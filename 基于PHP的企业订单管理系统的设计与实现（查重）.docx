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99C" w:rsidRDefault="00B106F2">
      <w:pPr>
        <w:pStyle w:val="1"/>
        <w:keepNext w:val="0"/>
        <w:pageBreakBefore/>
        <w:spacing w:beforeLines="100" w:before="312" w:afterLines="100" w:after="312" w:line="300" w:lineRule="auto"/>
      </w:pPr>
      <w:bookmarkStart w:id="0" w:name="_Toc358669876"/>
      <w:bookmarkStart w:id="1" w:name="_Toc295856835"/>
      <w:bookmarkStart w:id="2" w:name="_Toc327702401"/>
      <w:bookmarkStart w:id="3" w:name="_Toc360025898"/>
      <w:bookmarkStart w:id="4" w:name="_Toc358727628"/>
      <w:bookmarkStart w:id="5" w:name="_Toc358394734"/>
      <w:bookmarkStart w:id="6" w:name="_Toc325221419"/>
      <w:bookmarkStart w:id="7" w:name="_Toc358394840"/>
      <w:bookmarkStart w:id="8" w:name="_Toc326055137"/>
      <w:bookmarkStart w:id="9" w:name="_Toc325819547"/>
      <w:bookmarkStart w:id="10" w:name="_Toc358726793"/>
      <w:bookmarkStart w:id="11" w:name="_Toc358727313"/>
      <w:r>
        <w:rPr>
          <w:rFonts w:hint="eastAsia"/>
        </w:rPr>
        <w:t>第</w:t>
      </w:r>
      <w:r>
        <w:t>1</w:t>
      </w:r>
      <w:r>
        <w:rPr>
          <w:rFonts w:hint="eastAsia"/>
        </w:rPr>
        <w:t>章</w:t>
      </w:r>
      <w:r>
        <w:rPr>
          <w:rFonts w:hint="eastAsia"/>
        </w:rPr>
        <w:t xml:space="preserve"> </w:t>
      </w:r>
      <w:r>
        <w:rPr>
          <w:rFonts w:hint="eastAsia"/>
        </w:rPr>
        <w:t>绪论</w:t>
      </w:r>
      <w:bookmarkEnd w:id="0"/>
      <w:bookmarkEnd w:id="1"/>
      <w:bookmarkEnd w:id="2"/>
      <w:bookmarkEnd w:id="3"/>
      <w:bookmarkEnd w:id="4"/>
      <w:bookmarkEnd w:id="5"/>
      <w:bookmarkEnd w:id="6"/>
      <w:bookmarkEnd w:id="7"/>
      <w:bookmarkEnd w:id="8"/>
      <w:bookmarkEnd w:id="9"/>
      <w:bookmarkEnd w:id="10"/>
      <w:bookmarkEnd w:id="11"/>
    </w:p>
    <w:p w:rsidR="0076299C" w:rsidRDefault="00B106F2">
      <w:pPr>
        <w:pStyle w:val="2"/>
        <w:keepLines w:val="0"/>
        <w:spacing w:line="300" w:lineRule="auto"/>
        <w:rPr>
          <w:bCs w:val="0"/>
          <w:sz w:val="28"/>
          <w:szCs w:val="28"/>
        </w:rPr>
      </w:pPr>
      <w:bookmarkStart w:id="12" w:name="_Toc327702403"/>
      <w:bookmarkStart w:id="13" w:name="_Toc358394735"/>
      <w:bookmarkStart w:id="14" w:name="_Toc295856837"/>
      <w:bookmarkStart w:id="15" w:name="_Toc325221421"/>
      <w:bookmarkStart w:id="16" w:name="_Toc326055139"/>
      <w:bookmarkStart w:id="17" w:name="_Toc325819549"/>
      <w:bookmarkStart w:id="18" w:name="_Toc358394841"/>
      <w:bookmarkStart w:id="19" w:name="_Toc358727629"/>
      <w:bookmarkStart w:id="20" w:name="_Toc360025899"/>
      <w:bookmarkStart w:id="21" w:name="_Toc358669877"/>
      <w:bookmarkStart w:id="22" w:name="_Toc358727314"/>
      <w:bookmarkStart w:id="23" w:name="_Toc358726794"/>
      <w:r>
        <w:rPr>
          <w:bCs w:val="0"/>
          <w:sz w:val="28"/>
          <w:szCs w:val="28"/>
        </w:rPr>
        <w:t xml:space="preserve">1.1 </w:t>
      </w:r>
      <w:r>
        <w:rPr>
          <w:rFonts w:hint="eastAsia"/>
          <w:bCs w:val="0"/>
          <w:sz w:val="28"/>
          <w:szCs w:val="28"/>
        </w:rPr>
        <w:t>系统</w:t>
      </w:r>
      <w:bookmarkEnd w:id="12"/>
      <w:bookmarkEnd w:id="13"/>
      <w:bookmarkEnd w:id="14"/>
      <w:bookmarkEnd w:id="15"/>
      <w:bookmarkEnd w:id="16"/>
      <w:bookmarkEnd w:id="17"/>
      <w:bookmarkEnd w:id="18"/>
      <w:r>
        <w:rPr>
          <w:rFonts w:hint="eastAsia"/>
          <w:bCs w:val="0"/>
          <w:sz w:val="28"/>
          <w:szCs w:val="28"/>
        </w:rPr>
        <w:t>研究背景</w:t>
      </w:r>
      <w:bookmarkEnd w:id="19"/>
      <w:bookmarkEnd w:id="20"/>
      <w:bookmarkEnd w:id="21"/>
      <w:bookmarkEnd w:id="22"/>
      <w:bookmarkEnd w:id="23"/>
    </w:p>
    <w:p w:rsidR="0076299C" w:rsidRDefault="00B106F2">
      <w:pPr>
        <w:pStyle w:val="DZXstyle"/>
        <w:ind w:firstLineChars="200" w:firstLine="480"/>
        <w:rPr>
          <w:rFonts w:cs="Times New Roman"/>
          <w:b w:val="0"/>
          <w:lang w:val="en-US"/>
        </w:rPr>
      </w:pPr>
      <w:r>
        <w:rPr>
          <w:rFonts w:cs="Times New Roman" w:hint="eastAsia"/>
          <w:b w:val="0"/>
          <w:lang w:val="en-US"/>
        </w:rPr>
        <w:t>随着国内各个领域的企业不断发展，对国家经济的发展起到了十分关键的作用以及对社会的繁荣景象带来了蓬勃生机。伴随着网络信息发展的飞跃提速，也给企业的良性发展带来更大机遇与挑战。传统企业的商业销售模式、渠道，以及用户的消费习性都发生了翻天覆地的变化。当这些变化影响传统企业的经营时，传统企业要么互联网化，要么被用户摒弃。信息的传播速度变快，企业之间的发展不再拘泥于一小块区域，而是放眼更加广阔的市场。过去，不管是生产还是人员的管理，客户的经营方面消耗的成本都十分巨大，而现在通过互联网的手段，企业可以用到最少的成本做更多的事。</w:t>
      </w:r>
      <w:bookmarkStart w:id="24" w:name="_Toc295856838"/>
      <w:bookmarkStart w:id="25" w:name="_Toc325221422"/>
      <w:bookmarkStart w:id="26" w:name="_Toc327702404"/>
      <w:bookmarkStart w:id="27" w:name="_Toc325819550"/>
      <w:bookmarkStart w:id="28" w:name="_Toc326055140"/>
      <w:r>
        <w:rPr>
          <w:rFonts w:cs="Times New Roman" w:hint="eastAsia"/>
          <w:b w:val="0"/>
          <w:lang w:val="en-US"/>
        </w:rPr>
        <w:t>通过运用网络技术，可以更好的适应当前环境下的企业竞争与发展。</w:t>
      </w:r>
    </w:p>
    <w:p w:rsidR="0076299C" w:rsidRDefault="00B106F2">
      <w:pPr>
        <w:pStyle w:val="DZXstyle"/>
        <w:ind w:firstLineChars="200" w:firstLine="480"/>
        <w:rPr>
          <w:rFonts w:cs="Times New Roman"/>
          <w:b w:val="0"/>
        </w:rPr>
      </w:pPr>
      <w:r>
        <w:rPr>
          <w:rFonts w:cs="Times New Roman" w:hint="eastAsia"/>
          <w:b w:val="0"/>
        </w:rPr>
        <w:t>因此</w:t>
      </w:r>
      <w:r>
        <w:rPr>
          <w:rFonts w:cs="Times New Roman"/>
          <w:b w:val="0"/>
        </w:rPr>
        <w:t>,</w:t>
      </w:r>
      <w:r>
        <w:rPr>
          <w:rFonts w:cs="Times New Roman" w:hint="eastAsia"/>
          <w:b w:val="0"/>
        </w:rPr>
        <w:t>这是</w:t>
      </w:r>
      <w:r>
        <w:rPr>
          <w:rFonts w:cs="Times New Roman" w:hint="eastAsia"/>
          <w:b w:val="0"/>
          <w:lang w:val="en-US"/>
        </w:rPr>
        <w:t>开发一套完备的，能够通过互联网</w:t>
      </w:r>
      <w:r>
        <w:rPr>
          <w:rFonts w:cs="Times New Roman" w:hint="eastAsia"/>
          <w:b w:val="0"/>
        </w:rPr>
        <w:t>高效率的管理</w:t>
      </w:r>
      <w:r>
        <w:rPr>
          <w:rFonts w:cs="Times New Roman" w:hint="eastAsia"/>
          <w:b w:val="0"/>
          <w:lang w:val="en-US"/>
        </w:rPr>
        <w:t>企业</w:t>
      </w:r>
      <w:r>
        <w:rPr>
          <w:rFonts w:cs="Times New Roman" w:hint="eastAsia"/>
          <w:b w:val="0"/>
        </w:rPr>
        <w:t>和降低成本的</w:t>
      </w:r>
      <w:r>
        <w:rPr>
          <w:rFonts w:cs="Times New Roman" w:hint="eastAsia"/>
          <w:b w:val="0"/>
          <w:lang w:val="en-US"/>
        </w:rPr>
        <w:t>信息化</w:t>
      </w:r>
      <w:r>
        <w:rPr>
          <w:rFonts w:cs="Times New Roman" w:hint="eastAsia"/>
          <w:b w:val="0"/>
        </w:rPr>
        <w:t>，科学化的管理的管理系统就显得尤为重要了。</w:t>
      </w:r>
    </w:p>
    <w:p w:rsidR="0076299C" w:rsidRDefault="00B106F2">
      <w:pPr>
        <w:pStyle w:val="DZXstyle"/>
        <w:ind w:firstLineChars="200" w:firstLine="480"/>
        <w:rPr>
          <w:rFonts w:cs="Times New Roman"/>
          <w:b w:val="0"/>
          <w:lang w:val="en-US"/>
        </w:rPr>
      </w:pPr>
      <w:r>
        <w:rPr>
          <w:rFonts w:cs="Times New Roman" w:hint="eastAsia"/>
          <w:b w:val="0"/>
          <w:lang w:val="en-US"/>
        </w:rPr>
        <w:t>而因各个企业经营模式以及所涉领域的不同，本次课题主要针对于国内某印刷服务类的企业</w:t>
      </w:r>
      <w:proofErr w:type="gramStart"/>
      <w:r>
        <w:rPr>
          <w:rFonts w:cs="Times New Roman" w:hint="eastAsia"/>
          <w:b w:val="0"/>
          <w:lang w:val="en-US"/>
        </w:rPr>
        <w:t>做相关</w:t>
      </w:r>
      <w:proofErr w:type="gramEnd"/>
      <w:r>
        <w:rPr>
          <w:rFonts w:cs="Times New Roman" w:hint="eastAsia"/>
          <w:b w:val="0"/>
          <w:lang w:val="en-US"/>
        </w:rPr>
        <w:t>调研分析，作为本次程序设计的研究对象。</w:t>
      </w:r>
    </w:p>
    <w:p w:rsidR="0076299C" w:rsidRDefault="00B106F2">
      <w:pPr>
        <w:pStyle w:val="2"/>
        <w:keepLines w:val="0"/>
        <w:spacing w:line="300" w:lineRule="auto"/>
        <w:rPr>
          <w:bCs w:val="0"/>
          <w:sz w:val="28"/>
          <w:szCs w:val="28"/>
        </w:rPr>
      </w:pPr>
      <w:bookmarkStart w:id="29" w:name="_Toc358669878"/>
      <w:bookmarkStart w:id="30" w:name="_Toc358394736"/>
      <w:bookmarkStart w:id="31" w:name="_Toc358726795"/>
      <w:bookmarkStart w:id="32" w:name="_Toc358727630"/>
      <w:bookmarkStart w:id="33" w:name="_Toc360025900"/>
      <w:bookmarkStart w:id="34" w:name="_Toc358394842"/>
      <w:bookmarkStart w:id="35" w:name="_Toc358727315"/>
      <w:r>
        <w:rPr>
          <w:bCs w:val="0"/>
          <w:sz w:val="28"/>
          <w:szCs w:val="28"/>
        </w:rPr>
        <w:t xml:space="preserve">1.2 </w:t>
      </w:r>
      <w:r>
        <w:rPr>
          <w:rFonts w:hint="eastAsia"/>
          <w:bCs w:val="0"/>
          <w:sz w:val="28"/>
          <w:szCs w:val="28"/>
        </w:rPr>
        <w:t>系统开发意义</w:t>
      </w:r>
      <w:bookmarkEnd w:id="24"/>
      <w:bookmarkEnd w:id="25"/>
      <w:bookmarkEnd w:id="26"/>
      <w:bookmarkEnd w:id="27"/>
      <w:bookmarkEnd w:id="28"/>
      <w:bookmarkEnd w:id="29"/>
      <w:bookmarkEnd w:id="30"/>
      <w:bookmarkEnd w:id="31"/>
      <w:bookmarkEnd w:id="32"/>
      <w:bookmarkEnd w:id="33"/>
      <w:bookmarkEnd w:id="34"/>
      <w:bookmarkEnd w:id="35"/>
    </w:p>
    <w:p w:rsidR="0076299C" w:rsidRDefault="00B106F2">
      <w:pPr>
        <w:pStyle w:val="DZXstyle"/>
        <w:spacing w:line="360" w:lineRule="auto"/>
        <w:ind w:firstLineChars="200" w:firstLine="480"/>
        <w:rPr>
          <w:rFonts w:cs="Times New Roman"/>
          <w:b w:val="0"/>
        </w:rPr>
      </w:pPr>
      <w:r>
        <w:rPr>
          <w:rFonts w:cs="Times New Roman"/>
          <w:b w:val="0"/>
          <w:lang w:val="en-US"/>
        </w:rPr>
        <w:t>随着电子信息化技术的到来，在信息技术的催化之下，世界经济的变革已经进入了加速状态。世界经济一体化，企业经营全球化，以及高度竞争造成的高度个性化与迅速改变的客户需求，令企业与顾客、企业与供方的关系变得更加密切和复杂。强化管理，规范业务流程，提高透明度，加快商品资金周转，以及为流通领域信息管理全面网络化打下基础，是</w:t>
      </w:r>
      <w:r>
        <w:rPr>
          <w:rFonts w:cs="Times New Roman" w:hint="eastAsia"/>
          <w:b w:val="0"/>
          <w:lang w:val="en-US"/>
        </w:rPr>
        <w:t>传统</w:t>
      </w:r>
      <w:r>
        <w:rPr>
          <w:rFonts w:cs="Times New Roman"/>
          <w:b w:val="0"/>
          <w:lang w:val="en-US"/>
        </w:rPr>
        <w:t>企业乃至众多商业企业梦寐以求的愿望。</w:t>
      </w:r>
      <w:r>
        <w:rPr>
          <w:rFonts w:cs="Times New Roman"/>
          <w:b w:val="0"/>
          <w:lang w:val="en-US"/>
        </w:rPr>
        <w:br/>
        <w:t>      </w:t>
      </w:r>
      <w:r>
        <w:rPr>
          <w:rFonts w:cs="Times New Roman"/>
          <w:b w:val="0"/>
          <w:lang w:val="en-US"/>
        </w:rPr>
        <w:t>如果我国的中小企业不借助先进的管理思想转变经营观念、使用信息化提高企业的管理水平和工作效率，将很难在今后的国际竞争中取胜。然而企业管理在很多方面、很大程度上都必须借助信息化来完成，随着技术发展，电脑操作及管理日趋简化，电脑知识日趋普及，同时市场经济快速多变，竞争激烈，因此企业采用电脑管理进货、库存、销售等诸多环节也已成为趋势及必然。</w:t>
      </w:r>
      <w:r>
        <w:rPr>
          <w:rFonts w:cs="Times New Roman"/>
          <w:b w:val="0"/>
          <w:lang w:val="en-US"/>
        </w:rPr>
        <w:br/>
      </w:r>
    </w:p>
    <w:p w:rsidR="0076299C" w:rsidRDefault="0076299C">
      <w:pPr>
        <w:pStyle w:val="DZXstyle"/>
        <w:spacing w:line="360" w:lineRule="auto"/>
        <w:ind w:firstLineChars="200" w:firstLine="480"/>
        <w:rPr>
          <w:rFonts w:cs="Times New Roman"/>
          <w:b w:val="0"/>
        </w:rPr>
        <w:sectPr w:rsidR="0076299C">
          <w:headerReference w:type="default" r:id="rId8"/>
          <w:footerReference w:type="default" r:id="rId9"/>
          <w:pgSz w:w="11906" w:h="16838"/>
          <w:pgMar w:top="1417" w:right="1417" w:bottom="1417" w:left="1417" w:header="850" w:footer="850" w:gutter="0"/>
          <w:pgNumType w:start="1"/>
          <w:cols w:space="425"/>
          <w:docGrid w:type="lines" w:linePitch="312"/>
        </w:sectPr>
      </w:pPr>
    </w:p>
    <w:p w:rsidR="0076299C" w:rsidRDefault="00B106F2">
      <w:pPr>
        <w:pStyle w:val="1"/>
        <w:keepNext w:val="0"/>
        <w:pageBreakBefore/>
        <w:spacing w:beforeLines="100" w:before="312" w:afterLines="100" w:after="312" w:line="300" w:lineRule="auto"/>
      </w:pPr>
      <w:bookmarkStart w:id="36" w:name="_Toc358726796"/>
      <w:bookmarkStart w:id="37" w:name="_Toc360025901"/>
      <w:bookmarkStart w:id="38" w:name="_Toc358727631"/>
      <w:bookmarkStart w:id="39" w:name="_Toc358669879"/>
      <w:bookmarkStart w:id="40" w:name="_Toc358727316"/>
      <w:r>
        <w:rPr>
          <w:rFonts w:hint="eastAsia"/>
        </w:rPr>
        <w:lastRenderedPageBreak/>
        <w:t>第</w:t>
      </w:r>
      <w:r>
        <w:t>2</w:t>
      </w:r>
      <w:r>
        <w:rPr>
          <w:rFonts w:hint="eastAsia"/>
        </w:rPr>
        <w:t>章</w:t>
      </w:r>
      <w:r>
        <w:rPr>
          <w:rFonts w:hint="eastAsia"/>
        </w:rPr>
        <w:t xml:space="preserve"> </w:t>
      </w:r>
      <w:r>
        <w:rPr>
          <w:rFonts w:hint="eastAsia"/>
        </w:rPr>
        <w:t>系统需求分析</w:t>
      </w:r>
      <w:bookmarkEnd w:id="36"/>
      <w:bookmarkEnd w:id="37"/>
      <w:bookmarkEnd w:id="38"/>
      <w:bookmarkEnd w:id="39"/>
      <w:bookmarkEnd w:id="40"/>
    </w:p>
    <w:p w:rsidR="0076299C" w:rsidRDefault="00B106F2">
      <w:pPr>
        <w:pStyle w:val="2"/>
        <w:keepLines w:val="0"/>
        <w:spacing w:line="300" w:lineRule="auto"/>
        <w:rPr>
          <w:bCs w:val="0"/>
          <w:sz w:val="28"/>
          <w:szCs w:val="28"/>
        </w:rPr>
      </w:pPr>
      <w:bookmarkStart w:id="41" w:name="_Toc326055146"/>
      <w:bookmarkStart w:id="42" w:name="_Toc358394846"/>
      <w:bookmarkStart w:id="43" w:name="_Toc325221427"/>
      <w:bookmarkStart w:id="44" w:name="_Toc295856843"/>
      <w:bookmarkStart w:id="45" w:name="_Toc325819556"/>
      <w:bookmarkStart w:id="46" w:name="_Toc358394740"/>
      <w:bookmarkStart w:id="47" w:name="_Toc327702408"/>
      <w:bookmarkStart w:id="48" w:name="_Toc360025902"/>
      <w:bookmarkStart w:id="49" w:name="_Toc358726797"/>
      <w:bookmarkStart w:id="50" w:name="_Toc358727632"/>
      <w:bookmarkStart w:id="51" w:name="_Toc358727317"/>
      <w:bookmarkStart w:id="52" w:name="_Toc358669880"/>
      <w:r>
        <w:rPr>
          <w:bCs w:val="0"/>
          <w:sz w:val="28"/>
          <w:szCs w:val="28"/>
        </w:rPr>
        <w:t xml:space="preserve">2.1 </w:t>
      </w:r>
      <w:r>
        <w:rPr>
          <w:rFonts w:hint="eastAsia"/>
          <w:bCs w:val="0"/>
          <w:sz w:val="28"/>
          <w:szCs w:val="28"/>
        </w:rPr>
        <w:t>系统</w:t>
      </w:r>
      <w:bookmarkEnd w:id="41"/>
      <w:bookmarkEnd w:id="42"/>
      <w:bookmarkEnd w:id="43"/>
      <w:bookmarkEnd w:id="44"/>
      <w:bookmarkEnd w:id="45"/>
      <w:bookmarkEnd w:id="46"/>
      <w:bookmarkEnd w:id="47"/>
      <w:r>
        <w:rPr>
          <w:rFonts w:hint="eastAsia"/>
          <w:bCs w:val="0"/>
          <w:sz w:val="28"/>
          <w:szCs w:val="28"/>
        </w:rPr>
        <w:t>概述</w:t>
      </w:r>
      <w:bookmarkStart w:id="53" w:name="_GoBack"/>
      <w:bookmarkEnd w:id="48"/>
      <w:bookmarkEnd w:id="49"/>
      <w:bookmarkEnd w:id="50"/>
      <w:bookmarkEnd w:id="51"/>
      <w:bookmarkEnd w:id="52"/>
      <w:bookmarkEnd w:id="53"/>
    </w:p>
    <w:p w:rsidR="0076299C" w:rsidRDefault="00B106F2">
      <w:pPr>
        <w:pStyle w:val="a"/>
        <w:numPr>
          <w:ilvl w:val="0"/>
          <w:numId w:val="0"/>
        </w:numPr>
        <w:ind w:firstLine="425"/>
        <w:rPr>
          <w:color w:val="000000"/>
        </w:rPr>
      </w:pPr>
      <w:r>
        <w:rPr>
          <w:rFonts w:hint="eastAsia"/>
          <w:color w:val="000000"/>
        </w:rPr>
        <w:t>本系统为管理订单制作，材料库存及工人做工等信息的企业订单管理系统，满足员工以及订单，原材料信息管理的要求，实现订单进度，员工工作效率，材料使用情况以及成品的出库入库实现全程跟踪，这样的话，如果有一个订单在某一个环节出了什么问题，能够有效的通过该系统迅速了解情况，对企业的管理与经营起到关键作用。</w:t>
      </w:r>
    </w:p>
    <w:p w:rsidR="0076299C" w:rsidRDefault="00B106F2">
      <w:pPr>
        <w:pStyle w:val="2"/>
        <w:keepLines w:val="0"/>
        <w:spacing w:line="300" w:lineRule="auto"/>
        <w:rPr>
          <w:bCs w:val="0"/>
          <w:sz w:val="28"/>
          <w:szCs w:val="28"/>
        </w:rPr>
      </w:pPr>
      <w:r>
        <w:rPr>
          <w:bCs w:val="0"/>
          <w:sz w:val="28"/>
          <w:szCs w:val="28"/>
        </w:rPr>
        <w:t xml:space="preserve">2.2 </w:t>
      </w:r>
      <w:r>
        <w:rPr>
          <w:rFonts w:hint="eastAsia"/>
          <w:bCs w:val="0"/>
          <w:sz w:val="28"/>
          <w:szCs w:val="28"/>
        </w:rPr>
        <w:t>可行性分析</w:t>
      </w:r>
    </w:p>
    <w:p w:rsidR="0076299C" w:rsidRDefault="00B106F2">
      <w:pPr>
        <w:pStyle w:val="ac"/>
        <w:ind w:firstLineChars="0" w:firstLine="0"/>
        <w:outlineLvl w:val="2"/>
        <w:rPr>
          <w:sz w:val="28"/>
          <w:szCs w:val="28"/>
        </w:rPr>
      </w:pPr>
      <w:r>
        <w:rPr>
          <w:rFonts w:hint="eastAsia"/>
          <w:sz w:val="28"/>
          <w:szCs w:val="28"/>
        </w:rPr>
        <w:t>2.</w:t>
      </w:r>
      <w:r>
        <w:rPr>
          <w:sz w:val="28"/>
          <w:szCs w:val="28"/>
        </w:rPr>
        <w:t>2</w:t>
      </w:r>
      <w:r>
        <w:rPr>
          <w:rFonts w:hint="eastAsia"/>
          <w:sz w:val="28"/>
          <w:szCs w:val="28"/>
        </w:rPr>
        <w:t>.1</w:t>
      </w:r>
      <w:r>
        <w:rPr>
          <w:sz w:val="28"/>
          <w:szCs w:val="28"/>
        </w:rPr>
        <w:t xml:space="preserve"> </w:t>
      </w:r>
      <w:r>
        <w:rPr>
          <w:rFonts w:hint="eastAsia"/>
          <w:sz w:val="28"/>
          <w:szCs w:val="28"/>
        </w:rPr>
        <w:t>经济可行性分析</w:t>
      </w:r>
    </w:p>
    <w:p w:rsidR="0076299C" w:rsidRDefault="00B106F2">
      <w:pPr>
        <w:pStyle w:val="ac"/>
        <w:ind w:firstLineChars="0" w:firstLine="0"/>
      </w:pPr>
      <w:r>
        <w:tab/>
      </w:r>
      <w:r>
        <w:rPr>
          <w:rFonts w:hint="eastAsia"/>
        </w:rPr>
        <w:t>经济可行性分析的意义是通过经济角度去分析一套系统所需要花费的相关费用，以及后期维护可能产生的费用问题。为将系统开发成本降到可控范围内，事先进行经济可行性分析是很有必要的。</w:t>
      </w:r>
    </w:p>
    <w:p w:rsidR="0076299C" w:rsidRDefault="00B106F2">
      <w:pPr>
        <w:pStyle w:val="ac"/>
        <w:ind w:firstLineChars="0" w:firstLine="0"/>
      </w:pPr>
      <w:r>
        <w:tab/>
      </w:r>
      <w:r>
        <w:rPr>
          <w:rFonts w:hint="eastAsia"/>
        </w:rPr>
        <w:t>本套系统的开发语言主要为</w:t>
      </w:r>
      <w:r>
        <w:rPr>
          <w:rFonts w:hint="eastAsia"/>
        </w:rPr>
        <w:t>P</w:t>
      </w:r>
      <w:r>
        <w:t>HP</w:t>
      </w:r>
      <w:r>
        <w:rPr>
          <w:rFonts w:hint="eastAsia"/>
        </w:rPr>
        <w:t>语言，</w:t>
      </w:r>
      <w:proofErr w:type="gramStart"/>
      <w:r>
        <w:rPr>
          <w:rFonts w:hint="eastAsia"/>
        </w:rPr>
        <w:t>此语言</w:t>
      </w:r>
      <w:proofErr w:type="gramEnd"/>
      <w:r>
        <w:rPr>
          <w:rFonts w:hint="eastAsia"/>
        </w:rPr>
        <w:t>属于开源且可免费用于商业用途，所以程序语言方面的经济支出为零。在数据库方面，我们也选择免费的数据库程序</w:t>
      </w:r>
      <w:r>
        <w:rPr>
          <w:rFonts w:hint="eastAsia"/>
        </w:rPr>
        <w:t>My</w:t>
      </w:r>
      <w:r>
        <w:t>SQL</w:t>
      </w:r>
      <w:r>
        <w:rPr>
          <w:rFonts w:hint="eastAsia"/>
        </w:rPr>
        <w:t>。</w:t>
      </w:r>
      <w:r>
        <w:t>PHP</w:t>
      </w:r>
      <w:r>
        <w:rPr>
          <w:rFonts w:hint="eastAsia"/>
        </w:rPr>
        <w:t>程序的开发人员的支出方面也在可控范围内，因</w:t>
      </w:r>
      <w:r>
        <w:rPr>
          <w:rFonts w:hint="eastAsia"/>
        </w:rPr>
        <w:t>P</w:t>
      </w:r>
      <w:r>
        <w:t>HP</w:t>
      </w:r>
      <w:r>
        <w:rPr>
          <w:rFonts w:hint="eastAsia"/>
        </w:rPr>
        <w:t>维护成本较低，所以后期系统的维护中，所支出成本也并不高。整套系统的运行环境要求不高，可在服务器最低配置内运行。</w:t>
      </w:r>
    </w:p>
    <w:p w:rsidR="0076299C" w:rsidRDefault="00B106F2">
      <w:pPr>
        <w:pStyle w:val="ac"/>
        <w:ind w:firstLineChars="0" w:firstLine="0"/>
      </w:pPr>
      <w:r>
        <w:tab/>
      </w:r>
      <w:r>
        <w:rPr>
          <w:rFonts w:hint="eastAsia"/>
        </w:rPr>
        <w:t>本套系统的效益可以从经济效益和社会效益两方面考虑。其社会效益包括系统运行后可以实现科学化管理，规范企业管理，增强企业生产紧密性。从而提高企业的执行效率以及工作效率。</w:t>
      </w:r>
    </w:p>
    <w:p w:rsidR="0076299C" w:rsidRDefault="00B106F2">
      <w:pPr>
        <w:pStyle w:val="ac"/>
        <w:ind w:firstLineChars="0" w:firstLine="0"/>
      </w:pPr>
      <w:r>
        <w:tab/>
      </w:r>
      <w:r>
        <w:rPr>
          <w:rFonts w:hint="eastAsia"/>
        </w:rPr>
        <w:t>由此可见，本系统的建设是具有十分远大的发展前景。</w:t>
      </w:r>
    </w:p>
    <w:p w:rsidR="0076299C" w:rsidRDefault="00B106F2">
      <w:pPr>
        <w:pStyle w:val="ac"/>
        <w:ind w:firstLineChars="0" w:firstLine="0"/>
        <w:outlineLvl w:val="2"/>
        <w:rPr>
          <w:sz w:val="28"/>
          <w:szCs w:val="28"/>
        </w:rPr>
      </w:pPr>
      <w:r>
        <w:rPr>
          <w:rFonts w:hint="eastAsia"/>
          <w:sz w:val="28"/>
          <w:szCs w:val="28"/>
        </w:rPr>
        <w:t>2.</w:t>
      </w:r>
      <w:r>
        <w:rPr>
          <w:sz w:val="28"/>
          <w:szCs w:val="28"/>
        </w:rPr>
        <w:t>2</w:t>
      </w:r>
      <w:r>
        <w:rPr>
          <w:rFonts w:hint="eastAsia"/>
          <w:sz w:val="28"/>
          <w:szCs w:val="28"/>
        </w:rPr>
        <w:t>.</w:t>
      </w:r>
      <w:r>
        <w:rPr>
          <w:sz w:val="28"/>
          <w:szCs w:val="28"/>
        </w:rPr>
        <w:t xml:space="preserve">2 </w:t>
      </w:r>
      <w:r>
        <w:rPr>
          <w:rFonts w:hint="eastAsia"/>
          <w:sz w:val="28"/>
          <w:szCs w:val="28"/>
        </w:rPr>
        <w:t>技术能力分析</w:t>
      </w:r>
    </w:p>
    <w:p w:rsidR="0076299C" w:rsidRDefault="00B106F2">
      <w:pPr>
        <w:pStyle w:val="ac"/>
        <w:ind w:firstLineChars="0" w:firstLine="0"/>
      </w:pPr>
      <w:r>
        <w:rPr>
          <w:sz w:val="28"/>
          <w:szCs w:val="28"/>
        </w:rPr>
        <w:tab/>
      </w:r>
      <w:r>
        <w:rPr>
          <w:rFonts w:hint="eastAsia"/>
        </w:rPr>
        <w:t>根据本系统的需求，采用</w:t>
      </w:r>
      <w:r>
        <w:t>PHP</w:t>
      </w:r>
      <w:r>
        <w:rPr>
          <w:rFonts w:hint="eastAsia"/>
        </w:rPr>
        <w:t>和开源的</w:t>
      </w:r>
      <w:r>
        <w:rPr>
          <w:rFonts w:hint="eastAsia"/>
        </w:rPr>
        <w:t>My</w:t>
      </w:r>
      <w:r>
        <w:t>SQL</w:t>
      </w:r>
      <w:r>
        <w:rPr>
          <w:rFonts w:hint="eastAsia"/>
        </w:rPr>
        <w:t>数据库进行开发。</w:t>
      </w:r>
      <w:r>
        <w:rPr>
          <w:rFonts w:hint="eastAsia"/>
        </w:rPr>
        <w:t>P</w:t>
      </w:r>
      <w:r>
        <w:t>HP</w:t>
      </w:r>
      <w:r>
        <w:rPr>
          <w:rFonts w:hint="eastAsia"/>
        </w:rPr>
        <w:t>使用</w:t>
      </w:r>
      <w:r>
        <w:fldChar w:fldCharType="begin"/>
      </w:r>
      <w:r>
        <w:instrText xml:space="preserve"> HYPERLINK "https://baike.baidu.com/item/%E5%B9%BF%E6%B3%9B/6246786" \t "https://baike.baidu.com/item/php/_blank" </w:instrText>
      </w:r>
      <w:r>
        <w:fldChar w:fldCharType="separate"/>
      </w:r>
      <w:r>
        <w:rPr>
          <w:rFonts w:hint="eastAsia"/>
        </w:rPr>
        <w:t>广泛</w:t>
      </w:r>
      <w:r>
        <w:fldChar w:fldCharType="end"/>
      </w:r>
      <w:r>
        <w:rPr>
          <w:rFonts w:hint="eastAsia"/>
        </w:rPr>
        <w:t>，主要适用于</w:t>
      </w:r>
      <w:hyperlink r:id="rId10" w:tgtFrame="https://baike.baidu.com/item/php/_blank" w:history="1">
        <w:r>
          <w:rPr>
            <w:rFonts w:hint="eastAsia"/>
          </w:rPr>
          <w:t>Web</w:t>
        </w:r>
      </w:hyperlink>
      <w:r>
        <w:rPr>
          <w:rFonts w:hint="eastAsia"/>
        </w:rPr>
        <w:t>开发领域。其拥有众多优秀的开源框架与程序扩展包，在开发时，可为开发人员提供不少便利，减轻繁重的开发任务。因此，在技术层面上，是完全可行的。</w:t>
      </w:r>
    </w:p>
    <w:p w:rsidR="0076299C" w:rsidRDefault="00B106F2">
      <w:pPr>
        <w:pStyle w:val="ac"/>
        <w:ind w:firstLineChars="0" w:firstLine="0"/>
        <w:outlineLvl w:val="2"/>
        <w:rPr>
          <w:sz w:val="28"/>
          <w:szCs w:val="28"/>
        </w:rPr>
      </w:pPr>
      <w:r>
        <w:rPr>
          <w:rFonts w:hint="eastAsia"/>
          <w:sz w:val="28"/>
          <w:szCs w:val="28"/>
        </w:rPr>
        <w:t>2.</w:t>
      </w:r>
      <w:r>
        <w:rPr>
          <w:sz w:val="28"/>
          <w:szCs w:val="28"/>
        </w:rPr>
        <w:t>2</w:t>
      </w:r>
      <w:r>
        <w:rPr>
          <w:rFonts w:hint="eastAsia"/>
          <w:sz w:val="28"/>
          <w:szCs w:val="28"/>
        </w:rPr>
        <w:t>.</w:t>
      </w:r>
      <w:r>
        <w:rPr>
          <w:sz w:val="28"/>
          <w:szCs w:val="28"/>
        </w:rPr>
        <w:t xml:space="preserve">3 </w:t>
      </w:r>
      <w:r>
        <w:rPr>
          <w:rFonts w:hint="eastAsia"/>
          <w:sz w:val="28"/>
          <w:szCs w:val="28"/>
        </w:rPr>
        <w:t>运行可行性分析</w:t>
      </w:r>
    </w:p>
    <w:p w:rsidR="0076299C" w:rsidRDefault="00B106F2">
      <w:pPr>
        <w:pStyle w:val="ac"/>
        <w:ind w:firstLineChars="0" w:firstLine="0"/>
      </w:pPr>
      <w:r>
        <w:tab/>
      </w:r>
      <w:r>
        <w:rPr>
          <w:rFonts w:hint="eastAsia"/>
        </w:rPr>
        <w:t>本套系统的客户端采用图形化界面方式，在用户的操作管理方面，入门门槛较低。系统的设计上，注重安全性与用户操作的流畅性。只有通过相关权限验证后的用户可操作其对应的功能模块。因此，本套系统的权限分配功能起到至关重</w:t>
      </w:r>
      <w:r>
        <w:rPr>
          <w:rFonts w:hint="eastAsia"/>
        </w:rPr>
        <w:lastRenderedPageBreak/>
        <w:t>要的作用。</w:t>
      </w:r>
    </w:p>
    <w:p w:rsidR="0076299C" w:rsidRDefault="00B106F2">
      <w:pPr>
        <w:pStyle w:val="ac"/>
        <w:ind w:firstLineChars="0" w:firstLine="0"/>
        <w:outlineLvl w:val="2"/>
        <w:rPr>
          <w:sz w:val="28"/>
          <w:szCs w:val="28"/>
        </w:rPr>
      </w:pPr>
      <w:r>
        <w:rPr>
          <w:rFonts w:hint="eastAsia"/>
          <w:sz w:val="28"/>
          <w:szCs w:val="28"/>
        </w:rPr>
        <w:t>2.</w:t>
      </w:r>
      <w:r>
        <w:rPr>
          <w:sz w:val="28"/>
          <w:szCs w:val="28"/>
        </w:rPr>
        <w:t>2</w:t>
      </w:r>
      <w:r>
        <w:rPr>
          <w:rFonts w:hint="eastAsia"/>
          <w:sz w:val="28"/>
          <w:szCs w:val="28"/>
        </w:rPr>
        <w:t>.</w:t>
      </w:r>
      <w:r>
        <w:rPr>
          <w:sz w:val="28"/>
          <w:szCs w:val="28"/>
        </w:rPr>
        <w:t xml:space="preserve">4 </w:t>
      </w:r>
      <w:r>
        <w:rPr>
          <w:rFonts w:hint="eastAsia"/>
          <w:sz w:val="28"/>
          <w:szCs w:val="28"/>
        </w:rPr>
        <w:t>法律可行性分析</w:t>
      </w:r>
    </w:p>
    <w:p w:rsidR="0076299C" w:rsidRDefault="00B106F2">
      <w:pPr>
        <w:pStyle w:val="ac"/>
        <w:ind w:firstLineChars="0" w:firstLine="0"/>
      </w:pPr>
      <w:r>
        <w:tab/>
      </w:r>
      <w:r>
        <w:rPr>
          <w:rFonts w:hint="eastAsia"/>
        </w:rPr>
        <w:t>本套系统的开发完全遵照本国法律，不包含色情，反动，传播不良信息等的功能或者程序代码。在本系统的开发上，始终坚持自主开发设计，无剽窃他人成果行为。故在法律层面上，本系统完全可行。</w:t>
      </w:r>
    </w:p>
    <w:p w:rsidR="0076299C" w:rsidRDefault="00B106F2">
      <w:pPr>
        <w:pStyle w:val="2"/>
        <w:keepLines w:val="0"/>
        <w:spacing w:line="300" w:lineRule="auto"/>
        <w:rPr>
          <w:bCs w:val="0"/>
          <w:sz w:val="28"/>
          <w:szCs w:val="28"/>
        </w:rPr>
      </w:pPr>
      <w:bookmarkStart w:id="54" w:name="_Toc358726799"/>
      <w:bookmarkStart w:id="55" w:name="_Toc358727319"/>
      <w:bookmarkStart w:id="56" w:name="_Toc358394749"/>
      <w:bookmarkStart w:id="57" w:name="_Toc358727633"/>
      <w:bookmarkStart w:id="58" w:name="_Toc358669882"/>
      <w:bookmarkStart w:id="59" w:name="_Toc360025903"/>
      <w:bookmarkStart w:id="60" w:name="_Toc358394855"/>
      <w:bookmarkStart w:id="61" w:name="_Toc327702417"/>
      <w:bookmarkStart w:id="62" w:name="_Toc295856852"/>
      <w:bookmarkStart w:id="63" w:name="_Toc325221436"/>
      <w:r>
        <w:rPr>
          <w:bCs w:val="0"/>
          <w:sz w:val="28"/>
          <w:szCs w:val="28"/>
        </w:rPr>
        <w:t xml:space="preserve">2.3 </w:t>
      </w:r>
      <w:r>
        <w:rPr>
          <w:rFonts w:hint="eastAsia"/>
          <w:bCs w:val="0"/>
          <w:sz w:val="28"/>
          <w:szCs w:val="28"/>
        </w:rPr>
        <w:t>系统功能需求</w:t>
      </w:r>
      <w:bookmarkStart w:id="64" w:name="_Toc325819566"/>
      <w:bookmarkStart w:id="65" w:name="_Toc326055156"/>
      <w:bookmarkEnd w:id="54"/>
      <w:bookmarkEnd w:id="55"/>
      <w:bookmarkEnd w:id="56"/>
      <w:bookmarkEnd w:id="57"/>
      <w:bookmarkEnd w:id="58"/>
      <w:bookmarkEnd w:id="59"/>
      <w:bookmarkEnd w:id="60"/>
      <w:bookmarkEnd w:id="61"/>
    </w:p>
    <w:p w:rsidR="0076299C" w:rsidRDefault="00B106F2">
      <w:pPr>
        <w:pStyle w:val="ac"/>
        <w:ind w:firstLine="480"/>
      </w:pPr>
      <w:r>
        <w:rPr>
          <w:rFonts w:hint="eastAsia"/>
        </w:rPr>
        <w:t>订单信息管理系统实现的一个最主要的目的就是帮助企业实现订单的处理，原材料的使用记录，工人的工作情况。这个系统的主要使用的人员包括，企业管理人员，企业基础员工，销售人员等。其主要功能就是通过简洁明了的前端界面，以及简单的操作让员工去处理及上报自己的工作情况。</w:t>
      </w:r>
    </w:p>
    <w:p w:rsidR="0076299C" w:rsidRDefault="00B106F2">
      <w:pPr>
        <w:pStyle w:val="a"/>
        <w:numPr>
          <w:ilvl w:val="0"/>
          <w:numId w:val="0"/>
        </w:numPr>
        <w:ind w:firstLine="425"/>
      </w:pPr>
      <w:r>
        <w:rPr>
          <w:rFonts w:hint="eastAsia"/>
        </w:rPr>
        <w:t>如图</w:t>
      </w:r>
      <w:r>
        <w:rPr>
          <w:rFonts w:hint="eastAsia"/>
        </w:rPr>
        <w:t>2-1</w:t>
      </w:r>
      <w:r>
        <w:rPr>
          <w:rFonts w:hint="eastAsia"/>
        </w:rPr>
        <w:t>所示。</w:t>
      </w:r>
    </w:p>
    <w:p w:rsidR="0076299C" w:rsidRDefault="00B106F2">
      <w:pPr>
        <w:pStyle w:val="DZXstyle0"/>
        <w:ind w:firstLine="480"/>
        <w:jc w:val="center"/>
        <w:rPr>
          <w:rFonts w:cs="Times New Roman"/>
        </w:rPr>
      </w:pPr>
      <w:r>
        <w:rPr>
          <w:noProof/>
          <w:lang w:val="en-US"/>
        </w:rPr>
        <w:drawing>
          <wp:inline distT="0" distB="0" distL="114300" distR="114300">
            <wp:extent cx="5533390" cy="4578985"/>
            <wp:effectExtent l="0" t="38100" r="0" b="50165"/>
            <wp:docPr id="13"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6299C" w:rsidRDefault="00B106F2">
      <w:pPr>
        <w:pStyle w:val="DZXstyle0"/>
        <w:ind w:firstLine="420"/>
        <w:jc w:val="center"/>
        <w:rPr>
          <w:rFonts w:cs="Times New Roman"/>
          <w:sz w:val="21"/>
          <w:szCs w:val="21"/>
        </w:rPr>
      </w:pPr>
      <w:r>
        <w:rPr>
          <w:rFonts w:cs="Times New Roman" w:hint="eastAsia"/>
          <w:sz w:val="21"/>
          <w:szCs w:val="21"/>
        </w:rPr>
        <w:t>图</w:t>
      </w:r>
      <w:r>
        <w:rPr>
          <w:rFonts w:cs="Times New Roman"/>
          <w:sz w:val="21"/>
          <w:szCs w:val="21"/>
        </w:rPr>
        <w:t xml:space="preserve">2-1 </w:t>
      </w:r>
      <w:r>
        <w:rPr>
          <w:rFonts w:cs="Times New Roman" w:hint="eastAsia"/>
          <w:sz w:val="21"/>
          <w:szCs w:val="21"/>
        </w:rPr>
        <w:t>软件功能框图</w:t>
      </w:r>
    </w:p>
    <w:p w:rsidR="0076299C" w:rsidRDefault="00B106F2">
      <w:pPr>
        <w:pStyle w:val="3"/>
        <w:spacing w:line="300" w:lineRule="auto"/>
        <w:rPr>
          <w:rFonts w:eastAsia="宋体"/>
          <w:b w:val="0"/>
          <w:sz w:val="28"/>
          <w:szCs w:val="28"/>
        </w:rPr>
      </w:pPr>
      <w:bookmarkStart w:id="66" w:name="_Toc358726800"/>
      <w:bookmarkStart w:id="67" w:name="_Toc358727634"/>
      <w:bookmarkStart w:id="68" w:name="_Toc358727320"/>
      <w:bookmarkStart w:id="69" w:name="_Toc360025904"/>
      <w:bookmarkStart w:id="70" w:name="_Toc358669883"/>
      <w:r>
        <w:rPr>
          <w:b w:val="0"/>
          <w:sz w:val="28"/>
          <w:szCs w:val="28"/>
        </w:rPr>
        <w:t>2.3.1</w:t>
      </w:r>
      <w:bookmarkStart w:id="71" w:name="_Toc295213476"/>
      <w:bookmarkStart w:id="72" w:name="_Toc296172783"/>
      <w:bookmarkEnd w:id="64"/>
      <w:bookmarkEnd w:id="65"/>
      <w:r>
        <w:rPr>
          <w:rFonts w:eastAsia="宋体" w:hint="eastAsia"/>
          <w:b w:val="0"/>
          <w:sz w:val="28"/>
          <w:szCs w:val="28"/>
        </w:rPr>
        <w:t>后台</w:t>
      </w:r>
      <w:bookmarkEnd w:id="66"/>
      <w:bookmarkEnd w:id="67"/>
      <w:bookmarkEnd w:id="68"/>
      <w:bookmarkEnd w:id="69"/>
      <w:bookmarkEnd w:id="70"/>
      <w:r>
        <w:rPr>
          <w:rFonts w:eastAsia="宋体" w:hint="eastAsia"/>
          <w:b w:val="0"/>
          <w:sz w:val="28"/>
          <w:szCs w:val="28"/>
        </w:rPr>
        <w:t>模块</w:t>
      </w:r>
    </w:p>
    <w:p w:rsidR="0076299C" w:rsidRDefault="00B106F2">
      <w:pPr>
        <w:outlineLvl w:val="3"/>
      </w:pPr>
      <w:r>
        <w:rPr>
          <w:rFonts w:hint="eastAsia"/>
          <w:sz w:val="28"/>
          <w:szCs w:val="28"/>
        </w:rPr>
        <w:t xml:space="preserve">2.3.1.1 </w:t>
      </w:r>
      <w:r>
        <w:rPr>
          <w:rFonts w:hint="eastAsia"/>
          <w:sz w:val="28"/>
          <w:szCs w:val="28"/>
        </w:rPr>
        <w:t>系统登录及注销</w:t>
      </w:r>
    </w:p>
    <w:p w:rsidR="0076299C" w:rsidRDefault="00B106F2">
      <w:pPr>
        <w:pStyle w:val="a2"/>
        <w:numPr>
          <w:ilvl w:val="0"/>
          <w:numId w:val="0"/>
        </w:numPr>
        <w:ind w:firstLineChars="200" w:firstLine="480"/>
      </w:pPr>
      <w:r>
        <w:lastRenderedPageBreak/>
        <w:t>1.</w:t>
      </w:r>
      <w:r>
        <w:rPr>
          <w:rFonts w:hint="eastAsia"/>
        </w:rPr>
        <w:t>功能：系统登录及注销</w:t>
      </w:r>
    </w:p>
    <w:p w:rsidR="0076299C" w:rsidRDefault="00B106F2">
      <w:pPr>
        <w:pStyle w:val="a"/>
        <w:numPr>
          <w:ilvl w:val="0"/>
          <w:numId w:val="0"/>
        </w:numPr>
        <w:ind w:firstLineChars="200" w:firstLine="480"/>
        <w:rPr>
          <w:color w:val="000000"/>
        </w:rPr>
      </w:pPr>
      <w:r>
        <w:rPr>
          <w:color w:val="000000"/>
        </w:rPr>
        <w:t>1</w:t>
      </w:r>
      <w:r>
        <w:rPr>
          <w:rFonts w:ascii="宋体" w:hAnsi="宋体"/>
          <w:color w:val="000000"/>
        </w:rPr>
        <w:t xml:space="preserve">) </w:t>
      </w:r>
      <w:r>
        <w:rPr>
          <w:rFonts w:hint="eastAsia"/>
          <w:color w:val="000000"/>
        </w:rPr>
        <w:t>业务概述</w:t>
      </w:r>
    </w:p>
    <w:p w:rsidR="0076299C" w:rsidRDefault="00B106F2">
      <w:pPr>
        <w:pStyle w:val="ac"/>
        <w:ind w:firstLine="480"/>
        <w:rPr>
          <w:color w:val="000000"/>
        </w:rPr>
      </w:pPr>
      <w:r>
        <w:rPr>
          <w:rFonts w:hint="eastAsia"/>
          <w:color w:val="000000"/>
        </w:rPr>
        <w:t>进行系统管理时需先通过系统验证，以防止无关人员进行系统管理操作。</w:t>
      </w:r>
    </w:p>
    <w:p w:rsidR="0076299C" w:rsidRDefault="00B106F2">
      <w:pPr>
        <w:pStyle w:val="a"/>
        <w:numPr>
          <w:ilvl w:val="0"/>
          <w:numId w:val="0"/>
        </w:numPr>
        <w:ind w:firstLineChars="200" w:firstLine="480"/>
        <w:rPr>
          <w:color w:val="000000"/>
        </w:rPr>
      </w:pPr>
      <w:r>
        <w:rPr>
          <w:color w:val="000000"/>
        </w:rPr>
        <w:t>2</w:t>
      </w:r>
      <w:r>
        <w:rPr>
          <w:rFonts w:ascii="宋体" w:hAnsi="宋体"/>
          <w:color w:val="000000"/>
        </w:rPr>
        <w:t xml:space="preserve">) </w:t>
      </w:r>
      <w:r>
        <w:rPr>
          <w:rFonts w:hint="eastAsia"/>
          <w:color w:val="000000"/>
        </w:rPr>
        <w:t>使用者</w:t>
      </w:r>
    </w:p>
    <w:p w:rsidR="0076299C" w:rsidRDefault="00B106F2">
      <w:pPr>
        <w:pStyle w:val="a"/>
        <w:numPr>
          <w:ilvl w:val="0"/>
          <w:numId w:val="0"/>
        </w:numPr>
        <w:ind w:firstLineChars="200" w:firstLine="480"/>
        <w:rPr>
          <w:color w:val="000000"/>
        </w:rPr>
      </w:pPr>
      <w:r>
        <w:rPr>
          <w:rFonts w:hint="eastAsia"/>
          <w:color w:val="000000"/>
        </w:rPr>
        <w:t>系统管理员</w:t>
      </w:r>
    </w:p>
    <w:p w:rsidR="0076299C" w:rsidRDefault="00B106F2">
      <w:pPr>
        <w:pStyle w:val="ac"/>
        <w:ind w:firstLineChars="0" w:firstLine="0"/>
        <w:outlineLvl w:val="3"/>
      </w:pPr>
      <w:r>
        <w:rPr>
          <w:rFonts w:hint="eastAsia"/>
          <w:kern w:val="2"/>
          <w:sz w:val="28"/>
          <w:szCs w:val="28"/>
        </w:rPr>
        <w:t>2.3.1.2</w:t>
      </w:r>
      <w:r>
        <w:rPr>
          <w:rFonts w:hint="eastAsia"/>
          <w:color w:val="000000"/>
        </w:rPr>
        <w:t xml:space="preserve"> </w:t>
      </w:r>
      <w:r>
        <w:rPr>
          <w:rFonts w:hint="eastAsia"/>
          <w:color w:val="000000"/>
        </w:rPr>
        <w:t>订单管理</w:t>
      </w:r>
    </w:p>
    <w:p w:rsidR="0076299C" w:rsidRDefault="00B106F2">
      <w:pPr>
        <w:pStyle w:val="a2"/>
        <w:numPr>
          <w:ilvl w:val="0"/>
          <w:numId w:val="0"/>
        </w:numPr>
        <w:ind w:firstLineChars="200" w:firstLine="480"/>
      </w:pPr>
      <w:r>
        <w:rPr>
          <w:rFonts w:hint="eastAsia"/>
        </w:rPr>
        <w:t>1</w:t>
      </w:r>
      <w:r>
        <w:t>.</w:t>
      </w:r>
      <w:r>
        <w:rPr>
          <w:rFonts w:hint="eastAsia"/>
        </w:rPr>
        <w:t>功能：</w:t>
      </w:r>
      <w:proofErr w:type="gramStart"/>
      <w:r>
        <w:rPr>
          <w:rFonts w:hint="eastAsia"/>
        </w:rPr>
        <w:t>订单第</w:t>
      </w:r>
      <w:proofErr w:type="gramEnd"/>
      <w:r>
        <w:rPr>
          <w:rFonts w:hint="eastAsia"/>
        </w:rPr>
        <w:t>一部分</w:t>
      </w:r>
    </w:p>
    <w:p w:rsidR="0076299C" w:rsidRDefault="00B106F2">
      <w:pPr>
        <w:pStyle w:val="a"/>
        <w:numPr>
          <w:ilvl w:val="0"/>
          <w:numId w:val="0"/>
        </w:numPr>
        <w:ind w:firstLineChars="200" w:firstLine="480"/>
        <w:rPr>
          <w:color w:val="000000"/>
        </w:rPr>
      </w:pPr>
      <w:r>
        <w:rPr>
          <w:color w:val="000000"/>
        </w:rPr>
        <w:t>1</w:t>
      </w:r>
      <w:r>
        <w:rPr>
          <w:rFonts w:ascii="宋体" w:hAnsi="宋体"/>
          <w:color w:val="000000"/>
        </w:rPr>
        <w:t xml:space="preserve">) </w:t>
      </w:r>
      <w:r>
        <w:rPr>
          <w:rFonts w:hint="eastAsia"/>
          <w:color w:val="000000"/>
        </w:rPr>
        <w:t>业务概述</w:t>
      </w:r>
    </w:p>
    <w:p w:rsidR="0076299C" w:rsidRDefault="00B106F2">
      <w:pPr>
        <w:pStyle w:val="a"/>
        <w:numPr>
          <w:ilvl w:val="0"/>
          <w:numId w:val="0"/>
        </w:numPr>
        <w:ind w:firstLineChars="200" w:firstLine="480"/>
      </w:pPr>
      <w:r>
        <w:rPr>
          <w:rFonts w:hint="eastAsia"/>
        </w:rPr>
        <w:t>对前台中负责销售的员工所提交的订单中主体信息，包括客户信息，订单金额，订单完成时限等进行统一管理，可参与订单审核，对订单进行编辑删除等设置。</w:t>
      </w:r>
    </w:p>
    <w:p w:rsidR="0076299C" w:rsidRDefault="00B106F2">
      <w:pPr>
        <w:pStyle w:val="a"/>
        <w:numPr>
          <w:ilvl w:val="0"/>
          <w:numId w:val="0"/>
        </w:numPr>
        <w:ind w:firstLineChars="200" w:firstLine="480"/>
      </w:pPr>
      <w:r>
        <w:t>2</w:t>
      </w:r>
      <w:r>
        <w:rPr>
          <w:rFonts w:ascii="宋体" w:hAnsi="宋体"/>
        </w:rPr>
        <w:t xml:space="preserve">) </w:t>
      </w:r>
      <w:r>
        <w:rPr>
          <w:rFonts w:hint="eastAsia"/>
        </w:rPr>
        <w:t>使用者</w:t>
      </w:r>
    </w:p>
    <w:p w:rsidR="0076299C" w:rsidRDefault="00B106F2">
      <w:pPr>
        <w:pStyle w:val="a"/>
        <w:numPr>
          <w:ilvl w:val="0"/>
          <w:numId w:val="0"/>
        </w:numPr>
        <w:ind w:firstLineChars="200" w:firstLine="480"/>
      </w:pPr>
      <w:r>
        <w:rPr>
          <w:rFonts w:hint="eastAsia"/>
        </w:rPr>
        <w:t>系统管理员</w:t>
      </w:r>
    </w:p>
    <w:p w:rsidR="0076299C" w:rsidRDefault="00B106F2">
      <w:pPr>
        <w:pStyle w:val="ac"/>
        <w:numPr>
          <w:ilvl w:val="0"/>
          <w:numId w:val="3"/>
        </w:numPr>
        <w:ind w:firstLine="480"/>
      </w:pPr>
      <w:r>
        <w:rPr>
          <w:rFonts w:hint="eastAsia"/>
        </w:rPr>
        <w:t>功能：业务单数据管理</w:t>
      </w:r>
    </w:p>
    <w:p w:rsidR="0076299C" w:rsidRDefault="00B106F2">
      <w:pPr>
        <w:pStyle w:val="ac"/>
        <w:numPr>
          <w:ilvl w:val="0"/>
          <w:numId w:val="4"/>
        </w:numPr>
        <w:ind w:firstLineChars="0" w:firstLine="420"/>
      </w:pPr>
      <w:r>
        <w:rPr>
          <w:rFonts w:hint="eastAsia"/>
        </w:rPr>
        <w:t>业务概述</w:t>
      </w:r>
    </w:p>
    <w:p w:rsidR="0076299C" w:rsidRDefault="00B106F2">
      <w:pPr>
        <w:pStyle w:val="ac"/>
        <w:ind w:firstLineChars="0" w:firstLine="420"/>
      </w:pPr>
      <w:r>
        <w:rPr>
          <w:rFonts w:hint="eastAsia"/>
        </w:rPr>
        <w:t>对销售员工提交的业务单进行集中管理，可查看各个销售员工所提交的业务单信息，并对其进行统一管理，可对订单进行编辑删除等操作。</w:t>
      </w:r>
    </w:p>
    <w:p w:rsidR="0076299C" w:rsidRDefault="00B106F2">
      <w:pPr>
        <w:pStyle w:val="ac"/>
        <w:numPr>
          <w:ilvl w:val="0"/>
          <w:numId w:val="4"/>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3"/>
        </w:numPr>
        <w:ind w:firstLine="480"/>
      </w:pPr>
      <w:r>
        <w:rPr>
          <w:rFonts w:hint="eastAsia"/>
        </w:rPr>
        <w:t>功能：手袋订单管理</w:t>
      </w:r>
    </w:p>
    <w:p w:rsidR="0076299C" w:rsidRDefault="00B106F2">
      <w:pPr>
        <w:pStyle w:val="ac"/>
        <w:numPr>
          <w:ilvl w:val="0"/>
          <w:numId w:val="5"/>
        </w:numPr>
        <w:ind w:firstLineChars="0" w:firstLine="420"/>
      </w:pPr>
      <w:r>
        <w:rPr>
          <w:rFonts w:hint="eastAsia"/>
        </w:rPr>
        <w:t>业务概述</w:t>
      </w:r>
    </w:p>
    <w:p w:rsidR="0076299C" w:rsidRDefault="00B106F2">
      <w:pPr>
        <w:pStyle w:val="ac"/>
        <w:ind w:firstLineChars="0" w:firstLine="420"/>
      </w:pPr>
      <w:r>
        <w:rPr>
          <w:rFonts w:hint="eastAsia"/>
        </w:rPr>
        <w:t>对销售员工提交的手袋订单进行集中管理，可查看各个销售员工所提交的手袋订单信息，并对其进行统一管理，可对订单进行编辑删除等操作。</w:t>
      </w:r>
    </w:p>
    <w:p w:rsidR="0076299C" w:rsidRDefault="00B106F2">
      <w:pPr>
        <w:pStyle w:val="ac"/>
        <w:numPr>
          <w:ilvl w:val="0"/>
          <w:numId w:val="5"/>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3"/>
        </w:numPr>
        <w:ind w:firstLine="480"/>
      </w:pPr>
      <w:r>
        <w:rPr>
          <w:rFonts w:hint="eastAsia"/>
        </w:rPr>
        <w:t>功能：订单预付款管理</w:t>
      </w:r>
    </w:p>
    <w:p w:rsidR="0076299C" w:rsidRDefault="00B106F2">
      <w:pPr>
        <w:pStyle w:val="ac"/>
        <w:numPr>
          <w:ilvl w:val="0"/>
          <w:numId w:val="6"/>
        </w:numPr>
        <w:ind w:firstLineChars="0" w:firstLine="420"/>
      </w:pPr>
      <w:r>
        <w:rPr>
          <w:rFonts w:hint="eastAsia"/>
        </w:rPr>
        <w:t>业务概述</w:t>
      </w:r>
    </w:p>
    <w:p w:rsidR="0076299C" w:rsidRDefault="00B106F2">
      <w:pPr>
        <w:pStyle w:val="ac"/>
        <w:ind w:firstLineChars="0" w:firstLine="420"/>
      </w:pPr>
      <w:r>
        <w:rPr>
          <w:rFonts w:hint="eastAsia"/>
        </w:rPr>
        <w:t>可查看各个销售员工所提交的订单的预付款信息，并对其进行统一管理，可对预付款订单进行编辑删除等操作。</w:t>
      </w:r>
    </w:p>
    <w:p w:rsidR="0076299C" w:rsidRDefault="00B106F2">
      <w:pPr>
        <w:pStyle w:val="ac"/>
        <w:numPr>
          <w:ilvl w:val="0"/>
          <w:numId w:val="6"/>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3"/>
        </w:numPr>
        <w:ind w:firstLine="480"/>
      </w:pPr>
      <w:r>
        <w:rPr>
          <w:rFonts w:hint="eastAsia"/>
        </w:rPr>
        <w:t>功能：订单小样数据管理</w:t>
      </w:r>
    </w:p>
    <w:p w:rsidR="0076299C" w:rsidRDefault="00B106F2">
      <w:pPr>
        <w:pStyle w:val="ac"/>
        <w:numPr>
          <w:ilvl w:val="0"/>
          <w:numId w:val="7"/>
        </w:numPr>
        <w:ind w:firstLineChars="0" w:firstLine="420"/>
      </w:pPr>
      <w:r>
        <w:rPr>
          <w:rFonts w:hint="eastAsia"/>
        </w:rPr>
        <w:t>业务概述</w:t>
      </w:r>
    </w:p>
    <w:p w:rsidR="0076299C" w:rsidRDefault="00B106F2">
      <w:pPr>
        <w:pStyle w:val="ac"/>
        <w:ind w:firstLineChars="0" w:firstLine="420"/>
      </w:pPr>
      <w:r>
        <w:rPr>
          <w:rFonts w:hint="eastAsia"/>
        </w:rPr>
        <w:t>对订单小样进行统一管理，可对其进行编辑删除等操作。</w:t>
      </w:r>
    </w:p>
    <w:p w:rsidR="0076299C" w:rsidRDefault="00B106F2">
      <w:pPr>
        <w:pStyle w:val="ac"/>
        <w:numPr>
          <w:ilvl w:val="0"/>
          <w:numId w:val="7"/>
        </w:numPr>
        <w:ind w:firstLineChars="0" w:firstLine="420"/>
      </w:pPr>
      <w:r>
        <w:rPr>
          <w:rFonts w:hint="eastAsia"/>
        </w:rPr>
        <w:t>使用者</w:t>
      </w:r>
    </w:p>
    <w:p w:rsidR="0076299C" w:rsidRDefault="00B106F2">
      <w:pPr>
        <w:pStyle w:val="ac"/>
        <w:ind w:left="420" w:firstLineChars="0" w:firstLine="0"/>
      </w:pPr>
      <w:r>
        <w:rPr>
          <w:rFonts w:hint="eastAsia"/>
        </w:rPr>
        <w:lastRenderedPageBreak/>
        <w:t>系统管理员</w:t>
      </w:r>
    </w:p>
    <w:p w:rsidR="0076299C" w:rsidRDefault="00B106F2">
      <w:pPr>
        <w:pStyle w:val="ac"/>
        <w:numPr>
          <w:ilvl w:val="0"/>
          <w:numId w:val="3"/>
        </w:numPr>
        <w:ind w:firstLine="480"/>
      </w:pPr>
      <w:r>
        <w:rPr>
          <w:rFonts w:hint="eastAsia"/>
        </w:rPr>
        <w:t>功能：尾款确认管理</w:t>
      </w:r>
    </w:p>
    <w:p w:rsidR="0076299C" w:rsidRDefault="00B106F2">
      <w:pPr>
        <w:pStyle w:val="ac"/>
        <w:numPr>
          <w:ilvl w:val="0"/>
          <w:numId w:val="8"/>
        </w:numPr>
        <w:ind w:firstLineChars="0" w:firstLine="420"/>
      </w:pPr>
      <w:r>
        <w:rPr>
          <w:rFonts w:hint="eastAsia"/>
        </w:rPr>
        <w:t>业务概述</w:t>
      </w:r>
    </w:p>
    <w:p w:rsidR="0076299C" w:rsidRDefault="00B106F2">
      <w:pPr>
        <w:pStyle w:val="ac"/>
        <w:ind w:firstLineChars="0" w:firstLine="420"/>
      </w:pPr>
      <w:r>
        <w:rPr>
          <w:rFonts w:hint="eastAsia"/>
        </w:rPr>
        <w:t>可查看订单的尾款收取情况，并对其进行统一管理，可对订单进行编辑删除等操作。</w:t>
      </w:r>
    </w:p>
    <w:p w:rsidR="0076299C" w:rsidRDefault="00B106F2">
      <w:pPr>
        <w:pStyle w:val="ac"/>
        <w:numPr>
          <w:ilvl w:val="0"/>
          <w:numId w:val="8"/>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ind w:left="420" w:firstLineChars="0" w:firstLine="0"/>
        <w:outlineLvl w:val="3"/>
      </w:pPr>
      <w:r>
        <w:rPr>
          <w:rFonts w:hint="eastAsia"/>
          <w:kern w:val="2"/>
          <w:sz w:val="28"/>
          <w:szCs w:val="28"/>
        </w:rPr>
        <w:t>2.3.1.3</w:t>
      </w:r>
      <w:r>
        <w:rPr>
          <w:rFonts w:hint="eastAsia"/>
        </w:rPr>
        <w:t xml:space="preserve"> </w:t>
      </w:r>
      <w:r>
        <w:rPr>
          <w:rFonts w:hint="eastAsia"/>
        </w:rPr>
        <w:t>生产管理</w:t>
      </w:r>
    </w:p>
    <w:p w:rsidR="0076299C" w:rsidRDefault="00B106F2">
      <w:pPr>
        <w:pStyle w:val="ac"/>
        <w:numPr>
          <w:ilvl w:val="0"/>
          <w:numId w:val="9"/>
        </w:numPr>
        <w:ind w:firstLineChars="0"/>
      </w:pPr>
      <w:r>
        <w:rPr>
          <w:rFonts w:hint="eastAsia"/>
        </w:rPr>
        <w:t>功能：成品入库</w:t>
      </w:r>
    </w:p>
    <w:p w:rsidR="0076299C" w:rsidRDefault="00B106F2">
      <w:pPr>
        <w:pStyle w:val="ac"/>
        <w:numPr>
          <w:ilvl w:val="0"/>
          <w:numId w:val="10"/>
        </w:numPr>
        <w:ind w:firstLineChars="0" w:firstLine="420"/>
      </w:pPr>
      <w:r>
        <w:rPr>
          <w:rFonts w:hint="eastAsia"/>
        </w:rPr>
        <w:t>业务概述</w:t>
      </w:r>
    </w:p>
    <w:p w:rsidR="0076299C" w:rsidRDefault="00B106F2">
      <w:pPr>
        <w:pStyle w:val="ac"/>
        <w:ind w:firstLineChars="0" w:firstLine="420"/>
      </w:pPr>
      <w:r>
        <w:rPr>
          <w:rFonts w:hint="eastAsia"/>
        </w:rPr>
        <w:t>针对订单生产完之后的成品进行统一管理，可查看相关订单的成品入库数量，新增或缺少数量等等，并可对其进行编辑删除等操作。</w:t>
      </w:r>
    </w:p>
    <w:p w:rsidR="0076299C" w:rsidRDefault="00B106F2">
      <w:pPr>
        <w:pStyle w:val="ac"/>
        <w:numPr>
          <w:ilvl w:val="0"/>
          <w:numId w:val="10"/>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9"/>
        </w:numPr>
        <w:ind w:firstLineChars="0"/>
      </w:pPr>
      <w:r>
        <w:rPr>
          <w:rFonts w:hint="eastAsia"/>
        </w:rPr>
        <w:t>功能：材料入库</w:t>
      </w:r>
    </w:p>
    <w:p w:rsidR="0076299C" w:rsidRDefault="00B106F2">
      <w:pPr>
        <w:pStyle w:val="ac"/>
        <w:numPr>
          <w:ilvl w:val="0"/>
          <w:numId w:val="11"/>
        </w:numPr>
        <w:ind w:firstLineChars="0" w:firstLine="420"/>
      </w:pPr>
      <w:r>
        <w:rPr>
          <w:rFonts w:hint="eastAsia"/>
        </w:rPr>
        <w:t>业务概述</w:t>
      </w:r>
    </w:p>
    <w:p w:rsidR="0076299C" w:rsidRDefault="00B106F2">
      <w:pPr>
        <w:pStyle w:val="ac"/>
        <w:ind w:firstLineChars="0" w:firstLine="420"/>
      </w:pPr>
      <w:r>
        <w:rPr>
          <w:rFonts w:hint="eastAsia"/>
        </w:rPr>
        <w:t>针对订单所需的原材料入库情况，进行统一管理，可对其进行编辑删除等操作。</w:t>
      </w:r>
    </w:p>
    <w:p w:rsidR="0076299C" w:rsidRDefault="00B106F2">
      <w:pPr>
        <w:pStyle w:val="ac"/>
        <w:numPr>
          <w:ilvl w:val="0"/>
          <w:numId w:val="11"/>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9"/>
        </w:numPr>
        <w:ind w:firstLineChars="0"/>
      </w:pPr>
      <w:r>
        <w:rPr>
          <w:rFonts w:hint="eastAsia"/>
        </w:rPr>
        <w:t>功能：材料出库</w:t>
      </w:r>
    </w:p>
    <w:p w:rsidR="0076299C" w:rsidRDefault="00B106F2">
      <w:pPr>
        <w:pStyle w:val="ac"/>
        <w:numPr>
          <w:ilvl w:val="0"/>
          <w:numId w:val="12"/>
        </w:numPr>
        <w:ind w:firstLineChars="0" w:firstLine="420"/>
      </w:pPr>
      <w:r>
        <w:rPr>
          <w:rFonts w:hint="eastAsia"/>
        </w:rPr>
        <w:t>业务概述</w:t>
      </w:r>
    </w:p>
    <w:p w:rsidR="0076299C" w:rsidRDefault="00B106F2">
      <w:pPr>
        <w:pStyle w:val="ac"/>
        <w:ind w:firstLineChars="0" w:firstLine="420"/>
      </w:pPr>
      <w:r>
        <w:rPr>
          <w:rFonts w:hint="eastAsia"/>
        </w:rPr>
        <w:t>针对订单所需的原材料出库情况，进行统一管理，可对其进行编辑删除等操作。</w:t>
      </w:r>
    </w:p>
    <w:p w:rsidR="0076299C" w:rsidRDefault="00B106F2">
      <w:pPr>
        <w:pStyle w:val="ac"/>
        <w:numPr>
          <w:ilvl w:val="0"/>
          <w:numId w:val="12"/>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9"/>
        </w:numPr>
        <w:ind w:firstLineChars="0"/>
      </w:pPr>
      <w:r>
        <w:rPr>
          <w:rFonts w:hint="eastAsia"/>
        </w:rPr>
        <w:t>功能：质检环节</w:t>
      </w:r>
    </w:p>
    <w:p w:rsidR="0076299C" w:rsidRDefault="00B106F2">
      <w:pPr>
        <w:pStyle w:val="ac"/>
        <w:numPr>
          <w:ilvl w:val="0"/>
          <w:numId w:val="13"/>
        </w:numPr>
        <w:ind w:firstLineChars="0" w:firstLine="420"/>
      </w:pPr>
      <w:r>
        <w:rPr>
          <w:rFonts w:hint="eastAsia"/>
        </w:rPr>
        <w:t>业务概述</w:t>
      </w:r>
    </w:p>
    <w:p w:rsidR="0076299C" w:rsidRDefault="00B106F2">
      <w:pPr>
        <w:pStyle w:val="ac"/>
        <w:ind w:firstLineChars="0" w:firstLine="420"/>
      </w:pPr>
      <w:r>
        <w:rPr>
          <w:rFonts w:hint="eastAsia"/>
        </w:rPr>
        <w:t>可查看订单生产后的成品的质量检测信息，并对其进行统一管理，可对其进行编辑删除等操作。</w:t>
      </w:r>
    </w:p>
    <w:p w:rsidR="0076299C" w:rsidRDefault="00B106F2">
      <w:pPr>
        <w:pStyle w:val="ac"/>
        <w:numPr>
          <w:ilvl w:val="0"/>
          <w:numId w:val="13"/>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9"/>
        </w:numPr>
        <w:ind w:firstLineChars="0"/>
      </w:pPr>
      <w:r>
        <w:rPr>
          <w:rFonts w:hint="eastAsia"/>
        </w:rPr>
        <w:t>功能：订单审核</w:t>
      </w:r>
    </w:p>
    <w:p w:rsidR="0076299C" w:rsidRDefault="00B106F2">
      <w:pPr>
        <w:pStyle w:val="ac"/>
        <w:numPr>
          <w:ilvl w:val="0"/>
          <w:numId w:val="14"/>
        </w:numPr>
        <w:ind w:firstLineChars="0" w:firstLine="420"/>
      </w:pPr>
      <w:r>
        <w:rPr>
          <w:rFonts w:hint="eastAsia"/>
        </w:rPr>
        <w:t>业务概述</w:t>
      </w:r>
    </w:p>
    <w:p w:rsidR="0076299C" w:rsidRDefault="00B106F2">
      <w:pPr>
        <w:pStyle w:val="ac"/>
        <w:ind w:firstLineChars="0" w:firstLine="420"/>
      </w:pPr>
      <w:r>
        <w:rPr>
          <w:rFonts w:hint="eastAsia"/>
        </w:rPr>
        <w:t>对销售员工提交的业务单进行审核管理，可查看各个销售员工所提交的业务</w:t>
      </w:r>
      <w:r>
        <w:rPr>
          <w:rFonts w:hint="eastAsia"/>
        </w:rPr>
        <w:lastRenderedPageBreak/>
        <w:t>单信息，并对其进行统一管理，可对订单进行编辑删除等操作。</w:t>
      </w:r>
    </w:p>
    <w:p w:rsidR="0076299C" w:rsidRDefault="00B106F2">
      <w:pPr>
        <w:pStyle w:val="ac"/>
        <w:numPr>
          <w:ilvl w:val="0"/>
          <w:numId w:val="14"/>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9"/>
        </w:numPr>
        <w:ind w:firstLineChars="0"/>
      </w:pPr>
      <w:r>
        <w:rPr>
          <w:rFonts w:hint="eastAsia"/>
        </w:rPr>
        <w:t>功能：外协订单</w:t>
      </w:r>
    </w:p>
    <w:p w:rsidR="0076299C" w:rsidRDefault="00B106F2">
      <w:pPr>
        <w:pStyle w:val="ac"/>
        <w:numPr>
          <w:ilvl w:val="0"/>
          <w:numId w:val="15"/>
        </w:numPr>
        <w:ind w:firstLineChars="0" w:firstLine="420"/>
      </w:pPr>
      <w:r>
        <w:rPr>
          <w:rFonts w:hint="eastAsia"/>
        </w:rPr>
        <w:t>业务概述</w:t>
      </w:r>
    </w:p>
    <w:p w:rsidR="0076299C" w:rsidRDefault="00B106F2">
      <w:pPr>
        <w:pStyle w:val="ac"/>
        <w:ind w:firstLineChars="0" w:firstLine="420"/>
      </w:pPr>
      <w:r>
        <w:rPr>
          <w:rFonts w:hint="eastAsia"/>
        </w:rPr>
        <w:t>对销售员工提交的外协订单进行管理，可查看各个销售员工所提交的外协订单信息，并对其进行统一管理，可对订单进行编辑删除等操作。</w:t>
      </w:r>
    </w:p>
    <w:p w:rsidR="0076299C" w:rsidRDefault="00B106F2">
      <w:pPr>
        <w:pStyle w:val="ac"/>
        <w:numPr>
          <w:ilvl w:val="0"/>
          <w:numId w:val="15"/>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9"/>
        </w:numPr>
        <w:ind w:firstLineChars="0"/>
      </w:pPr>
      <w:r>
        <w:rPr>
          <w:rFonts w:hint="eastAsia"/>
        </w:rPr>
        <w:t>功能：材料库存管理</w:t>
      </w:r>
    </w:p>
    <w:p w:rsidR="0076299C" w:rsidRDefault="00B106F2">
      <w:pPr>
        <w:pStyle w:val="ac"/>
        <w:numPr>
          <w:ilvl w:val="0"/>
          <w:numId w:val="16"/>
        </w:numPr>
        <w:ind w:firstLineChars="0" w:firstLine="420"/>
      </w:pPr>
      <w:r>
        <w:rPr>
          <w:rFonts w:hint="eastAsia"/>
        </w:rPr>
        <w:t>业务概述</w:t>
      </w:r>
    </w:p>
    <w:p w:rsidR="0076299C" w:rsidRDefault="00B106F2">
      <w:pPr>
        <w:pStyle w:val="ac"/>
        <w:ind w:firstLineChars="0" w:firstLine="420"/>
      </w:pPr>
      <w:r>
        <w:rPr>
          <w:rFonts w:hint="eastAsia"/>
        </w:rPr>
        <w:t>可查看原材料的出入库信息，了解相关负责人，并对其进行统一管理，可对材料信息进行编辑删除等操作。</w:t>
      </w:r>
    </w:p>
    <w:p w:rsidR="0076299C" w:rsidRDefault="00B106F2">
      <w:pPr>
        <w:pStyle w:val="ac"/>
        <w:numPr>
          <w:ilvl w:val="0"/>
          <w:numId w:val="16"/>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9"/>
        </w:numPr>
        <w:ind w:firstLineChars="0"/>
      </w:pPr>
      <w:r>
        <w:rPr>
          <w:rFonts w:hint="eastAsia"/>
        </w:rPr>
        <w:t>功能：成品出库</w:t>
      </w:r>
    </w:p>
    <w:p w:rsidR="0076299C" w:rsidRDefault="00B106F2">
      <w:pPr>
        <w:pStyle w:val="ac"/>
        <w:numPr>
          <w:ilvl w:val="0"/>
          <w:numId w:val="17"/>
        </w:numPr>
        <w:ind w:firstLineChars="0" w:firstLine="420"/>
      </w:pPr>
      <w:r>
        <w:rPr>
          <w:rFonts w:hint="eastAsia"/>
        </w:rPr>
        <w:t>业务概述</w:t>
      </w:r>
    </w:p>
    <w:p w:rsidR="0076299C" w:rsidRDefault="00B106F2">
      <w:pPr>
        <w:pStyle w:val="ac"/>
        <w:ind w:firstLineChars="0" w:firstLine="420"/>
      </w:pPr>
      <w:r>
        <w:rPr>
          <w:rFonts w:hint="eastAsia"/>
        </w:rPr>
        <w:t>针对订单生产完成之后的成品出库环节，了解相关信息，并对其进行统一管理，可对订单进行编辑删除等操作。</w:t>
      </w:r>
    </w:p>
    <w:p w:rsidR="0076299C" w:rsidRDefault="00B106F2">
      <w:pPr>
        <w:pStyle w:val="ac"/>
        <w:numPr>
          <w:ilvl w:val="0"/>
          <w:numId w:val="17"/>
        </w:numPr>
        <w:ind w:firstLineChars="0" w:firstLine="420"/>
      </w:pP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9"/>
        </w:numPr>
        <w:ind w:firstLineChars="0"/>
      </w:pPr>
      <w:r>
        <w:rPr>
          <w:rFonts w:hint="eastAsia"/>
        </w:rPr>
        <w:t>功能：小样生产</w:t>
      </w:r>
    </w:p>
    <w:p w:rsidR="0076299C" w:rsidRDefault="00B106F2">
      <w:pPr>
        <w:pStyle w:val="ac"/>
        <w:ind w:firstLineChars="0" w:firstLine="420"/>
      </w:pPr>
      <w:r>
        <w:rPr>
          <w:rFonts w:hint="eastAsia"/>
        </w:rPr>
        <w:t>1</w:t>
      </w:r>
      <w:r>
        <w:rPr>
          <w:rFonts w:hint="eastAsia"/>
        </w:rPr>
        <w:t>）业务概述</w:t>
      </w:r>
    </w:p>
    <w:p w:rsidR="0076299C" w:rsidRDefault="00B106F2">
      <w:pPr>
        <w:pStyle w:val="ac"/>
        <w:ind w:firstLineChars="0" w:firstLine="420"/>
      </w:pPr>
      <w:r>
        <w:rPr>
          <w:rFonts w:hint="eastAsia"/>
        </w:rPr>
        <w:t>对销售员工提交的订单生产的小样信息，可查看当前生产进度，并对其进行统一管理，可对订单进行编辑删除等操作。</w:t>
      </w:r>
    </w:p>
    <w:p w:rsidR="0076299C" w:rsidRDefault="00B106F2">
      <w:pPr>
        <w:pStyle w:val="ac"/>
        <w:ind w:left="420" w:firstLineChars="0" w:firstLine="0"/>
      </w:pPr>
      <w:r>
        <w:rPr>
          <w:rFonts w:hint="eastAsia"/>
        </w:rPr>
        <w:t>2</w:t>
      </w: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ind w:left="420" w:firstLineChars="0" w:firstLine="0"/>
        <w:outlineLvl w:val="3"/>
      </w:pPr>
      <w:r>
        <w:rPr>
          <w:rFonts w:hint="eastAsia"/>
          <w:kern w:val="2"/>
          <w:sz w:val="28"/>
          <w:szCs w:val="28"/>
        </w:rPr>
        <w:t xml:space="preserve">2.3.1.4 </w:t>
      </w:r>
      <w:r>
        <w:rPr>
          <w:rFonts w:hint="eastAsia"/>
        </w:rPr>
        <w:t>员工管理</w:t>
      </w:r>
    </w:p>
    <w:p w:rsidR="0076299C" w:rsidRDefault="00B106F2">
      <w:pPr>
        <w:pStyle w:val="ac"/>
        <w:numPr>
          <w:ilvl w:val="0"/>
          <w:numId w:val="18"/>
        </w:numPr>
        <w:ind w:firstLineChars="0"/>
      </w:pPr>
      <w:r>
        <w:rPr>
          <w:rFonts w:hint="eastAsia"/>
        </w:rPr>
        <w:t>功能：员工组管理</w:t>
      </w:r>
    </w:p>
    <w:p w:rsidR="0076299C" w:rsidRDefault="00B106F2">
      <w:pPr>
        <w:pStyle w:val="ac"/>
        <w:ind w:firstLineChars="0" w:firstLine="420"/>
      </w:pPr>
      <w:r>
        <w:rPr>
          <w:rFonts w:hint="eastAsia"/>
        </w:rPr>
        <w:t>1</w:t>
      </w:r>
      <w:r>
        <w:rPr>
          <w:rFonts w:hint="eastAsia"/>
        </w:rPr>
        <w:t>）业务概述</w:t>
      </w:r>
    </w:p>
    <w:p w:rsidR="0076299C" w:rsidRDefault="00B106F2">
      <w:pPr>
        <w:pStyle w:val="ac"/>
        <w:ind w:firstLineChars="0" w:firstLine="420"/>
      </w:pPr>
      <w:r>
        <w:rPr>
          <w:rFonts w:hint="eastAsia"/>
        </w:rPr>
        <w:t>可查看本企业的员工组信息，可分配相应员工</w:t>
      </w:r>
      <w:proofErr w:type="gramStart"/>
      <w:r>
        <w:rPr>
          <w:rFonts w:hint="eastAsia"/>
        </w:rPr>
        <w:t>组相应</w:t>
      </w:r>
      <w:proofErr w:type="gramEnd"/>
      <w:r>
        <w:rPr>
          <w:rFonts w:hint="eastAsia"/>
        </w:rPr>
        <w:t>的权限，并对其进行统一管理，可对其进行新增编辑删除等操作。</w:t>
      </w:r>
    </w:p>
    <w:p w:rsidR="0076299C" w:rsidRDefault="00B106F2">
      <w:pPr>
        <w:pStyle w:val="ac"/>
        <w:ind w:left="420" w:firstLineChars="0" w:firstLine="0"/>
      </w:pPr>
      <w:r>
        <w:rPr>
          <w:rFonts w:hint="eastAsia"/>
        </w:rPr>
        <w:t>2</w:t>
      </w: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18"/>
        </w:numPr>
        <w:ind w:firstLineChars="0"/>
      </w:pPr>
      <w:r>
        <w:rPr>
          <w:rFonts w:hint="eastAsia"/>
        </w:rPr>
        <w:t>功能：员工规则管理</w:t>
      </w:r>
    </w:p>
    <w:p w:rsidR="0076299C" w:rsidRDefault="00B106F2">
      <w:pPr>
        <w:pStyle w:val="ac"/>
        <w:ind w:firstLineChars="0" w:firstLine="420"/>
      </w:pPr>
      <w:r>
        <w:rPr>
          <w:rFonts w:hint="eastAsia"/>
        </w:rPr>
        <w:lastRenderedPageBreak/>
        <w:t>1</w:t>
      </w:r>
      <w:r>
        <w:rPr>
          <w:rFonts w:hint="eastAsia"/>
        </w:rPr>
        <w:t>）业务概述</w:t>
      </w:r>
    </w:p>
    <w:p w:rsidR="0076299C" w:rsidRDefault="00B106F2">
      <w:pPr>
        <w:pStyle w:val="ac"/>
        <w:ind w:firstLineChars="0" w:firstLine="420"/>
      </w:pPr>
      <w:r>
        <w:rPr>
          <w:rFonts w:hint="eastAsia"/>
        </w:rPr>
        <w:t>可对员工登录系统的相关规则进行管理操作，支持新增编辑删除操作。</w:t>
      </w:r>
    </w:p>
    <w:p w:rsidR="0076299C" w:rsidRDefault="00B106F2">
      <w:pPr>
        <w:pStyle w:val="ac"/>
        <w:ind w:left="420" w:firstLineChars="0" w:firstLine="0"/>
      </w:pPr>
      <w:r>
        <w:rPr>
          <w:rFonts w:hint="eastAsia"/>
        </w:rPr>
        <w:t>2</w:t>
      </w: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18"/>
        </w:numPr>
        <w:ind w:firstLineChars="0"/>
      </w:pPr>
      <w:r>
        <w:rPr>
          <w:rFonts w:hint="eastAsia"/>
        </w:rPr>
        <w:t>功能：员工管理</w:t>
      </w:r>
    </w:p>
    <w:p w:rsidR="0076299C" w:rsidRDefault="00B106F2">
      <w:pPr>
        <w:pStyle w:val="ac"/>
        <w:ind w:firstLineChars="0" w:firstLine="420"/>
      </w:pPr>
      <w:r>
        <w:rPr>
          <w:rFonts w:hint="eastAsia"/>
        </w:rPr>
        <w:t>1</w:t>
      </w:r>
      <w:r>
        <w:rPr>
          <w:rFonts w:hint="eastAsia"/>
        </w:rPr>
        <w:t>）业务概述</w:t>
      </w:r>
    </w:p>
    <w:p w:rsidR="0076299C" w:rsidRDefault="00B106F2">
      <w:pPr>
        <w:pStyle w:val="ac"/>
        <w:ind w:firstLineChars="0" w:firstLine="420"/>
      </w:pPr>
      <w:r>
        <w:rPr>
          <w:rFonts w:hint="eastAsia"/>
        </w:rPr>
        <w:t>对员工账户进行管理，可查看相关员工的基本信息，并可查看员工登录系统时间，可对员工进行相关限制操作，支持新增编辑删除等操作。</w:t>
      </w:r>
    </w:p>
    <w:p w:rsidR="0076299C" w:rsidRDefault="00B106F2">
      <w:pPr>
        <w:pStyle w:val="ac"/>
        <w:ind w:left="420" w:firstLineChars="0" w:firstLine="0"/>
      </w:pPr>
      <w:r>
        <w:rPr>
          <w:rFonts w:hint="eastAsia"/>
        </w:rPr>
        <w:t>2</w:t>
      </w: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ind w:left="420" w:firstLineChars="0" w:firstLine="0"/>
        <w:outlineLvl w:val="3"/>
      </w:pPr>
      <w:r>
        <w:rPr>
          <w:rFonts w:hint="eastAsia"/>
          <w:kern w:val="2"/>
          <w:sz w:val="28"/>
          <w:szCs w:val="28"/>
        </w:rPr>
        <w:t xml:space="preserve">2.3.1.5 </w:t>
      </w:r>
      <w:r>
        <w:rPr>
          <w:rFonts w:hint="eastAsia"/>
        </w:rPr>
        <w:t>财务管理</w:t>
      </w:r>
    </w:p>
    <w:p w:rsidR="0076299C" w:rsidRDefault="00B106F2">
      <w:pPr>
        <w:pStyle w:val="ac"/>
        <w:numPr>
          <w:ilvl w:val="0"/>
          <w:numId w:val="19"/>
        </w:numPr>
        <w:ind w:firstLineChars="0"/>
      </w:pPr>
      <w:r>
        <w:rPr>
          <w:rFonts w:hint="eastAsia"/>
        </w:rPr>
        <w:t>功能：财务管理</w:t>
      </w:r>
    </w:p>
    <w:p w:rsidR="0076299C" w:rsidRDefault="00B106F2">
      <w:pPr>
        <w:pStyle w:val="ac"/>
        <w:ind w:firstLineChars="0" w:firstLine="420"/>
      </w:pPr>
      <w:r>
        <w:rPr>
          <w:rFonts w:hint="eastAsia"/>
        </w:rPr>
        <w:t>1</w:t>
      </w:r>
      <w:r>
        <w:rPr>
          <w:rFonts w:hint="eastAsia"/>
        </w:rPr>
        <w:t>）业务概述</w:t>
      </w:r>
    </w:p>
    <w:p w:rsidR="0076299C" w:rsidRDefault="00B106F2">
      <w:pPr>
        <w:pStyle w:val="ac"/>
        <w:ind w:firstLineChars="0" w:firstLine="420"/>
      </w:pPr>
      <w:r>
        <w:rPr>
          <w:rFonts w:hint="eastAsia"/>
        </w:rPr>
        <w:t>可查看订单是否完成，可对订单收支统一管理，支持新增编辑删除等操作。</w:t>
      </w:r>
    </w:p>
    <w:p w:rsidR="0076299C" w:rsidRDefault="00B106F2">
      <w:pPr>
        <w:pStyle w:val="ac"/>
        <w:ind w:left="420" w:firstLineChars="0" w:firstLine="0"/>
      </w:pPr>
      <w:r>
        <w:rPr>
          <w:rFonts w:hint="eastAsia"/>
        </w:rPr>
        <w:t>2</w:t>
      </w: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ind w:left="420" w:firstLineChars="0" w:firstLine="0"/>
        <w:outlineLvl w:val="3"/>
      </w:pPr>
      <w:r>
        <w:rPr>
          <w:rFonts w:hint="eastAsia"/>
          <w:kern w:val="2"/>
          <w:sz w:val="28"/>
          <w:szCs w:val="28"/>
        </w:rPr>
        <w:t xml:space="preserve">2.3.1.6 </w:t>
      </w:r>
      <w:r>
        <w:rPr>
          <w:rFonts w:hint="eastAsia"/>
        </w:rPr>
        <w:t>数据记录</w:t>
      </w:r>
    </w:p>
    <w:p w:rsidR="0076299C" w:rsidRDefault="00B106F2">
      <w:pPr>
        <w:pStyle w:val="ac"/>
        <w:numPr>
          <w:ilvl w:val="0"/>
          <w:numId w:val="20"/>
        </w:numPr>
        <w:ind w:firstLineChars="0"/>
      </w:pPr>
      <w:r>
        <w:rPr>
          <w:rFonts w:hint="eastAsia"/>
        </w:rPr>
        <w:t>功能：财务管理</w:t>
      </w:r>
    </w:p>
    <w:p w:rsidR="0076299C" w:rsidRDefault="00B106F2">
      <w:pPr>
        <w:pStyle w:val="ac"/>
        <w:ind w:firstLineChars="0" w:firstLine="420"/>
      </w:pPr>
      <w:r>
        <w:rPr>
          <w:rFonts w:hint="eastAsia"/>
        </w:rPr>
        <w:t>1</w:t>
      </w:r>
      <w:r>
        <w:rPr>
          <w:rFonts w:hint="eastAsia"/>
        </w:rPr>
        <w:t>）业务概述</w:t>
      </w:r>
    </w:p>
    <w:p w:rsidR="0076299C" w:rsidRDefault="00B106F2">
      <w:pPr>
        <w:pStyle w:val="ac"/>
        <w:ind w:firstLineChars="0" w:firstLine="420"/>
      </w:pPr>
      <w:r>
        <w:rPr>
          <w:rFonts w:hint="eastAsia"/>
        </w:rPr>
        <w:t>可查看订单整个生产环节员工的生产信息以及原材料使用情况，可对订单统一管理，支持新增编辑删除等操作。</w:t>
      </w:r>
    </w:p>
    <w:p w:rsidR="0076299C" w:rsidRDefault="00B106F2">
      <w:pPr>
        <w:pStyle w:val="ac"/>
        <w:ind w:left="420" w:firstLineChars="0" w:firstLine="0"/>
      </w:pPr>
      <w:r>
        <w:rPr>
          <w:rFonts w:hint="eastAsia"/>
        </w:rPr>
        <w:t>2</w:t>
      </w: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ind w:left="420" w:firstLineChars="0" w:firstLine="0"/>
        <w:outlineLvl w:val="3"/>
      </w:pPr>
      <w:r>
        <w:rPr>
          <w:rFonts w:hint="eastAsia"/>
          <w:kern w:val="2"/>
          <w:sz w:val="28"/>
          <w:szCs w:val="28"/>
        </w:rPr>
        <w:t xml:space="preserve">2.3.1.7 </w:t>
      </w:r>
      <w:r>
        <w:rPr>
          <w:rFonts w:hint="eastAsia"/>
        </w:rPr>
        <w:t>后台权限管理</w:t>
      </w:r>
    </w:p>
    <w:p w:rsidR="0076299C" w:rsidRDefault="00B106F2">
      <w:pPr>
        <w:pStyle w:val="ac"/>
        <w:ind w:left="420" w:firstLineChars="0" w:firstLine="0"/>
      </w:pPr>
      <w:r>
        <w:rPr>
          <w:rFonts w:hint="eastAsia"/>
        </w:rPr>
        <w:t>1.</w:t>
      </w:r>
      <w:r>
        <w:rPr>
          <w:rFonts w:hint="eastAsia"/>
        </w:rPr>
        <w:t>功能：管理员管理</w:t>
      </w:r>
    </w:p>
    <w:p w:rsidR="0076299C" w:rsidRDefault="00B106F2">
      <w:pPr>
        <w:pStyle w:val="ac"/>
        <w:ind w:left="420" w:firstLineChars="0" w:firstLine="0"/>
      </w:pPr>
      <w:r>
        <w:rPr>
          <w:rFonts w:hint="eastAsia"/>
        </w:rPr>
        <w:t>1</w:t>
      </w:r>
      <w:r>
        <w:rPr>
          <w:rFonts w:hint="eastAsia"/>
        </w:rPr>
        <w:t>）业务概述</w:t>
      </w:r>
    </w:p>
    <w:p w:rsidR="0076299C" w:rsidRDefault="00B106F2">
      <w:pPr>
        <w:pStyle w:val="ac"/>
        <w:ind w:left="420" w:firstLineChars="0" w:firstLine="0"/>
      </w:pPr>
      <w:r>
        <w:rPr>
          <w:rFonts w:hint="eastAsia"/>
        </w:rPr>
        <w:t>可对后台模块的管理员进行管理操作，包括分配角色组，添加新管理员，删除管理员，编辑管理员信息等。</w:t>
      </w:r>
    </w:p>
    <w:p w:rsidR="0076299C" w:rsidRDefault="00B106F2">
      <w:pPr>
        <w:pStyle w:val="ac"/>
        <w:ind w:left="420" w:firstLineChars="0" w:firstLine="0"/>
      </w:pPr>
      <w:r>
        <w:rPr>
          <w:rFonts w:hint="eastAsia"/>
        </w:rPr>
        <w:t>2</w:t>
      </w: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ind w:left="420" w:firstLineChars="0" w:firstLine="0"/>
      </w:pPr>
      <w:r>
        <w:rPr>
          <w:rFonts w:hint="eastAsia"/>
        </w:rPr>
        <w:t>2.</w:t>
      </w:r>
      <w:r>
        <w:rPr>
          <w:rFonts w:hint="eastAsia"/>
        </w:rPr>
        <w:t>功能：管理员日志</w:t>
      </w:r>
    </w:p>
    <w:p w:rsidR="0076299C" w:rsidRDefault="00B106F2">
      <w:pPr>
        <w:pStyle w:val="ac"/>
        <w:ind w:left="420" w:firstLineChars="0" w:firstLine="0"/>
      </w:pPr>
      <w:r>
        <w:rPr>
          <w:rFonts w:hint="eastAsia"/>
        </w:rPr>
        <w:t>1</w:t>
      </w:r>
      <w:r>
        <w:rPr>
          <w:rFonts w:hint="eastAsia"/>
        </w:rPr>
        <w:t>）业务概述</w:t>
      </w:r>
    </w:p>
    <w:p w:rsidR="0076299C" w:rsidRDefault="00B106F2">
      <w:pPr>
        <w:pStyle w:val="ac"/>
        <w:ind w:left="420" w:firstLineChars="0" w:firstLine="0"/>
      </w:pPr>
      <w:r>
        <w:rPr>
          <w:rFonts w:hint="eastAsia"/>
        </w:rPr>
        <w:t>管理员可以查看自己所拥有的权限的管理员日志。</w:t>
      </w:r>
    </w:p>
    <w:p w:rsidR="0076299C" w:rsidRDefault="00B106F2">
      <w:pPr>
        <w:pStyle w:val="ac"/>
        <w:ind w:left="420" w:firstLineChars="0" w:firstLine="0"/>
      </w:pPr>
      <w:r>
        <w:rPr>
          <w:rFonts w:hint="eastAsia"/>
        </w:rPr>
        <w:t>2</w:t>
      </w:r>
      <w:r>
        <w:rPr>
          <w:rFonts w:hint="eastAsia"/>
        </w:rPr>
        <w:t>）使用者</w:t>
      </w:r>
    </w:p>
    <w:p w:rsidR="0076299C" w:rsidRDefault="00B106F2">
      <w:pPr>
        <w:pStyle w:val="ac"/>
        <w:ind w:left="420" w:firstLineChars="0" w:firstLine="0"/>
      </w:pPr>
      <w:r>
        <w:rPr>
          <w:rFonts w:hint="eastAsia"/>
        </w:rPr>
        <w:lastRenderedPageBreak/>
        <w:t>系统管理员</w:t>
      </w:r>
    </w:p>
    <w:p w:rsidR="0076299C" w:rsidRDefault="00B106F2">
      <w:pPr>
        <w:pStyle w:val="ac"/>
        <w:ind w:left="420" w:firstLineChars="0" w:firstLine="0"/>
      </w:pPr>
      <w:r>
        <w:rPr>
          <w:rFonts w:hint="eastAsia"/>
        </w:rPr>
        <w:t>3.</w:t>
      </w:r>
      <w:r>
        <w:rPr>
          <w:rFonts w:hint="eastAsia"/>
        </w:rPr>
        <w:t>功能：角色组</w:t>
      </w:r>
    </w:p>
    <w:p w:rsidR="0076299C" w:rsidRDefault="00B106F2">
      <w:pPr>
        <w:pStyle w:val="ac"/>
        <w:ind w:left="420" w:firstLineChars="0" w:firstLine="0"/>
      </w:pPr>
      <w:r>
        <w:rPr>
          <w:rFonts w:hint="eastAsia"/>
        </w:rPr>
        <w:t>1</w:t>
      </w:r>
      <w:r>
        <w:rPr>
          <w:rFonts w:hint="eastAsia"/>
        </w:rPr>
        <w:t>）业务概述</w:t>
      </w:r>
    </w:p>
    <w:p w:rsidR="0076299C" w:rsidRDefault="00B106F2">
      <w:pPr>
        <w:pStyle w:val="ac"/>
        <w:ind w:left="420" w:firstLineChars="0" w:firstLine="0"/>
      </w:pPr>
      <w:r>
        <w:rPr>
          <w:rFonts w:hint="eastAsia"/>
        </w:rPr>
        <w:t>可设置相关角色组，分配相应权限，角色组可以有多个</w:t>
      </w:r>
      <w:r>
        <w:rPr>
          <w:rFonts w:hint="eastAsia"/>
        </w:rPr>
        <w:t>,</w:t>
      </w:r>
      <w:r>
        <w:rPr>
          <w:rFonts w:hint="eastAsia"/>
        </w:rPr>
        <w:t>角色有上下级层级关系</w:t>
      </w:r>
      <w:r>
        <w:rPr>
          <w:rFonts w:hint="eastAsia"/>
        </w:rPr>
        <w:t>,</w:t>
      </w:r>
      <w:r>
        <w:rPr>
          <w:rFonts w:hint="eastAsia"/>
        </w:rPr>
        <w:t>如果子角色有角色组和管理员的权限则可以派生属于自己组别下级的角色组或管理员。</w:t>
      </w:r>
    </w:p>
    <w:p w:rsidR="0076299C" w:rsidRDefault="00B106F2">
      <w:pPr>
        <w:pStyle w:val="ac"/>
        <w:ind w:left="420" w:firstLineChars="0" w:firstLine="0"/>
      </w:pPr>
      <w:r>
        <w:rPr>
          <w:rFonts w:hint="eastAsia"/>
        </w:rPr>
        <w:t>2</w:t>
      </w: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ind w:left="420" w:firstLineChars="0" w:firstLine="0"/>
      </w:pPr>
      <w:r>
        <w:rPr>
          <w:rFonts w:hint="eastAsia"/>
        </w:rPr>
        <w:t>4.</w:t>
      </w:r>
      <w:r>
        <w:rPr>
          <w:rFonts w:hint="eastAsia"/>
        </w:rPr>
        <w:t>功能：规则管理</w:t>
      </w:r>
    </w:p>
    <w:p w:rsidR="0076299C" w:rsidRDefault="00B106F2">
      <w:pPr>
        <w:pStyle w:val="ac"/>
        <w:ind w:left="420" w:firstLineChars="0" w:firstLine="0"/>
      </w:pPr>
      <w:r>
        <w:rPr>
          <w:rFonts w:hint="eastAsia"/>
        </w:rPr>
        <w:t>1</w:t>
      </w:r>
      <w:r>
        <w:rPr>
          <w:rFonts w:hint="eastAsia"/>
        </w:rPr>
        <w:t>）业务概述</w:t>
      </w:r>
    </w:p>
    <w:p w:rsidR="0076299C" w:rsidRDefault="00B106F2">
      <w:pPr>
        <w:pStyle w:val="ac"/>
        <w:ind w:left="420" w:firstLineChars="0" w:firstLine="0"/>
      </w:pPr>
      <w:r>
        <w:rPr>
          <w:rFonts w:hint="eastAsia"/>
        </w:rPr>
        <w:t>可对后台模块的菜单功能进行新增或删除，隐藏排序等操作。</w:t>
      </w:r>
    </w:p>
    <w:p w:rsidR="0076299C" w:rsidRDefault="00B106F2">
      <w:pPr>
        <w:pStyle w:val="ac"/>
        <w:ind w:left="420" w:firstLineChars="0" w:firstLine="0"/>
      </w:pPr>
      <w:r>
        <w:rPr>
          <w:rFonts w:hint="eastAsia"/>
        </w:rPr>
        <w:t>2</w:t>
      </w: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ind w:left="420" w:firstLineChars="0" w:firstLine="0"/>
        <w:outlineLvl w:val="3"/>
      </w:pPr>
      <w:r>
        <w:rPr>
          <w:rFonts w:hint="eastAsia"/>
          <w:kern w:val="2"/>
          <w:sz w:val="28"/>
          <w:szCs w:val="28"/>
        </w:rPr>
        <w:t xml:space="preserve">2.3.1.8 </w:t>
      </w:r>
      <w:r>
        <w:rPr>
          <w:rFonts w:hint="eastAsia"/>
        </w:rPr>
        <w:t>设计管理</w:t>
      </w:r>
    </w:p>
    <w:p w:rsidR="0076299C" w:rsidRDefault="00B106F2">
      <w:pPr>
        <w:pStyle w:val="ac"/>
        <w:ind w:left="420" w:firstLineChars="0" w:firstLine="0"/>
      </w:pPr>
      <w:r>
        <w:rPr>
          <w:rFonts w:hint="eastAsia"/>
        </w:rPr>
        <w:t>1.</w:t>
      </w:r>
      <w:r>
        <w:rPr>
          <w:rFonts w:hint="eastAsia"/>
        </w:rPr>
        <w:t>功能：订单管理</w:t>
      </w:r>
    </w:p>
    <w:p w:rsidR="0076299C" w:rsidRDefault="00B106F2">
      <w:pPr>
        <w:pStyle w:val="ac"/>
        <w:ind w:left="420" w:firstLineChars="0" w:firstLine="0"/>
      </w:pPr>
      <w:r>
        <w:rPr>
          <w:rFonts w:hint="eastAsia"/>
        </w:rPr>
        <w:t>1</w:t>
      </w:r>
      <w:r>
        <w:rPr>
          <w:rFonts w:hint="eastAsia"/>
        </w:rPr>
        <w:t>）业务概述</w:t>
      </w:r>
    </w:p>
    <w:p w:rsidR="0076299C" w:rsidRDefault="00B106F2">
      <w:pPr>
        <w:pStyle w:val="ac"/>
        <w:ind w:left="420" w:firstLineChars="0" w:firstLine="0"/>
      </w:pPr>
      <w:r>
        <w:rPr>
          <w:rFonts w:hint="eastAsia"/>
        </w:rPr>
        <w:t>可查看所有订单的设计环节的订单情况，并进行相应的编辑删除与新增操作。</w:t>
      </w:r>
    </w:p>
    <w:p w:rsidR="0076299C" w:rsidRDefault="00B106F2">
      <w:pPr>
        <w:pStyle w:val="ac"/>
        <w:ind w:firstLineChars="0" w:firstLine="420"/>
      </w:pPr>
      <w:r>
        <w:rPr>
          <w:rFonts w:hint="eastAsia"/>
        </w:rPr>
        <w:t>2</w:t>
      </w: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ind w:left="420" w:firstLineChars="0" w:firstLine="0"/>
        <w:outlineLvl w:val="3"/>
      </w:pPr>
      <w:r>
        <w:rPr>
          <w:rFonts w:hint="eastAsia"/>
          <w:kern w:val="2"/>
          <w:sz w:val="28"/>
          <w:szCs w:val="28"/>
        </w:rPr>
        <w:t>2.3.1.9</w:t>
      </w:r>
      <w:r>
        <w:rPr>
          <w:rFonts w:hint="eastAsia"/>
        </w:rPr>
        <w:t xml:space="preserve"> </w:t>
      </w:r>
      <w:r>
        <w:rPr>
          <w:rFonts w:hint="eastAsia"/>
        </w:rPr>
        <w:t>前台权限管理</w:t>
      </w:r>
    </w:p>
    <w:p w:rsidR="0076299C" w:rsidRDefault="00B106F2">
      <w:pPr>
        <w:pStyle w:val="ac"/>
        <w:numPr>
          <w:ilvl w:val="0"/>
          <w:numId w:val="21"/>
        </w:numPr>
        <w:ind w:firstLineChars="0"/>
      </w:pPr>
      <w:r>
        <w:rPr>
          <w:rFonts w:hint="eastAsia"/>
        </w:rPr>
        <w:t>功能：权限节点管理</w:t>
      </w:r>
    </w:p>
    <w:p w:rsidR="0076299C" w:rsidRDefault="00B106F2">
      <w:pPr>
        <w:pStyle w:val="ac"/>
        <w:ind w:left="420" w:firstLineChars="0" w:firstLine="0"/>
      </w:pPr>
      <w:r>
        <w:rPr>
          <w:rFonts w:hint="eastAsia"/>
        </w:rPr>
        <w:t>1</w:t>
      </w:r>
      <w:r>
        <w:rPr>
          <w:rFonts w:hint="eastAsia"/>
        </w:rPr>
        <w:t>）业务概述</w:t>
      </w:r>
    </w:p>
    <w:p w:rsidR="0076299C" w:rsidRDefault="00B106F2">
      <w:pPr>
        <w:pStyle w:val="ac"/>
        <w:ind w:left="420" w:firstLineChars="0" w:firstLine="0"/>
      </w:pPr>
      <w:r>
        <w:rPr>
          <w:rFonts w:hint="eastAsia"/>
        </w:rPr>
        <w:t>可对前台功能菜单进行编辑删除等操作</w:t>
      </w:r>
    </w:p>
    <w:p w:rsidR="0076299C" w:rsidRDefault="00B106F2">
      <w:pPr>
        <w:pStyle w:val="ac"/>
        <w:ind w:left="420" w:firstLineChars="0" w:firstLine="0"/>
      </w:pPr>
      <w:r>
        <w:rPr>
          <w:rFonts w:hint="eastAsia"/>
        </w:rPr>
        <w:t>2</w:t>
      </w:r>
      <w:r>
        <w:rPr>
          <w:rFonts w:hint="eastAsia"/>
        </w:rPr>
        <w:t>）使用者</w:t>
      </w:r>
    </w:p>
    <w:p w:rsidR="0076299C" w:rsidRDefault="00B106F2">
      <w:pPr>
        <w:pStyle w:val="ac"/>
        <w:ind w:left="420" w:firstLineChars="0" w:firstLine="0"/>
      </w:pPr>
      <w:r>
        <w:rPr>
          <w:rFonts w:hint="eastAsia"/>
        </w:rPr>
        <w:t>系统管理员</w:t>
      </w:r>
    </w:p>
    <w:p w:rsidR="0076299C" w:rsidRDefault="00B106F2">
      <w:pPr>
        <w:pStyle w:val="ac"/>
        <w:numPr>
          <w:ilvl w:val="0"/>
          <w:numId w:val="21"/>
        </w:numPr>
        <w:ind w:firstLineChars="0"/>
      </w:pPr>
      <w:r>
        <w:rPr>
          <w:rFonts w:hint="eastAsia"/>
        </w:rPr>
        <w:t>功能：权限分组</w:t>
      </w:r>
    </w:p>
    <w:p w:rsidR="0076299C" w:rsidRDefault="00B106F2">
      <w:pPr>
        <w:pStyle w:val="ac"/>
        <w:ind w:leftChars="200" w:left="420" w:firstLineChars="0" w:firstLine="0"/>
      </w:pPr>
      <w:r>
        <w:rPr>
          <w:rFonts w:hint="eastAsia"/>
        </w:rPr>
        <w:t>1</w:t>
      </w:r>
      <w:r>
        <w:rPr>
          <w:rFonts w:hint="eastAsia"/>
        </w:rPr>
        <w:t>）业务概述</w:t>
      </w:r>
    </w:p>
    <w:p w:rsidR="0076299C" w:rsidRDefault="00B106F2">
      <w:pPr>
        <w:pStyle w:val="ac"/>
        <w:ind w:leftChars="200" w:left="420" w:firstLineChars="0" w:firstLine="0"/>
      </w:pPr>
      <w:r>
        <w:rPr>
          <w:rFonts w:hint="eastAsia"/>
        </w:rPr>
        <w:t>可创建前台权限分组，以分配不同的权限，适应不同的使用需求。</w:t>
      </w:r>
    </w:p>
    <w:p w:rsidR="0076299C" w:rsidRDefault="00B106F2">
      <w:pPr>
        <w:pStyle w:val="ac"/>
        <w:ind w:left="400" w:firstLineChars="0" w:firstLine="0"/>
      </w:pPr>
      <w:r>
        <w:rPr>
          <w:rFonts w:hint="eastAsia"/>
        </w:rPr>
        <w:t>2</w:t>
      </w:r>
      <w:r>
        <w:rPr>
          <w:rFonts w:hint="eastAsia"/>
        </w:rPr>
        <w:t>）使用者</w:t>
      </w:r>
    </w:p>
    <w:p w:rsidR="0076299C" w:rsidRDefault="00B106F2">
      <w:pPr>
        <w:pStyle w:val="ac"/>
        <w:ind w:left="400" w:firstLineChars="0" w:firstLine="0"/>
      </w:pPr>
      <w:r>
        <w:rPr>
          <w:rFonts w:hint="eastAsia"/>
        </w:rPr>
        <w:t>系统管理员</w:t>
      </w:r>
    </w:p>
    <w:p w:rsidR="0076299C" w:rsidRDefault="00B106F2">
      <w:pPr>
        <w:pStyle w:val="ac"/>
        <w:numPr>
          <w:ilvl w:val="0"/>
          <w:numId w:val="21"/>
        </w:numPr>
        <w:ind w:firstLineChars="0"/>
      </w:pPr>
      <w:r>
        <w:rPr>
          <w:rFonts w:hint="eastAsia"/>
        </w:rPr>
        <w:t>功能：单个用户权限管理</w:t>
      </w:r>
    </w:p>
    <w:p w:rsidR="0076299C" w:rsidRDefault="00B106F2">
      <w:pPr>
        <w:pStyle w:val="ac"/>
        <w:ind w:leftChars="200" w:left="420" w:firstLineChars="0" w:firstLine="0"/>
      </w:pPr>
      <w:r>
        <w:rPr>
          <w:rFonts w:hint="eastAsia"/>
        </w:rPr>
        <w:t>1</w:t>
      </w:r>
      <w:r>
        <w:rPr>
          <w:rFonts w:hint="eastAsia"/>
        </w:rPr>
        <w:t>）业务概述</w:t>
      </w:r>
    </w:p>
    <w:p w:rsidR="0076299C" w:rsidRDefault="00B106F2">
      <w:pPr>
        <w:pStyle w:val="ac"/>
        <w:ind w:leftChars="200" w:left="420" w:firstLineChars="0" w:firstLine="0"/>
      </w:pPr>
      <w:r>
        <w:rPr>
          <w:rFonts w:hint="eastAsia"/>
        </w:rPr>
        <w:t>可针对前台的单个用户设置不同的权限。</w:t>
      </w:r>
    </w:p>
    <w:p w:rsidR="0076299C" w:rsidRDefault="00B106F2">
      <w:pPr>
        <w:pStyle w:val="ac"/>
        <w:ind w:leftChars="200" w:left="420" w:firstLineChars="0" w:firstLine="0"/>
      </w:pPr>
      <w:r>
        <w:rPr>
          <w:rFonts w:hint="eastAsia"/>
        </w:rPr>
        <w:t>2</w:t>
      </w:r>
      <w:r>
        <w:rPr>
          <w:rFonts w:hint="eastAsia"/>
        </w:rPr>
        <w:t>）使用者</w:t>
      </w:r>
    </w:p>
    <w:p w:rsidR="0076299C" w:rsidRDefault="00B106F2">
      <w:pPr>
        <w:pStyle w:val="ac"/>
        <w:ind w:leftChars="200" w:left="420" w:firstLineChars="0" w:firstLine="0"/>
      </w:pPr>
      <w:r>
        <w:rPr>
          <w:rFonts w:hint="eastAsia"/>
        </w:rPr>
        <w:lastRenderedPageBreak/>
        <w:t>系统管理员</w:t>
      </w:r>
    </w:p>
    <w:p w:rsidR="0076299C" w:rsidRDefault="00B106F2">
      <w:pPr>
        <w:pStyle w:val="ac"/>
        <w:ind w:left="420" w:firstLineChars="0" w:firstLine="0"/>
        <w:outlineLvl w:val="3"/>
      </w:pPr>
      <w:r>
        <w:rPr>
          <w:rFonts w:hint="eastAsia"/>
          <w:kern w:val="2"/>
          <w:sz w:val="28"/>
          <w:szCs w:val="28"/>
        </w:rPr>
        <w:t xml:space="preserve">2.3.1.10 </w:t>
      </w:r>
      <w:r>
        <w:rPr>
          <w:rFonts w:hint="eastAsia"/>
        </w:rPr>
        <w:t>申诉管理</w:t>
      </w:r>
    </w:p>
    <w:p w:rsidR="0076299C" w:rsidRDefault="00B106F2">
      <w:pPr>
        <w:pStyle w:val="ac"/>
        <w:ind w:left="420" w:firstLineChars="0" w:firstLine="0"/>
      </w:pPr>
      <w:r>
        <w:rPr>
          <w:rFonts w:hint="eastAsia"/>
        </w:rPr>
        <w:t>1</w:t>
      </w:r>
      <w:r>
        <w:rPr>
          <w:rFonts w:hint="eastAsia"/>
        </w:rPr>
        <w:t>）业务概述</w:t>
      </w:r>
    </w:p>
    <w:p w:rsidR="0076299C" w:rsidRDefault="00B106F2">
      <w:pPr>
        <w:pStyle w:val="ac"/>
        <w:ind w:leftChars="200" w:left="420" w:firstLineChars="0" w:firstLine="0"/>
      </w:pPr>
      <w:r>
        <w:rPr>
          <w:rFonts w:hint="eastAsia"/>
        </w:rPr>
        <w:t>可查看前台用户提交的申诉信息</w:t>
      </w:r>
    </w:p>
    <w:p w:rsidR="0076299C" w:rsidRDefault="00B106F2">
      <w:pPr>
        <w:pStyle w:val="ac"/>
        <w:ind w:leftChars="200" w:left="420" w:firstLineChars="0" w:firstLine="0"/>
      </w:pPr>
      <w:r>
        <w:rPr>
          <w:rFonts w:hint="eastAsia"/>
        </w:rPr>
        <w:t>2</w:t>
      </w:r>
      <w:r>
        <w:rPr>
          <w:rFonts w:hint="eastAsia"/>
        </w:rPr>
        <w:t>）使用者</w:t>
      </w:r>
    </w:p>
    <w:p w:rsidR="0076299C" w:rsidRDefault="00B106F2">
      <w:pPr>
        <w:pStyle w:val="ac"/>
        <w:ind w:leftChars="200" w:left="420" w:firstLineChars="0" w:firstLine="0"/>
      </w:pPr>
      <w:r>
        <w:rPr>
          <w:rFonts w:hint="eastAsia"/>
        </w:rPr>
        <w:t>系统管理员</w:t>
      </w:r>
    </w:p>
    <w:p w:rsidR="0076299C" w:rsidRDefault="00B106F2">
      <w:pPr>
        <w:pStyle w:val="ac"/>
        <w:ind w:leftChars="200" w:left="420" w:firstLineChars="0" w:firstLine="0"/>
        <w:outlineLvl w:val="3"/>
      </w:pPr>
      <w:r>
        <w:rPr>
          <w:rFonts w:hint="eastAsia"/>
          <w:kern w:val="2"/>
          <w:sz w:val="28"/>
          <w:szCs w:val="28"/>
        </w:rPr>
        <w:t>2.3.1.11</w:t>
      </w:r>
      <w:r>
        <w:rPr>
          <w:rFonts w:hint="eastAsia"/>
        </w:rPr>
        <w:t xml:space="preserve"> </w:t>
      </w:r>
      <w:r>
        <w:rPr>
          <w:rFonts w:hint="eastAsia"/>
        </w:rPr>
        <w:t>常规管理</w:t>
      </w:r>
    </w:p>
    <w:p w:rsidR="0076299C" w:rsidRDefault="00B106F2">
      <w:pPr>
        <w:pStyle w:val="ac"/>
        <w:ind w:leftChars="200" w:left="420" w:firstLineChars="0" w:firstLine="0"/>
      </w:pPr>
      <w:r>
        <w:rPr>
          <w:rFonts w:hint="eastAsia"/>
        </w:rPr>
        <w:t>1</w:t>
      </w:r>
      <w:r>
        <w:rPr>
          <w:rFonts w:hint="eastAsia"/>
        </w:rPr>
        <w:t>）业务概述</w:t>
      </w:r>
    </w:p>
    <w:p w:rsidR="0076299C" w:rsidRDefault="00B106F2">
      <w:pPr>
        <w:pStyle w:val="ac"/>
        <w:ind w:leftChars="200" w:left="420" w:firstLineChars="0" w:firstLine="0"/>
      </w:pPr>
      <w:r>
        <w:rPr>
          <w:rFonts w:hint="eastAsia"/>
        </w:rPr>
        <w:t>系统的常规设置可在此设置，比如网站名，版权信息等等。</w:t>
      </w:r>
    </w:p>
    <w:p w:rsidR="0076299C" w:rsidRDefault="00B106F2">
      <w:pPr>
        <w:pStyle w:val="ac"/>
        <w:ind w:leftChars="200" w:left="420" w:firstLineChars="0" w:firstLine="0"/>
      </w:pPr>
      <w:r>
        <w:rPr>
          <w:rFonts w:hint="eastAsia"/>
        </w:rPr>
        <w:t>2</w:t>
      </w:r>
      <w:r>
        <w:rPr>
          <w:rFonts w:hint="eastAsia"/>
        </w:rPr>
        <w:t>）使用者</w:t>
      </w:r>
    </w:p>
    <w:p w:rsidR="0076299C" w:rsidRDefault="00B106F2">
      <w:pPr>
        <w:pStyle w:val="ac"/>
        <w:ind w:leftChars="200" w:left="420" w:firstLineChars="0" w:firstLine="0"/>
      </w:pPr>
      <w:r>
        <w:rPr>
          <w:rFonts w:hint="eastAsia"/>
        </w:rPr>
        <w:t>系统管理员</w:t>
      </w:r>
    </w:p>
    <w:p w:rsidR="0076299C" w:rsidRDefault="00B106F2">
      <w:pPr>
        <w:pStyle w:val="3"/>
        <w:spacing w:line="300" w:lineRule="auto"/>
        <w:rPr>
          <w:rFonts w:eastAsia="宋体"/>
          <w:b w:val="0"/>
          <w:sz w:val="28"/>
          <w:szCs w:val="28"/>
        </w:rPr>
      </w:pPr>
      <w:r>
        <w:rPr>
          <w:rFonts w:hint="eastAsia"/>
          <w:b w:val="0"/>
          <w:sz w:val="28"/>
          <w:szCs w:val="28"/>
        </w:rPr>
        <w:t xml:space="preserve">2.3.2 </w:t>
      </w:r>
      <w:r>
        <w:rPr>
          <w:rFonts w:eastAsia="宋体" w:hint="eastAsia"/>
          <w:b w:val="0"/>
          <w:sz w:val="28"/>
          <w:szCs w:val="28"/>
        </w:rPr>
        <w:t>前台模块</w:t>
      </w:r>
    </w:p>
    <w:p w:rsidR="0076299C" w:rsidRDefault="00B106F2">
      <w:pPr>
        <w:ind w:firstLine="420"/>
        <w:outlineLvl w:val="3"/>
        <w:rPr>
          <w:sz w:val="24"/>
        </w:rPr>
      </w:pPr>
      <w:r>
        <w:rPr>
          <w:rFonts w:hint="eastAsia"/>
          <w:sz w:val="28"/>
          <w:szCs w:val="28"/>
        </w:rPr>
        <w:t>2.2.3.1</w:t>
      </w:r>
      <w:r>
        <w:rPr>
          <w:rFonts w:hint="eastAsia"/>
        </w:rPr>
        <w:t xml:space="preserve"> </w:t>
      </w:r>
      <w:r>
        <w:rPr>
          <w:rFonts w:hint="eastAsia"/>
          <w:sz w:val="24"/>
        </w:rPr>
        <w:t>订单管理</w:t>
      </w:r>
    </w:p>
    <w:p w:rsidR="0076299C" w:rsidRDefault="00B106F2">
      <w:pPr>
        <w:numPr>
          <w:ilvl w:val="0"/>
          <w:numId w:val="22"/>
        </w:numPr>
        <w:rPr>
          <w:sz w:val="24"/>
        </w:rPr>
      </w:pPr>
      <w:r>
        <w:rPr>
          <w:rFonts w:hint="eastAsia"/>
          <w:sz w:val="24"/>
        </w:rPr>
        <w:t>功能：创建订单</w:t>
      </w:r>
    </w:p>
    <w:p w:rsidR="0076299C" w:rsidRDefault="00B106F2">
      <w:pPr>
        <w:numPr>
          <w:ilvl w:val="0"/>
          <w:numId w:val="23"/>
        </w:numPr>
        <w:ind w:firstLine="420"/>
        <w:rPr>
          <w:sz w:val="24"/>
        </w:rPr>
      </w:pPr>
      <w:r>
        <w:rPr>
          <w:rFonts w:hint="eastAsia"/>
          <w:sz w:val="24"/>
        </w:rPr>
        <w:t>业务概述</w:t>
      </w:r>
    </w:p>
    <w:p w:rsidR="0076299C" w:rsidRDefault="00B106F2">
      <w:pPr>
        <w:ind w:firstLine="420"/>
        <w:rPr>
          <w:sz w:val="24"/>
        </w:rPr>
      </w:pPr>
      <w:r>
        <w:rPr>
          <w:rFonts w:hint="eastAsia"/>
          <w:sz w:val="24"/>
        </w:rPr>
        <w:t>供销售员工提交他们的新订单，填写相关订单信息并交由上级审核。</w:t>
      </w:r>
    </w:p>
    <w:p w:rsidR="0076299C" w:rsidRDefault="00B106F2">
      <w:pPr>
        <w:numPr>
          <w:ilvl w:val="0"/>
          <w:numId w:val="23"/>
        </w:numPr>
        <w:ind w:firstLine="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numPr>
          <w:ilvl w:val="0"/>
          <w:numId w:val="24"/>
        </w:numPr>
        <w:ind w:left="845"/>
        <w:rPr>
          <w:sz w:val="24"/>
        </w:rPr>
      </w:pPr>
      <w:r>
        <w:rPr>
          <w:rFonts w:hint="eastAsia"/>
          <w:sz w:val="24"/>
        </w:rPr>
        <w:t>功能：查看订单</w:t>
      </w:r>
    </w:p>
    <w:p w:rsidR="0076299C" w:rsidRDefault="00B106F2">
      <w:pPr>
        <w:numPr>
          <w:ilvl w:val="0"/>
          <w:numId w:val="25"/>
        </w:numPr>
        <w:tabs>
          <w:tab w:val="left" w:pos="420"/>
        </w:tabs>
        <w:rPr>
          <w:sz w:val="24"/>
        </w:rPr>
      </w:pPr>
      <w:r>
        <w:rPr>
          <w:rFonts w:hint="eastAsia"/>
          <w:sz w:val="24"/>
        </w:rPr>
        <w:t>业务概述</w:t>
      </w:r>
    </w:p>
    <w:p w:rsidR="0076299C" w:rsidRDefault="00B106F2">
      <w:pPr>
        <w:tabs>
          <w:tab w:val="left" w:pos="420"/>
        </w:tabs>
        <w:rPr>
          <w:sz w:val="24"/>
        </w:rPr>
      </w:pPr>
      <w:r>
        <w:rPr>
          <w:rFonts w:hint="eastAsia"/>
          <w:sz w:val="24"/>
        </w:rPr>
        <w:tab/>
      </w:r>
      <w:r>
        <w:rPr>
          <w:rFonts w:hint="eastAsia"/>
          <w:sz w:val="24"/>
        </w:rPr>
        <w:t>销售员工可查看自己提交订单的相关信息。</w:t>
      </w:r>
    </w:p>
    <w:p w:rsidR="0076299C" w:rsidRDefault="00B106F2">
      <w:pPr>
        <w:numPr>
          <w:ilvl w:val="0"/>
          <w:numId w:val="25"/>
        </w:numPr>
        <w:tabs>
          <w:tab w:val="left" w:pos="420"/>
        </w:tabs>
        <w:rPr>
          <w:sz w:val="24"/>
        </w:rPr>
      </w:pPr>
      <w:r>
        <w:rPr>
          <w:rFonts w:hint="eastAsia"/>
          <w:sz w:val="24"/>
        </w:rPr>
        <w:t>使用者</w:t>
      </w:r>
    </w:p>
    <w:p w:rsidR="0076299C" w:rsidRDefault="00B106F2">
      <w:pPr>
        <w:tabs>
          <w:tab w:val="left" w:pos="420"/>
        </w:tabs>
        <w:rPr>
          <w:sz w:val="24"/>
        </w:rPr>
      </w:pPr>
      <w:r>
        <w:rPr>
          <w:rFonts w:hint="eastAsia"/>
          <w:sz w:val="24"/>
        </w:rPr>
        <w:tab/>
      </w:r>
      <w:r>
        <w:rPr>
          <w:rFonts w:hint="eastAsia"/>
          <w:sz w:val="24"/>
        </w:rPr>
        <w:t>企业普通员工</w:t>
      </w:r>
    </w:p>
    <w:p w:rsidR="0076299C" w:rsidRDefault="00B106F2">
      <w:pPr>
        <w:numPr>
          <w:ilvl w:val="0"/>
          <w:numId w:val="24"/>
        </w:numPr>
        <w:ind w:left="845"/>
        <w:rPr>
          <w:sz w:val="24"/>
        </w:rPr>
      </w:pPr>
      <w:r>
        <w:rPr>
          <w:rFonts w:hint="eastAsia"/>
          <w:sz w:val="24"/>
        </w:rPr>
        <w:t>功能：设计确认</w:t>
      </w:r>
    </w:p>
    <w:p w:rsidR="0076299C" w:rsidRDefault="00B106F2">
      <w:pPr>
        <w:numPr>
          <w:ilvl w:val="0"/>
          <w:numId w:val="26"/>
        </w:numPr>
        <w:tabs>
          <w:tab w:val="left" w:pos="420"/>
        </w:tabs>
        <w:rPr>
          <w:sz w:val="24"/>
        </w:rPr>
      </w:pPr>
      <w:r>
        <w:rPr>
          <w:rFonts w:hint="eastAsia"/>
          <w:sz w:val="24"/>
        </w:rPr>
        <w:t>业务概述</w:t>
      </w:r>
    </w:p>
    <w:p w:rsidR="0076299C" w:rsidRDefault="00B106F2">
      <w:pPr>
        <w:tabs>
          <w:tab w:val="left" w:pos="420"/>
        </w:tabs>
        <w:rPr>
          <w:sz w:val="24"/>
        </w:rPr>
      </w:pPr>
      <w:r>
        <w:rPr>
          <w:rFonts w:hint="eastAsia"/>
          <w:sz w:val="24"/>
        </w:rPr>
        <w:tab/>
      </w:r>
      <w:r>
        <w:rPr>
          <w:rFonts w:hint="eastAsia"/>
          <w:sz w:val="24"/>
        </w:rPr>
        <w:t>销售员工可查看设计部门发来的关于订单的设计方案</w:t>
      </w:r>
    </w:p>
    <w:p w:rsidR="0076299C" w:rsidRDefault="00B106F2">
      <w:pPr>
        <w:numPr>
          <w:ilvl w:val="0"/>
          <w:numId w:val="26"/>
        </w:numPr>
        <w:tabs>
          <w:tab w:val="left" w:pos="420"/>
        </w:tabs>
        <w:rPr>
          <w:sz w:val="24"/>
        </w:rPr>
      </w:pPr>
      <w:r>
        <w:rPr>
          <w:rFonts w:hint="eastAsia"/>
          <w:sz w:val="24"/>
        </w:rPr>
        <w:t>使用者</w:t>
      </w:r>
    </w:p>
    <w:p w:rsidR="0076299C" w:rsidRDefault="00B106F2">
      <w:pPr>
        <w:tabs>
          <w:tab w:val="left" w:pos="420"/>
        </w:tabs>
        <w:rPr>
          <w:sz w:val="24"/>
        </w:rPr>
      </w:pPr>
      <w:r>
        <w:rPr>
          <w:rFonts w:hint="eastAsia"/>
          <w:sz w:val="24"/>
        </w:rPr>
        <w:tab/>
      </w:r>
      <w:r>
        <w:rPr>
          <w:rFonts w:hint="eastAsia"/>
          <w:sz w:val="24"/>
        </w:rPr>
        <w:t>企业普通员工</w:t>
      </w:r>
    </w:p>
    <w:p w:rsidR="0076299C" w:rsidRDefault="00B106F2">
      <w:pPr>
        <w:numPr>
          <w:ilvl w:val="0"/>
          <w:numId w:val="24"/>
        </w:numPr>
        <w:ind w:left="845"/>
        <w:rPr>
          <w:sz w:val="24"/>
        </w:rPr>
      </w:pPr>
      <w:r>
        <w:rPr>
          <w:rFonts w:hint="eastAsia"/>
          <w:sz w:val="24"/>
        </w:rPr>
        <w:t>功能：小样确认</w:t>
      </w:r>
    </w:p>
    <w:p w:rsidR="0076299C" w:rsidRDefault="00B106F2">
      <w:pPr>
        <w:numPr>
          <w:ilvl w:val="0"/>
          <w:numId w:val="27"/>
        </w:numPr>
        <w:tabs>
          <w:tab w:val="left" w:pos="420"/>
        </w:tabs>
        <w:rPr>
          <w:sz w:val="24"/>
        </w:rPr>
      </w:pPr>
      <w:r>
        <w:rPr>
          <w:rFonts w:hint="eastAsia"/>
          <w:sz w:val="24"/>
        </w:rPr>
        <w:t>业务概述</w:t>
      </w:r>
    </w:p>
    <w:p w:rsidR="0076299C" w:rsidRDefault="00B106F2">
      <w:pPr>
        <w:tabs>
          <w:tab w:val="left" w:pos="420"/>
        </w:tabs>
        <w:rPr>
          <w:sz w:val="24"/>
        </w:rPr>
      </w:pPr>
      <w:r>
        <w:rPr>
          <w:rFonts w:hint="eastAsia"/>
          <w:sz w:val="24"/>
        </w:rPr>
        <w:tab/>
      </w:r>
      <w:r>
        <w:rPr>
          <w:rFonts w:hint="eastAsia"/>
          <w:sz w:val="24"/>
        </w:rPr>
        <w:t>销售员工在看了生产部门发来的关于订单的小样方案后，可在此处进行后续处理，如确认或者驳回等操作。</w:t>
      </w:r>
    </w:p>
    <w:p w:rsidR="0076299C" w:rsidRDefault="00B106F2">
      <w:pPr>
        <w:numPr>
          <w:ilvl w:val="0"/>
          <w:numId w:val="27"/>
        </w:numPr>
        <w:tabs>
          <w:tab w:val="left" w:pos="420"/>
        </w:tabs>
        <w:rPr>
          <w:sz w:val="24"/>
        </w:rPr>
      </w:pPr>
      <w:r>
        <w:rPr>
          <w:rFonts w:hint="eastAsia"/>
          <w:sz w:val="24"/>
        </w:rPr>
        <w:t>使用者</w:t>
      </w:r>
    </w:p>
    <w:p w:rsidR="0076299C" w:rsidRDefault="00B106F2">
      <w:pPr>
        <w:tabs>
          <w:tab w:val="left" w:pos="420"/>
        </w:tabs>
        <w:rPr>
          <w:sz w:val="24"/>
        </w:rPr>
      </w:pPr>
      <w:r>
        <w:rPr>
          <w:rFonts w:hint="eastAsia"/>
          <w:sz w:val="24"/>
        </w:rPr>
        <w:tab/>
      </w:r>
      <w:r>
        <w:rPr>
          <w:rFonts w:hint="eastAsia"/>
          <w:sz w:val="24"/>
        </w:rPr>
        <w:t>企业普通员工</w:t>
      </w:r>
    </w:p>
    <w:p w:rsidR="0076299C" w:rsidRDefault="00B106F2">
      <w:pPr>
        <w:numPr>
          <w:ilvl w:val="0"/>
          <w:numId w:val="24"/>
        </w:numPr>
        <w:ind w:left="845"/>
        <w:rPr>
          <w:sz w:val="24"/>
        </w:rPr>
      </w:pPr>
      <w:r>
        <w:rPr>
          <w:rFonts w:hint="eastAsia"/>
          <w:sz w:val="24"/>
        </w:rPr>
        <w:t>预付款</w:t>
      </w:r>
    </w:p>
    <w:p w:rsidR="0076299C" w:rsidRDefault="00B106F2">
      <w:pPr>
        <w:numPr>
          <w:ilvl w:val="0"/>
          <w:numId w:val="28"/>
        </w:numPr>
        <w:tabs>
          <w:tab w:val="left" w:pos="420"/>
        </w:tabs>
        <w:rPr>
          <w:sz w:val="24"/>
        </w:rPr>
      </w:pPr>
      <w:r>
        <w:rPr>
          <w:rFonts w:hint="eastAsia"/>
          <w:sz w:val="24"/>
        </w:rPr>
        <w:t>业务概述</w:t>
      </w:r>
    </w:p>
    <w:p w:rsidR="0076299C" w:rsidRDefault="00B106F2">
      <w:pPr>
        <w:tabs>
          <w:tab w:val="left" w:pos="420"/>
        </w:tabs>
        <w:ind w:left="420"/>
        <w:rPr>
          <w:sz w:val="24"/>
        </w:rPr>
      </w:pPr>
      <w:r>
        <w:rPr>
          <w:rFonts w:hint="eastAsia"/>
          <w:sz w:val="24"/>
        </w:rPr>
        <w:t>销售员工收到订单预付款后，可此处确认相关订单信息，方便财务统计</w:t>
      </w:r>
    </w:p>
    <w:p w:rsidR="0076299C" w:rsidRDefault="00B106F2">
      <w:pPr>
        <w:numPr>
          <w:ilvl w:val="0"/>
          <w:numId w:val="28"/>
        </w:numPr>
        <w:tabs>
          <w:tab w:val="left" w:pos="420"/>
        </w:tabs>
        <w:rPr>
          <w:sz w:val="24"/>
        </w:rPr>
      </w:pPr>
      <w:r>
        <w:rPr>
          <w:rFonts w:hint="eastAsia"/>
          <w:sz w:val="24"/>
        </w:rPr>
        <w:t>使用者</w:t>
      </w:r>
    </w:p>
    <w:p w:rsidR="0076299C" w:rsidRDefault="00B106F2">
      <w:pPr>
        <w:tabs>
          <w:tab w:val="left" w:pos="420"/>
        </w:tabs>
        <w:ind w:left="420"/>
        <w:rPr>
          <w:sz w:val="24"/>
        </w:rPr>
      </w:pPr>
      <w:r>
        <w:rPr>
          <w:rFonts w:hint="eastAsia"/>
          <w:sz w:val="24"/>
        </w:rPr>
        <w:lastRenderedPageBreak/>
        <w:t>企业普通员工</w:t>
      </w:r>
    </w:p>
    <w:p w:rsidR="0076299C" w:rsidRDefault="00B106F2">
      <w:pPr>
        <w:numPr>
          <w:ilvl w:val="0"/>
          <w:numId w:val="24"/>
        </w:numPr>
        <w:ind w:left="845"/>
        <w:rPr>
          <w:sz w:val="24"/>
        </w:rPr>
      </w:pPr>
      <w:r>
        <w:rPr>
          <w:rFonts w:hint="eastAsia"/>
          <w:sz w:val="24"/>
        </w:rPr>
        <w:t>尾款确认</w:t>
      </w:r>
    </w:p>
    <w:p w:rsidR="0076299C" w:rsidRDefault="00B106F2">
      <w:pPr>
        <w:numPr>
          <w:ilvl w:val="0"/>
          <w:numId w:val="29"/>
        </w:numPr>
        <w:ind w:left="420"/>
        <w:rPr>
          <w:sz w:val="24"/>
        </w:rPr>
      </w:pPr>
      <w:r>
        <w:rPr>
          <w:rFonts w:hint="eastAsia"/>
          <w:sz w:val="24"/>
        </w:rPr>
        <w:t>业务概述</w:t>
      </w:r>
    </w:p>
    <w:p w:rsidR="0076299C" w:rsidRDefault="00B106F2">
      <w:pPr>
        <w:ind w:firstLine="420"/>
        <w:rPr>
          <w:sz w:val="24"/>
        </w:rPr>
      </w:pPr>
      <w:r>
        <w:rPr>
          <w:rFonts w:hint="eastAsia"/>
          <w:sz w:val="24"/>
        </w:rPr>
        <w:t>销售员工收到订单尾款后，可此处确认相关订单信息，方便财务统计</w:t>
      </w:r>
    </w:p>
    <w:p w:rsidR="0076299C" w:rsidRDefault="00B106F2">
      <w:pPr>
        <w:numPr>
          <w:ilvl w:val="0"/>
          <w:numId w:val="29"/>
        </w:numPr>
        <w:ind w:left="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ind w:firstLine="420"/>
        <w:outlineLvl w:val="3"/>
        <w:rPr>
          <w:sz w:val="24"/>
        </w:rPr>
      </w:pPr>
      <w:r>
        <w:rPr>
          <w:rFonts w:hint="eastAsia"/>
          <w:sz w:val="28"/>
          <w:szCs w:val="28"/>
        </w:rPr>
        <w:t>2.3.2.2</w:t>
      </w:r>
      <w:r>
        <w:rPr>
          <w:rFonts w:hint="eastAsia"/>
        </w:rPr>
        <w:t xml:space="preserve"> </w:t>
      </w:r>
      <w:r>
        <w:rPr>
          <w:rFonts w:hint="eastAsia"/>
          <w:sz w:val="24"/>
        </w:rPr>
        <w:t>设计管理</w:t>
      </w:r>
    </w:p>
    <w:p w:rsidR="0076299C" w:rsidRDefault="00B106F2">
      <w:pPr>
        <w:numPr>
          <w:ilvl w:val="0"/>
          <w:numId w:val="30"/>
        </w:numPr>
        <w:ind w:left="420"/>
        <w:rPr>
          <w:sz w:val="24"/>
        </w:rPr>
      </w:pPr>
      <w:r>
        <w:rPr>
          <w:rFonts w:hint="eastAsia"/>
          <w:sz w:val="24"/>
        </w:rPr>
        <w:t>业务概述</w:t>
      </w:r>
    </w:p>
    <w:p w:rsidR="0076299C" w:rsidRDefault="00B106F2">
      <w:pPr>
        <w:ind w:firstLine="420"/>
        <w:rPr>
          <w:sz w:val="24"/>
        </w:rPr>
      </w:pPr>
      <w:r>
        <w:rPr>
          <w:rFonts w:hint="eastAsia"/>
          <w:sz w:val="24"/>
        </w:rPr>
        <w:t>针对各个订单提供不同的设计方案，并上</w:t>
      </w:r>
      <w:proofErr w:type="gramStart"/>
      <w:r>
        <w:rPr>
          <w:rFonts w:hint="eastAsia"/>
          <w:sz w:val="24"/>
        </w:rPr>
        <w:t>传相关</w:t>
      </w:r>
      <w:proofErr w:type="gramEnd"/>
      <w:r>
        <w:rPr>
          <w:rFonts w:hint="eastAsia"/>
          <w:sz w:val="24"/>
        </w:rPr>
        <w:t>方案设计图</w:t>
      </w:r>
    </w:p>
    <w:p w:rsidR="0076299C" w:rsidRDefault="00B106F2">
      <w:pPr>
        <w:numPr>
          <w:ilvl w:val="0"/>
          <w:numId w:val="30"/>
        </w:numPr>
        <w:ind w:left="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ind w:firstLine="420"/>
        <w:outlineLvl w:val="3"/>
        <w:rPr>
          <w:sz w:val="24"/>
        </w:rPr>
      </w:pPr>
      <w:r>
        <w:rPr>
          <w:rFonts w:hint="eastAsia"/>
          <w:sz w:val="28"/>
          <w:szCs w:val="28"/>
        </w:rPr>
        <w:t>2.3.2.3</w:t>
      </w:r>
      <w:r>
        <w:rPr>
          <w:rFonts w:hint="eastAsia"/>
        </w:rPr>
        <w:t xml:space="preserve"> </w:t>
      </w:r>
      <w:r>
        <w:rPr>
          <w:rFonts w:hint="eastAsia"/>
          <w:sz w:val="24"/>
        </w:rPr>
        <w:t>生产管理</w:t>
      </w:r>
    </w:p>
    <w:p w:rsidR="0076299C" w:rsidRDefault="00B106F2">
      <w:pPr>
        <w:numPr>
          <w:ilvl w:val="0"/>
          <w:numId w:val="31"/>
        </w:numPr>
        <w:ind w:left="845"/>
        <w:rPr>
          <w:sz w:val="24"/>
        </w:rPr>
      </w:pPr>
      <w:r>
        <w:rPr>
          <w:rFonts w:hint="eastAsia"/>
          <w:sz w:val="24"/>
        </w:rPr>
        <w:t>功能：订单审核</w:t>
      </w:r>
    </w:p>
    <w:p w:rsidR="0076299C" w:rsidRDefault="00B106F2">
      <w:pPr>
        <w:numPr>
          <w:ilvl w:val="0"/>
          <w:numId w:val="32"/>
        </w:numPr>
        <w:ind w:firstLine="420"/>
        <w:rPr>
          <w:sz w:val="24"/>
        </w:rPr>
      </w:pPr>
      <w:r>
        <w:rPr>
          <w:rFonts w:hint="eastAsia"/>
          <w:sz w:val="24"/>
        </w:rPr>
        <w:t>业务概述</w:t>
      </w:r>
    </w:p>
    <w:p w:rsidR="0076299C" w:rsidRDefault="00B106F2">
      <w:pPr>
        <w:ind w:firstLine="420"/>
        <w:rPr>
          <w:sz w:val="24"/>
        </w:rPr>
      </w:pPr>
      <w:r>
        <w:rPr>
          <w:rFonts w:hint="eastAsia"/>
          <w:sz w:val="24"/>
        </w:rPr>
        <w:t>对销售员工提交的订单，负责生产部门的管理员工可在此进行订单审核</w:t>
      </w:r>
    </w:p>
    <w:p w:rsidR="0076299C" w:rsidRDefault="00B106F2">
      <w:pPr>
        <w:numPr>
          <w:ilvl w:val="0"/>
          <w:numId w:val="32"/>
        </w:numPr>
        <w:ind w:firstLine="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numPr>
          <w:ilvl w:val="0"/>
          <w:numId w:val="31"/>
        </w:numPr>
        <w:ind w:left="845"/>
        <w:rPr>
          <w:sz w:val="24"/>
        </w:rPr>
      </w:pPr>
      <w:r>
        <w:rPr>
          <w:rFonts w:hint="eastAsia"/>
          <w:sz w:val="24"/>
        </w:rPr>
        <w:t>功能：外协订单</w:t>
      </w:r>
    </w:p>
    <w:p w:rsidR="0076299C" w:rsidRDefault="00B106F2">
      <w:pPr>
        <w:numPr>
          <w:ilvl w:val="0"/>
          <w:numId w:val="33"/>
        </w:numPr>
        <w:ind w:firstLine="420"/>
        <w:rPr>
          <w:sz w:val="24"/>
        </w:rPr>
      </w:pPr>
      <w:r>
        <w:rPr>
          <w:rFonts w:hint="eastAsia"/>
          <w:sz w:val="24"/>
        </w:rPr>
        <w:t>业务概述</w:t>
      </w:r>
    </w:p>
    <w:p w:rsidR="0076299C" w:rsidRDefault="00B106F2">
      <w:pPr>
        <w:ind w:firstLine="420"/>
        <w:rPr>
          <w:sz w:val="24"/>
        </w:rPr>
      </w:pPr>
      <w:r>
        <w:rPr>
          <w:rFonts w:hint="eastAsia"/>
          <w:sz w:val="24"/>
        </w:rPr>
        <w:t>对外协订单进行查看管理等操作</w:t>
      </w:r>
    </w:p>
    <w:p w:rsidR="0076299C" w:rsidRDefault="00B106F2">
      <w:pPr>
        <w:numPr>
          <w:ilvl w:val="0"/>
          <w:numId w:val="33"/>
        </w:numPr>
        <w:ind w:firstLine="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numPr>
          <w:ilvl w:val="0"/>
          <w:numId w:val="31"/>
        </w:numPr>
        <w:ind w:left="845"/>
        <w:rPr>
          <w:sz w:val="24"/>
        </w:rPr>
      </w:pPr>
      <w:r>
        <w:rPr>
          <w:rFonts w:hint="eastAsia"/>
          <w:sz w:val="24"/>
        </w:rPr>
        <w:t>功能：制作小样</w:t>
      </w:r>
    </w:p>
    <w:p w:rsidR="0076299C" w:rsidRDefault="00B106F2">
      <w:pPr>
        <w:numPr>
          <w:ilvl w:val="0"/>
          <w:numId w:val="34"/>
        </w:numPr>
        <w:ind w:firstLine="420"/>
        <w:rPr>
          <w:sz w:val="24"/>
        </w:rPr>
      </w:pPr>
      <w:r>
        <w:rPr>
          <w:rFonts w:hint="eastAsia"/>
          <w:sz w:val="24"/>
        </w:rPr>
        <w:t>业务概述</w:t>
      </w:r>
    </w:p>
    <w:p w:rsidR="0076299C" w:rsidRDefault="00B106F2">
      <w:pPr>
        <w:ind w:firstLine="420"/>
        <w:rPr>
          <w:sz w:val="24"/>
        </w:rPr>
      </w:pPr>
      <w:r>
        <w:rPr>
          <w:rFonts w:hint="eastAsia"/>
          <w:sz w:val="24"/>
        </w:rPr>
        <w:t>当生产员工制作完订单的小样后，在此确认提交，进行下一步操作。</w:t>
      </w:r>
    </w:p>
    <w:p w:rsidR="0076299C" w:rsidRDefault="00B106F2">
      <w:pPr>
        <w:numPr>
          <w:ilvl w:val="0"/>
          <w:numId w:val="34"/>
        </w:numPr>
        <w:ind w:firstLine="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numPr>
          <w:ilvl w:val="0"/>
          <w:numId w:val="31"/>
        </w:numPr>
        <w:ind w:left="845"/>
        <w:rPr>
          <w:sz w:val="24"/>
        </w:rPr>
      </w:pPr>
      <w:r>
        <w:rPr>
          <w:rFonts w:hint="eastAsia"/>
          <w:sz w:val="24"/>
        </w:rPr>
        <w:t>功能：材料入库</w:t>
      </w:r>
    </w:p>
    <w:p w:rsidR="0076299C" w:rsidRDefault="00B106F2">
      <w:pPr>
        <w:numPr>
          <w:ilvl w:val="0"/>
          <w:numId w:val="35"/>
        </w:numPr>
        <w:ind w:firstLine="420"/>
        <w:rPr>
          <w:sz w:val="24"/>
        </w:rPr>
      </w:pPr>
      <w:r>
        <w:rPr>
          <w:rFonts w:hint="eastAsia"/>
          <w:sz w:val="24"/>
        </w:rPr>
        <w:t>业务概述</w:t>
      </w:r>
    </w:p>
    <w:p w:rsidR="0076299C" w:rsidRDefault="00B106F2">
      <w:pPr>
        <w:ind w:firstLine="420"/>
        <w:rPr>
          <w:sz w:val="24"/>
        </w:rPr>
      </w:pPr>
      <w:r>
        <w:rPr>
          <w:rFonts w:hint="eastAsia"/>
          <w:sz w:val="24"/>
        </w:rPr>
        <w:t>生产员工根据订单需求或者企业需求，采购材料后，在此填写材料入库信息。</w:t>
      </w:r>
    </w:p>
    <w:p w:rsidR="0076299C" w:rsidRDefault="00B106F2">
      <w:pPr>
        <w:numPr>
          <w:ilvl w:val="0"/>
          <w:numId w:val="35"/>
        </w:numPr>
        <w:ind w:firstLine="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numPr>
          <w:ilvl w:val="0"/>
          <w:numId w:val="31"/>
        </w:numPr>
        <w:ind w:left="845"/>
        <w:rPr>
          <w:sz w:val="24"/>
        </w:rPr>
      </w:pPr>
      <w:r>
        <w:rPr>
          <w:rFonts w:hint="eastAsia"/>
          <w:sz w:val="24"/>
        </w:rPr>
        <w:t>功能：材料出库</w:t>
      </w:r>
    </w:p>
    <w:p w:rsidR="0076299C" w:rsidRDefault="00B106F2">
      <w:pPr>
        <w:numPr>
          <w:ilvl w:val="0"/>
          <w:numId w:val="36"/>
        </w:numPr>
        <w:ind w:firstLine="420"/>
        <w:rPr>
          <w:sz w:val="24"/>
        </w:rPr>
      </w:pPr>
      <w:r>
        <w:rPr>
          <w:rFonts w:hint="eastAsia"/>
          <w:sz w:val="24"/>
        </w:rPr>
        <w:t>业务概述</w:t>
      </w:r>
    </w:p>
    <w:p w:rsidR="0076299C" w:rsidRDefault="00B106F2">
      <w:pPr>
        <w:ind w:firstLine="420"/>
        <w:rPr>
          <w:sz w:val="24"/>
        </w:rPr>
      </w:pPr>
      <w:r>
        <w:rPr>
          <w:rFonts w:hint="eastAsia"/>
          <w:sz w:val="24"/>
        </w:rPr>
        <w:t>生产人员根据订单需求，取出相关材料，并登记记录。</w:t>
      </w:r>
    </w:p>
    <w:p w:rsidR="0076299C" w:rsidRDefault="00B106F2">
      <w:pPr>
        <w:numPr>
          <w:ilvl w:val="0"/>
          <w:numId w:val="36"/>
        </w:numPr>
        <w:ind w:firstLine="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numPr>
          <w:ilvl w:val="0"/>
          <w:numId w:val="31"/>
        </w:numPr>
        <w:ind w:left="845"/>
        <w:rPr>
          <w:sz w:val="24"/>
        </w:rPr>
      </w:pPr>
      <w:r>
        <w:rPr>
          <w:rFonts w:hint="eastAsia"/>
          <w:sz w:val="24"/>
        </w:rPr>
        <w:t>功能：成品入库</w:t>
      </w:r>
    </w:p>
    <w:p w:rsidR="0076299C" w:rsidRDefault="00B106F2">
      <w:pPr>
        <w:numPr>
          <w:ilvl w:val="0"/>
          <w:numId w:val="37"/>
        </w:numPr>
        <w:ind w:firstLine="420"/>
        <w:rPr>
          <w:sz w:val="24"/>
        </w:rPr>
      </w:pPr>
      <w:r>
        <w:rPr>
          <w:rFonts w:hint="eastAsia"/>
          <w:sz w:val="24"/>
        </w:rPr>
        <w:t>业务概述</w:t>
      </w:r>
    </w:p>
    <w:p w:rsidR="0076299C" w:rsidRDefault="00B106F2">
      <w:pPr>
        <w:ind w:firstLine="420"/>
        <w:rPr>
          <w:sz w:val="24"/>
        </w:rPr>
      </w:pPr>
      <w:r>
        <w:rPr>
          <w:rFonts w:hint="eastAsia"/>
          <w:sz w:val="24"/>
        </w:rPr>
        <w:t>生产完毕后，将成品入库，并在此登记确认。</w:t>
      </w:r>
    </w:p>
    <w:p w:rsidR="0076299C" w:rsidRDefault="00B106F2">
      <w:pPr>
        <w:numPr>
          <w:ilvl w:val="0"/>
          <w:numId w:val="37"/>
        </w:numPr>
        <w:ind w:firstLine="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numPr>
          <w:ilvl w:val="0"/>
          <w:numId w:val="31"/>
        </w:numPr>
        <w:ind w:left="845"/>
        <w:rPr>
          <w:sz w:val="24"/>
        </w:rPr>
      </w:pPr>
      <w:r>
        <w:rPr>
          <w:rFonts w:hint="eastAsia"/>
          <w:sz w:val="24"/>
        </w:rPr>
        <w:lastRenderedPageBreak/>
        <w:t>功能：质检环节</w:t>
      </w:r>
    </w:p>
    <w:p w:rsidR="0076299C" w:rsidRDefault="00B106F2">
      <w:pPr>
        <w:numPr>
          <w:ilvl w:val="0"/>
          <w:numId w:val="38"/>
        </w:numPr>
        <w:ind w:firstLine="420"/>
        <w:rPr>
          <w:sz w:val="24"/>
        </w:rPr>
      </w:pPr>
      <w:r>
        <w:rPr>
          <w:rFonts w:hint="eastAsia"/>
          <w:sz w:val="24"/>
        </w:rPr>
        <w:t>业务概述</w:t>
      </w:r>
    </w:p>
    <w:p w:rsidR="0076299C" w:rsidRDefault="00B106F2">
      <w:pPr>
        <w:ind w:firstLine="420"/>
        <w:rPr>
          <w:sz w:val="24"/>
        </w:rPr>
      </w:pPr>
      <w:r>
        <w:rPr>
          <w:rFonts w:hint="eastAsia"/>
          <w:sz w:val="24"/>
        </w:rPr>
        <w:t>负责订单质量检测的员工在此处登记相关订单的质检情况。</w:t>
      </w:r>
    </w:p>
    <w:p w:rsidR="0076299C" w:rsidRDefault="00B106F2">
      <w:pPr>
        <w:numPr>
          <w:ilvl w:val="0"/>
          <w:numId w:val="38"/>
        </w:numPr>
        <w:ind w:firstLine="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numPr>
          <w:ilvl w:val="0"/>
          <w:numId w:val="31"/>
        </w:numPr>
        <w:ind w:left="845"/>
        <w:rPr>
          <w:sz w:val="24"/>
        </w:rPr>
      </w:pPr>
      <w:r>
        <w:rPr>
          <w:rFonts w:hint="eastAsia"/>
          <w:sz w:val="24"/>
        </w:rPr>
        <w:t>功能：成品出库</w:t>
      </w:r>
    </w:p>
    <w:p w:rsidR="0076299C" w:rsidRDefault="00B106F2">
      <w:pPr>
        <w:numPr>
          <w:ilvl w:val="0"/>
          <w:numId w:val="39"/>
        </w:numPr>
        <w:ind w:firstLine="420"/>
        <w:rPr>
          <w:sz w:val="24"/>
        </w:rPr>
      </w:pPr>
      <w:r>
        <w:rPr>
          <w:rFonts w:hint="eastAsia"/>
          <w:sz w:val="24"/>
        </w:rPr>
        <w:t>业务概述</w:t>
      </w:r>
    </w:p>
    <w:p w:rsidR="0076299C" w:rsidRDefault="00B106F2">
      <w:pPr>
        <w:ind w:firstLine="420"/>
        <w:rPr>
          <w:sz w:val="24"/>
        </w:rPr>
      </w:pPr>
      <w:r>
        <w:rPr>
          <w:rFonts w:hint="eastAsia"/>
          <w:sz w:val="24"/>
        </w:rPr>
        <w:t>订单质检合格后即可成品出库，将订单交付客户。</w:t>
      </w:r>
    </w:p>
    <w:p w:rsidR="0076299C" w:rsidRDefault="00B106F2">
      <w:pPr>
        <w:numPr>
          <w:ilvl w:val="0"/>
          <w:numId w:val="39"/>
        </w:numPr>
        <w:ind w:firstLine="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numPr>
          <w:ilvl w:val="0"/>
          <w:numId w:val="31"/>
        </w:numPr>
        <w:ind w:left="845"/>
        <w:rPr>
          <w:sz w:val="24"/>
        </w:rPr>
      </w:pPr>
      <w:r>
        <w:rPr>
          <w:rFonts w:hint="eastAsia"/>
          <w:sz w:val="24"/>
        </w:rPr>
        <w:t>功能：查看库存</w:t>
      </w:r>
    </w:p>
    <w:p w:rsidR="0076299C" w:rsidRDefault="00B106F2">
      <w:pPr>
        <w:numPr>
          <w:ilvl w:val="0"/>
          <w:numId w:val="40"/>
        </w:numPr>
        <w:ind w:firstLine="420"/>
        <w:rPr>
          <w:sz w:val="24"/>
        </w:rPr>
      </w:pPr>
      <w:r>
        <w:rPr>
          <w:rFonts w:hint="eastAsia"/>
          <w:sz w:val="24"/>
        </w:rPr>
        <w:t>业务概述</w:t>
      </w:r>
    </w:p>
    <w:p w:rsidR="0076299C" w:rsidRDefault="00B106F2">
      <w:pPr>
        <w:ind w:firstLine="420"/>
        <w:rPr>
          <w:sz w:val="24"/>
        </w:rPr>
      </w:pPr>
      <w:r>
        <w:rPr>
          <w:rFonts w:hint="eastAsia"/>
          <w:sz w:val="24"/>
        </w:rPr>
        <w:t>查看所有材料的库存情况，包括材料的消耗情况。</w:t>
      </w:r>
    </w:p>
    <w:p w:rsidR="0076299C" w:rsidRDefault="00B106F2">
      <w:pPr>
        <w:numPr>
          <w:ilvl w:val="0"/>
          <w:numId w:val="40"/>
        </w:numPr>
        <w:ind w:firstLine="420"/>
        <w:rPr>
          <w:sz w:val="24"/>
        </w:rPr>
      </w:pPr>
      <w:r>
        <w:rPr>
          <w:rFonts w:hint="eastAsia"/>
          <w:sz w:val="24"/>
        </w:rPr>
        <w:t>使用者</w:t>
      </w:r>
    </w:p>
    <w:p w:rsidR="0076299C" w:rsidRDefault="00B106F2">
      <w:pPr>
        <w:ind w:firstLine="420"/>
        <w:rPr>
          <w:sz w:val="24"/>
        </w:rPr>
      </w:pPr>
      <w:r>
        <w:rPr>
          <w:rFonts w:hint="eastAsia"/>
          <w:sz w:val="24"/>
        </w:rPr>
        <w:t>企业普通员工</w:t>
      </w:r>
    </w:p>
    <w:p w:rsidR="0076299C" w:rsidRDefault="00B106F2">
      <w:pPr>
        <w:ind w:firstLine="420"/>
        <w:outlineLvl w:val="3"/>
        <w:rPr>
          <w:sz w:val="24"/>
        </w:rPr>
      </w:pPr>
      <w:r>
        <w:rPr>
          <w:rFonts w:hint="eastAsia"/>
          <w:sz w:val="28"/>
          <w:szCs w:val="28"/>
        </w:rPr>
        <w:t>2.3.2.4</w:t>
      </w:r>
      <w:r>
        <w:rPr>
          <w:rFonts w:hint="eastAsia"/>
        </w:rPr>
        <w:t xml:space="preserve"> </w:t>
      </w:r>
      <w:r>
        <w:rPr>
          <w:rFonts w:hint="eastAsia"/>
          <w:sz w:val="24"/>
        </w:rPr>
        <w:t>财务管理</w:t>
      </w:r>
    </w:p>
    <w:p w:rsidR="0076299C" w:rsidRDefault="00B106F2">
      <w:pPr>
        <w:ind w:firstLine="420"/>
        <w:rPr>
          <w:sz w:val="24"/>
        </w:rPr>
      </w:pPr>
      <w:r>
        <w:rPr>
          <w:rFonts w:hint="eastAsia"/>
          <w:sz w:val="24"/>
        </w:rPr>
        <w:t>1</w:t>
      </w:r>
      <w:r>
        <w:rPr>
          <w:rFonts w:hint="eastAsia"/>
          <w:sz w:val="24"/>
        </w:rPr>
        <w:t>）业务概述</w:t>
      </w:r>
    </w:p>
    <w:p w:rsidR="0076299C" w:rsidRDefault="00B106F2">
      <w:pPr>
        <w:ind w:firstLine="420"/>
        <w:rPr>
          <w:sz w:val="24"/>
        </w:rPr>
      </w:pPr>
      <w:r>
        <w:rPr>
          <w:rFonts w:hint="eastAsia"/>
          <w:sz w:val="24"/>
        </w:rPr>
        <w:t>可查看订单的财务情况</w:t>
      </w:r>
    </w:p>
    <w:p w:rsidR="0076299C" w:rsidRDefault="00B106F2">
      <w:pPr>
        <w:ind w:firstLine="420"/>
        <w:rPr>
          <w:sz w:val="24"/>
        </w:rPr>
      </w:pPr>
      <w:r>
        <w:rPr>
          <w:rFonts w:hint="eastAsia"/>
          <w:sz w:val="24"/>
        </w:rPr>
        <w:t>2</w:t>
      </w:r>
      <w:r>
        <w:rPr>
          <w:rFonts w:hint="eastAsia"/>
          <w:sz w:val="24"/>
        </w:rPr>
        <w:t>）使用者</w:t>
      </w:r>
    </w:p>
    <w:p w:rsidR="0076299C" w:rsidRDefault="00B106F2">
      <w:pPr>
        <w:ind w:firstLine="420"/>
        <w:rPr>
          <w:sz w:val="24"/>
        </w:rPr>
      </w:pPr>
      <w:r>
        <w:rPr>
          <w:rFonts w:hint="eastAsia"/>
          <w:sz w:val="24"/>
        </w:rPr>
        <w:t>企业普通员工</w:t>
      </w:r>
    </w:p>
    <w:p w:rsidR="0076299C" w:rsidRDefault="00B106F2">
      <w:pPr>
        <w:ind w:firstLine="420"/>
        <w:outlineLvl w:val="3"/>
        <w:rPr>
          <w:sz w:val="24"/>
        </w:rPr>
      </w:pPr>
      <w:r>
        <w:rPr>
          <w:rFonts w:hint="eastAsia"/>
          <w:sz w:val="28"/>
          <w:szCs w:val="28"/>
        </w:rPr>
        <w:t>2.3.2.5</w:t>
      </w:r>
      <w:r>
        <w:rPr>
          <w:rFonts w:hint="eastAsia"/>
        </w:rPr>
        <w:t xml:space="preserve"> </w:t>
      </w:r>
      <w:r>
        <w:rPr>
          <w:rFonts w:hint="eastAsia"/>
          <w:sz w:val="24"/>
        </w:rPr>
        <w:t>数据记录</w:t>
      </w:r>
    </w:p>
    <w:p w:rsidR="0076299C" w:rsidRDefault="00B106F2">
      <w:pPr>
        <w:ind w:firstLine="420"/>
        <w:rPr>
          <w:sz w:val="24"/>
        </w:rPr>
      </w:pPr>
      <w:r>
        <w:rPr>
          <w:rFonts w:hint="eastAsia"/>
          <w:sz w:val="24"/>
        </w:rPr>
        <w:t>1</w:t>
      </w:r>
      <w:r>
        <w:rPr>
          <w:rFonts w:hint="eastAsia"/>
          <w:sz w:val="24"/>
        </w:rPr>
        <w:t>）业务概述</w:t>
      </w:r>
    </w:p>
    <w:p w:rsidR="0076299C" w:rsidRDefault="00B106F2">
      <w:pPr>
        <w:ind w:firstLine="420"/>
        <w:rPr>
          <w:sz w:val="24"/>
        </w:rPr>
      </w:pPr>
      <w:r>
        <w:rPr>
          <w:rFonts w:hint="eastAsia"/>
          <w:sz w:val="24"/>
        </w:rPr>
        <w:t>供生产人员及时提交自己的相关订单生产情况，也可查看所有生产员工的生产情况</w:t>
      </w:r>
    </w:p>
    <w:p w:rsidR="0076299C" w:rsidRDefault="00B106F2">
      <w:pPr>
        <w:ind w:firstLine="420"/>
        <w:rPr>
          <w:sz w:val="24"/>
        </w:rPr>
      </w:pPr>
      <w:r>
        <w:rPr>
          <w:rFonts w:hint="eastAsia"/>
          <w:sz w:val="24"/>
        </w:rPr>
        <w:t>2</w:t>
      </w:r>
      <w:r>
        <w:rPr>
          <w:rFonts w:hint="eastAsia"/>
          <w:sz w:val="24"/>
        </w:rPr>
        <w:t>）使用者</w:t>
      </w:r>
    </w:p>
    <w:p w:rsidR="0076299C" w:rsidRDefault="00B106F2">
      <w:pPr>
        <w:ind w:firstLine="420"/>
        <w:rPr>
          <w:sz w:val="24"/>
        </w:rPr>
      </w:pPr>
      <w:r>
        <w:rPr>
          <w:rFonts w:hint="eastAsia"/>
          <w:sz w:val="24"/>
        </w:rPr>
        <w:t>企业普通员工</w:t>
      </w:r>
    </w:p>
    <w:p w:rsidR="0076299C" w:rsidRDefault="00B106F2">
      <w:pPr>
        <w:ind w:firstLine="420"/>
        <w:outlineLvl w:val="3"/>
      </w:pPr>
      <w:r>
        <w:rPr>
          <w:rFonts w:hint="eastAsia"/>
          <w:sz w:val="28"/>
          <w:szCs w:val="28"/>
        </w:rPr>
        <w:t>2.3.2.6</w:t>
      </w:r>
      <w:r>
        <w:rPr>
          <w:rFonts w:hint="eastAsia"/>
        </w:rPr>
        <w:t xml:space="preserve"> </w:t>
      </w:r>
      <w:r>
        <w:rPr>
          <w:rFonts w:hint="eastAsia"/>
        </w:rPr>
        <w:t>个人中心</w:t>
      </w:r>
    </w:p>
    <w:p w:rsidR="0076299C" w:rsidRDefault="00B106F2">
      <w:pPr>
        <w:pStyle w:val="a"/>
        <w:numPr>
          <w:ilvl w:val="0"/>
          <w:numId w:val="0"/>
        </w:numPr>
        <w:ind w:firstLineChars="200" w:firstLine="480"/>
        <w:rPr>
          <w:color w:val="000000"/>
        </w:rPr>
      </w:pPr>
      <w:r>
        <w:rPr>
          <w:color w:val="000000"/>
        </w:rPr>
        <w:t>1</w:t>
      </w:r>
      <w:r>
        <w:rPr>
          <w:rFonts w:ascii="宋体" w:hAnsi="宋体"/>
          <w:color w:val="000000"/>
        </w:rPr>
        <w:t xml:space="preserve">) </w:t>
      </w:r>
      <w:r>
        <w:rPr>
          <w:rFonts w:hint="eastAsia"/>
          <w:color w:val="000000"/>
        </w:rPr>
        <w:t>业务概述</w:t>
      </w:r>
    </w:p>
    <w:p w:rsidR="0076299C" w:rsidRDefault="00B106F2">
      <w:pPr>
        <w:pStyle w:val="ac"/>
        <w:ind w:firstLine="480"/>
        <w:rPr>
          <w:color w:val="000000"/>
        </w:rPr>
      </w:pPr>
      <w:r>
        <w:rPr>
          <w:rFonts w:hint="eastAsia"/>
          <w:color w:val="000000"/>
        </w:rPr>
        <w:t>各个员工用户可在此设置自己的相关个人信息。</w:t>
      </w:r>
    </w:p>
    <w:p w:rsidR="0076299C" w:rsidRDefault="00B106F2">
      <w:pPr>
        <w:pStyle w:val="a"/>
        <w:numPr>
          <w:ilvl w:val="0"/>
          <w:numId w:val="0"/>
        </w:numPr>
        <w:ind w:firstLineChars="200" w:firstLine="480"/>
        <w:rPr>
          <w:color w:val="000000"/>
        </w:rPr>
      </w:pPr>
      <w:r>
        <w:rPr>
          <w:color w:val="000000"/>
        </w:rPr>
        <w:t>2</w:t>
      </w:r>
      <w:r>
        <w:rPr>
          <w:rFonts w:ascii="宋体" w:hAnsi="宋体"/>
          <w:color w:val="000000"/>
        </w:rPr>
        <w:t xml:space="preserve">) </w:t>
      </w:r>
      <w:r>
        <w:rPr>
          <w:rFonts w:hint="eastAsia"/>
          <w:color w:val="000000"/>
        </w:rPr>
        <w:t>使用者</w:t>
      </w:r>
    </w:p>
    <w:p w:rsidR="0076299C" w:rsidRDefault="00B106F2">
      <w:pPr>
        <w:pStyle w:val="a"/>
        <w:numPr>
          <w:ilvl w:val="0"/>
          <w:numId w:val="0"/>
        </w:numPr>
        <w:ind w:firstLineChars="200" w:firstLine="480"/>
        <w:rPr>
          <w:color w:val="000000"/>
        </w:rPr>
      </w:pPr>
      <w:r>
        <w:rPr>
          <w:rFonts w:hint="eastAsia"/>
          <w:color w:val="000000"/>
        </w:rPr>
        <w:t>企业普通员工</w:t>
      </w:r>
    </w:p>
    <w:p w:rsidR="0076299C" w:rsidRDefault="00B106F2">
      <w:pPr>
        <w:ind w:firstLine="420"/>
        <w:outlineLvl w:val="3"/>
        <w:rPr>
          <w:sz w:val="24"/>
        </w:rPr>
      </w:pPr>
      <w:r>
        <w:rPr>
          <w:rFonts w:hint="eastAsia"/>
          <w:sz w:val="28"/>
          <w:szCs w:val="28"/>
        </w:rPr>
        <w:t>2.3.2.7</w:t>
      </w:r>
      <w:r>
        <w:rPr>
          <w:rFonts w:hint="eastAsia"/>
        </w:rPr>
        <w:t xml:space="preserve"> </w:t>
      </w:r>
      <w:r>
        <w:rPr>
          <w:rFonts w:hint="eastAsia"/>
          <w:sz w:val="24"/>
        </w:rPr>
        <w:t>系统登录注册与注销</w:t>
      </w:r>
    </w:p>
    <w:p w:rsidR="0076299C" w:rsidRDefault="00B106F2">
      <w:pPr>
        <w:pStyle w:val="a"/>
        <w:numPr>
          <w:ilvl w:val="0"/>
          <w:numId w:val="0"/>
        </w:numPr>
        <w:ind w:firstLineChars="200" w:firstLine="480"/>
        <w:rPr>
          <w:color w:val="000000"/>
        </w:rPr>
      </w:pPr>
      <w:r>
        <w:rPr>
          <w:color w:val="000000"/>
        </w:rPr>
        <w:t>1</w:t>
      </w:r>
      <w:r>
        <w:rPr>
          <w:rFonts w:ascii="宋体" w:hAnsi="宋体"/>
          <w:color w:val="000000"/>
        </w:rPr>
        <w:t xml:space="preserve">) </w:t>
      </w:r>
      <w:r>
        <w:rPr>
          <w:rFonts w:hint="eastAsia"/>
          <w:color w:val="000000"/>
        </w:rPr>
        <w:t>业务概述</w:t>
      </w:r>
    </w:p>
    <w:p w:rsidR="0076299C" w:rsidRDefault="00B106F2">
      <w:pPr>
        <w:pStyle w:val="ac"/>
        <w:ind w:firstLine="480"/>
        <w:rPr>
          <w:color w:val="000000"/>
        </w:rPr>
      </w:pPr>
      <w:r>
        <w:rPr>
          <w:rFonts w:hint="eastAsia"/>
          <w:color w:val="000000"/>
        </w:rPr>
        <w:t>进行相关操作时需先通过系统验证，以防止无关人员进行系统操作。</w:t>
      </w:r>
    </w:p>
    <w:p w:rsidR="0076299C" w:rsidRDefault="00B106F2">
      <w:pPr>
        <w:pStyle w:val="a"/>
        <w:numPr>
          <w:ilvl w:val="0"/>
          <w:numId w:val="0"/>
        </w:numPr>
        <w:ind w:firstLineChars="200" w:firstLine="480"/>
        <w:rPr>
          <w:color w:val="000000"/>
        </w:rPr>
      </w:pPr>
      <w:r>
        <w:rPr>
          <w:color w:val="000000"/>
        </w:rPr>
        <w:t>2</w:t>
      </w:r>
      <w:r>
        <w:rPr>
          <w:rFonts w:ascii="宋体" w:hAnsi="宋体"/>
          <w:color w:val="000000"/>
        </w:rPr>
        <w:t xml:space="preserve">) </w:t>
      </w:r>
      <w:r>
        <w:rPr>
          <w:rFonts w:hint="eastAsia"/>
          <w:color w:val="000000"/>
        </w:rPr>
        <w:t>使用者</w:t>
      </w:r>
    </w:p>
    <w:p w:rsidR="0076299C" w:rsidRDefault="00B106F2">
      <w:pPr>
        <w:pStyle w:val="a"/>
        <w:numPr>
          <w:ilvl w:val="0"/>
          <w:numId w:val="0"/>
        </w:numPr>
        <w:ind w:firstLineChars="200" w:firstLine="480"/>
        <w:rPr>
          <w:color w:val="000000"/>
        </w:rPr>
      </w:pPr>
      <w:r>
        <w:rPr>
          <w:rFonts w:hint="eastAsia"/>
          <w:color w:val="000000"/>
        </w:rPr>
        <w:t>企业普通员工</w:t>
      </w:r>
    </w:p>
    <w:p w:rsidR="0076299C" w:rsidRDefault="00B106F2">
      <w:pPr>
        <w:ind w:firstLine="420"/>
        <w:outlineLvl w:val="3"/>
        <w:rPr>
          <w:sz w:val="24"/>
        </w:rPr>
      </w:pPr>
      <w:r>
        <w:rPr>
          <w:rFonts w:hint="eastAsia"/>
          <w:sz w:val="28"/>
          <w:szCs w:val="28"/>
        </w:rPr>
        <w:t>2.3.2.8</w:t>
      </w:r>
      <w:r>
        <w:rPr>
          <w:rFonts w:hint="eastAsia"/>
        </w:rPr>
        <w:t xml:space="preserve"> </w:t>
      </w:r>
      <w:r>
        <w:rPr>
          <w:rFonts w:hint="eastAsia"/>
          <w:sz w:val="24"/>
        </w:rPr>
        <w:t>申述</w:t>
      </w:r>
    </w:p>
    <w:p w:rsidR="0076299C" w:rsidRDefault="00B106F2">
      <w:pPr>
        <w:pStyle w:val="a"/>
        <w:numPr>
          <w:ilvl w:val="0"/>
          <w:numId w:val="0"/>
        </w:numPr>
        <w:ind w:firstLineChars="200" w:firstLine="480"/>
        <w:rPr>
          <w:color w:val="000000"/>
        </w:rPr>
      </w:pPr>
      <w:r>
        <w:rPr>
          <w:color w:val="000000"/>
        </w:rPr>
        <w:lastRenderedPageBreak/>
        <w:t>1</w:t>
      </w:r>
      <w:r>
        <w:rPr>
          <w:rFonts w:ascii="宋体" w:hAnsi="宋体"/>
          <w:color w:val="000000"/>
        </w:rPr>
        <w:t xml:space="preserve">) </w:t>
      </w:r>
      <w:r>
        <w:rPr>
          <w:rFonts w:hint="eastAsia"/>
          <w:color w:val="000000"/>
        </w:rPr>
        <w:t>业务概述</w:t>
      </w:r>
    </w:p>
    <w:p w:rsidR="0076299C" w:rsidRDefault="00B106F2">
      <w:pPr>
        <w:pStyle w:val="ac"/>
        <w:ind w:firstLine="480"/>
        <w:rPr>
          <w:color w:val="000000"/>
        </w:rPr>
      </w:pPr>
      <w:r>
        <w:rPr>
          <w:rFonts w:hint="eastAsia"/>
          <w:color w:val="000000"/>
        </w:rPr>
        <w:t>当员工访问某个功能页面显示无权限时，可通过申诉，对该项权限提交开通诉求，后台管理员收到后，可对其资质进行审核。</w:t>
      </w:r>
    </w:p>
    <w:p w:rsidR="0076299C" w:rsidRDefault="00B106F2">
      <w:pPr>
        <w:pStyle w:val="a"/>
        <w:numPr>
          <w:ilvl w:val="0"/>
          <w:numId w:val="0"/>
        </w:numPr>
        <w:ind w:firstLineChars="200" w:firstLine="480"/>
        <w:rPr>
          <w:color w:val="000000"/>
        </w:rPr>
      </w:pPr>
      <w:r>
        <w:rPr>
          <w:color w:val="000000"/>
        </w:rPr>
        <w:t>2</w:t>
      </w:r>
      <w:r>
        <w:rPr>
          <w:rFonts w:ascii="宋体" w:hAnsi="宋体"/>
          <w:color w:val="000000"/>
        </w:rPr>
        <w:t xml:space="preserve">) </w:t>
      </w:r>
      <w:r>
        <w:rPr>
          <w:rFonts w:hint="eastAsia"/>
          <w:color w:val="000000"/>
        </w:rPr>
        <w:t>使用者</w:t>
      </w:r>
    </w:p>
    <w:p w:rsidR="0076299C" w:rsidRDefault="00B106F2">
      <w:pPr>
        <w:pStyle w:val="a"/>
        <w:numPr>
          <w:ilvl w:val="0"/>
          <w:numId w:val="0"/>
        </w:numPr>
        <w:ind w:firstLineChars="200" w:firstLine="480"/>
        <w:rPr>
          <w:color w:val="000000"/>
        </w:rPr>
      </w:pPr>
      <w:r>
        <w:rPr>
          <w:rFonts w:hint="eastAsia"/>
          <w:color w:val="000000"/>
        </w:rPr>
        <w:t>企业普通员工</w:t>
      </w:r>
    </w:p>
    <w:p w:rsidR="0076299C" w:rsidRDefault="0076299C">
      <w:pPr>
        <w:rPr>
          <w:sz w:val="24"/>
        </w:rPr>
      </w:pPr>
    </w:p>
    <w:p w:rsidR="0076299C" w:rsidRDefault="00B106F2">
      <w:pPr>
        <w:pStyle w:val="2"/>
        <w:keepLines w:val="0"/>
        <w:spacing w:line="300" w:lineRule="auto"/>
        <w:rPr>
          <w:bCs w:val="0"/>
          <w:sz w:val="28"/>
          <w:szCs w:val="28"/>
        </w:rPr>
      </w:pPr>
      <w:bookmarkStart w:id="73" w:name="_Toc358727639"/>
      <w:bookmarkStart w:id="74" w:name="_Toc360025909"/>
      <w:bookmarkStart w:id="75" w:name="_Toc358727325"/>
      <w:bookmarkStart w:id="76" w:name="_Toc358669888"/>
      <w:bookmarkStart w:id="77" w:name="_Toc358726805"/>
      <w:bookmarkEnd w:id="62"/>
      <w:bookmarkEnd w:id="63"/>
      <w:bookmarkEnd w:id="71"/>
      <w:bookmarkEnd w:id="72"/>
      <w:r>
        <w:rPr>
          <w:bCs w:val="0"/>
          <w:sz w:val="28"/>
          <w:szCs w:val="28"/>
        </w:rPr>
        <w:t>2.3</w:t>
      </w:r>
      <w:r>
        <w:rPr>
          <w:rFonts w:hint="eastAsia"/>
          <w:bCs w:val="0"/>
          <w:sz w:val="28"/>
          <w:szCs w:val="28"/>
        </w:rPr>
        <w:t>数据需求</w:t>
      </w:r>
      <w:bookmarkEnd w:id="73"/>
      <w:bookmarkEnd w:id="74"/>
      <w:bookmarkEnd w:id="75"/>
      <w:bookmarkEnd w:id="76"/>
      <w:bookmarkEnd w:id="77"/>
    </w:p>
    <w:p w:rsidR="0076299C" w:rsidRDefault="00B106F2">
      <w:pPr>
        <w:pStyle w:val="a"/>
        <w:numPr>
          <w:ilvl w:val="0"/>
          <w:numId w:val="41"/>
        </w:numPr>
      </w:pPr>
      <w:bookmarkStart w:id="78" w:name="_Toc168043600"/>
      <w:r>
        <w:rPr>
          <w:rFonts w:hint="eastAsia"/>
        </w:rPr>
        <w:t>订单详细信息</w:t>
      </w:r>
      <w:bookmarkEnd w:id="78"/>
    </w:p>
    <w:p w:rsidR="0076299C" w:rsidRDefault="00B106F2">
      <w:pPr>
        <w:pStyle w:val="a"/>
        <w:numPr>
          <w:ilvl w:val="0"/>
          <w:numId w:val="0"/>
        </w:numPr>
        <w:ind w:firstLineChars="200" w:firstLine="480"/>
      </w:pPr>
      <w:r>
        <w:rPr>
          <w:rFonts w:hint="eastAsia"/>
        </w:rPr>
        <w:t>销售员工在提交订单时需要在系统中录入订单的详细信息，包括客户名称，货件名称，接洽人，生产单号，订单数量，交货日期，收款方式，发票方式，单价，订单总价，定金，预付款，尾款，总金额以及订单工艺要求</w:t>
      </w:r>
    </w:p>
    <w:p w:rsidR="0076299C" w:rsidRDefault="00B106F2">
      <w:pPr>
        <w:pStyle w:val="a"/>
        <w:numPr>
          <w:ilvl w:val="0"/>
          <w:numId w:val="41"/>
        </w:numPr>
      </w:pPr>
      <w:bookmarkStart w:id="79" w:name="_Toc168043601"/>
      <w:r>
        <w:rPr>
          <w:rFonts w:hint="eastAsia"/>
        </w:rPr>
        <w:t>员工基本信息</w:t>
      </w:r>
      <w:bookmarkEnd w:id="79"/>
    </w:p>
    <w:p w:rsidR="0076299C" w:rsidRDefault="00B106F2">
      <w:pPr>
        <w:pStyle w:val="a"/>
        <w:numPr>
          <w:ilvl w:val="0"/>
          <w:numId w:val="0"/>
        </w:numPr>
        <w:ind w:firstLineChars="200" w:firstLine="480"/>
      </w:pPr>
      <w:r>
        <w:rPr>
          <w:rFonts w:hint="eastAsia"/>
        </w:rPr>
        <w:t>企业员工初次使用系统时需要注册个人相关信息，用户名，昵称，电子邮箱等。</w:t>
      </w:r>
    </w:p>
    <w:p w:rsidR="0076299C" w:rsidRDefault="00B106F2">
      <w:pPr>
        <w:pStyle w:val="a"/>
        <w:numPr>
          <w:ilvl w:val="0"/>
          <w:numId w:val="41"/>
        </w:numPr>
      </w:pPr>
      <w:r>
        <w:rPr>
          <w:rFonts w:hint="eastAsia"/>
        </w:rPr>
        <w:t>材料基本信息</w:t>
      </w:r>
    </w:p>
    <w:p w:rsidR="0076299C" w:rsidRDefault="00B106F2">
      <w:pPr>
        <w:pStyle w:val="a"/>
        <w:numPr>
          <w:ilvl w:val="0"/>
          <w:numId w:val="0"/>
        </w:numPr>
        <w:ind w:firstLineChars="200" w:firstLine="480"/>
      </w:pPr>
      <w:r>
        <w:rPr>
          <w:rFonts w:hint="eastAsia"/>
        </w:rPr>
        <w:t>在录入材料库存信息前先录入材料基本的信息，包括材料名，材料数量，材料录入时间，材料录入人等</w:t>
      </w:r>
      <w:r>
        <w:rPr>
          <w:rFonts w:hint="eastAsia"/>
          <w:color w:val="000000"/>
        </w:rPr>
        <w:t>。</w:t>
      </w:r>
    </w:p>
    <w:p w:rsidR="0076299C" w:rsidRDefault="00B106F2">
      <w:pPr>
        <w:pStyle w:val="2"/>
        <w:keepLines w:val="0"/>
        <w:spacing w:line="300" w:lineRule="auto"/>
        <w:rPr>
          <w:bCs w:val="0"/>
          <w:sz w:val="28"/>
          <w:szCs w:val="28"/>
        </w:rPr>
      </w:pPr>
      <w:bookmarkStart w:id="80" w:name="_Toc358726806"/>
      <w:bookmarkStart w:id="81" w:name="_Toc358727326"/>
      <w:bookmarkStart w:id="82" w:name="_Toc360025910"/>
      <w:bookmarkStart w:id="83" w:name="_Toc358669889"/>
      <w:bookmarkStart w:id="84" w:name="_Toc358727640"/>
      <w:r>
        <w:rPr>
          <w:bCs w:val="0"/>
          <w:sz w:val="28"/>
          <w:szCs w:val="28"/>
        </w:rPr>
        <w:t>2.4</w:t>
      </w:r>
      <w:r>
        <w:rPr>
          <w:rFonts w:hint="eastAsia"/>
          <w:bCs w:val="0"/>
          <w:sz w:val="28"/>
          <w:szCs w:val="28"/>
        </w:rPr>
        <w:t>系统运行环境要求</w:t>
      </w:r>
      <w:bookmarkEnd w:id="80"/>
      <w:bookmarkEnd w:id="81"/>
      <w:bookmarkEnd w:id="82"/>
      <w:bookmarkEnd w:id="83"/>
      <w:bookmarkEnd w:id="84"/>
    </w:p>
    <w:p w:rsidR="0076299C" w:rsidRDefault="00B106F2">
      <w:pPr>
        <w:pStyle w:val="ac"/>
        <w:ind w:firstLine="480"/>
      </w:pPr>
      <w:r>
        <w:rPr>
          <w:rFonts w:hint="eastAsia"/>
        </w:rPr>
        <w:t>硬件平台：</w:t>
      </w:r>
    </w:p>
    <w:p w:rsidR="0076299C" w:rsidRDefault="00B106F2">
      <w:pPr>
        <w:pStyle w:val="a"/>
        <w:numPr>
          <w:ilvl w:val="0"/>
          <w:numId w:val="0"/>
        </w:numPr>
        <w:ind w:firstLineChars="200" w:firstLine="480"/>
      </w:pPr>
      <w:r>
        <w:t>1.CPU</w:t>
      </w:r>
      <w:r>
        <w:rPr>
          <w:rFonts w:hint="eastAsia"/>
        </w:rPr>
        <w:t>：</w:t>
      </w:r>
      <w:r>
        <w:rPr>
          <w:rFonts w:hint="eastAsia"/>
        </w:rPr>
        <w:t>Intel i5-8400 2.8GHz</w:t>
      </w:r>
    </w:p>
    <w:p w:rsidR="0076299C" w:rsidRDefault="00B106F2">
      <w:pPr>
        <w:pStyle w:val="a"/>
        <w:numPr>
          <w:ilvl w:val="0"/>
          <w:numId w:val="0"/>
        </w:numPr>
        <w:ind w:firstLineChars="200" w:firstLine="480"/>
      </w:pPr>
      <w:r>
        <w:t>2.</w:t>
      </w:r>
      <w:r>
        <w:rPr>
          <w:rFonts w:hint="eastAsia"/>
        </w:rPr>
        <w:t>内存：</w:t>
      </w:r>
      <w:r>
        <w:rPr>
          <w:rFonts w:hint="eastAsia"/>
        </w:rPr>
        <w:t>2GB</w:t>
      </w:r>
      <w:r>
        <w:rPr>
          <w:rFonts w:hint="eastAsia"/>
        </w:rPr>
        <w:t>以上</w:t>
      </w:r>
    </w:p>
    <w:p w:rsidR="0076299C" w:rsidRDefault="00B106F2">
      <w:pPr>
        <w:pStyle w:val="ac"/>
        <w:ind w:firstLine="480"/>
      </w:pPr>
      <w:r>
        <w:rPr>
          <w:rFonts w:hint="eastAsia"/>
        </w:rPr>
        <w:t>软件平台：</w:t>
      </w:r>
    </w:p>
    <w:p w:rsidR="0076299C" w:rsidRDefault="00B106F2">
      <w:pPr>
        <w:pStyle w:val="a"/>
        <w:numPr>
          <w:ilvl w:val="0"/>
          <w:numId w:val="0"/>
        </w:numPr>
        <w:ind w:firstLineChars="200" w:firstLine="480"/>
      </w:pPr>
      <w:bookmarkStart w:id="85" w:name="_Toc295856872"/>
      <w:bookmarkStart w:id="86" w:name="_Toc325221456"/>
      <w:r>
        <w:t>1.</w:t>
      </w:r>
      <w:r>
        <w:rPr>
          <w:rFonts w:hint="eastAsia"/>
        </w:rPr>
        <w:t>运行环境：</w:t>
      </w:r>
      <w:r>
        <w:t xml:space="preserve"> Windows</w:t>
      </w:r>
      <w:r>
        <w:rPr>
          <w:rFonts w:hint="eastAsia"/>
        </w:rPr>
        <w:t>10</w:t>
      </w:r>
      <w:r>
        <w:rPr>
          <w:rFonts w:hint="eastAsia"/>
        </w:rPr>
        <w:t>、</w:t>
      </w:r>
      <w:r>
        <w:rPr>
          <w:rFonts w:hint="eastAsia"/>
        </w:rPr>
        <w:t>Apache</w:t>
      </w:r>
      <w:r>
        <w:rPr>
          <w:rFonts w:hint="eastAsia"/>
        </w:rPr>
        <w:t>、</w:t>
      </w:r>
      <w:r>
        <w:rPr>
          <w:rFonts w:hint="eastAsia"/>
        </w:rPr>
        <w:t>Mysql5.6</w:t>
      </w:r>
      <w:r>
        <w:rPr>
          <w:rFonts w:hint="eastAsia"/>
        </w:rPr>
        <w:t>、</w:t>
      </w:r>
      <w:r>
        <w:rPr>
          <w:rFonts w:hint="eastAsia"/>
        </w:rPr>
        <w:t>PHP5.6</w:t>
      </w:r>
    </w:p>
    <w:p w:rsidR="0076299C" w:rsidRDefault="00B106F2">
      <w:pPr>
        <w:pStyle w:val="a"/>
        <w:numPr>
          <w:ilvl w:val="0"/>
          <w:numId w:val="0"/>
        </w:numPr>
        <w:ind w:firstLineChars="200" w:firstLine="480"/>
      </w:pPr>
      <w:r>
        <w:t>2.</w:t>
      </w:r>
      <w:r>
        <w:rPr>
          <w:rFonts w:hint="eastAsia"/>
        </w:rPr>
        <w:t>操作系统：</w:t>
      </w:r>
      <w:r>
        <w:t>Windows XP</w:t>
      </w:r>
      <w:r>
        <w:rPr>
          <w:rFonts w:hint="eastAsia"/>
        </w:rPr>
        <w:t>以上</w:t>
      </w:r>
    </w:p>
    <w:p w:rsidR="0076299C" w:rsidRDefault="00B106F2">
      <w:pPr>
        <w:pStyle w:val="a"/>
        <w:numPr>
          <w:ilvl w:val="0"/>
          <w:numId w:val="0"/>
        </w:numPr>
        <w:ind w:firstLineChars="200" w:firstLine="480"/>
      </w:pPr>
      <w:r>
        <w:t>3.</w:t>
      </w:r>
      <w:r>
        <w:rPr>
          <w:rFonts w:hint="eastAsia"/>
        </w:rPr>
        <w:t>开发工具：</w:t>
      </w:r>
      <w:r>
        <w:rPr>
          <w:rFonts w:hint="eastAsia"/>
        </w:rPr>
        <w:t>SublimeText3</w:t>
      </w:r>
      <w:r>
        <w:rPr>
          <w:rFonts w:hint="eastAsia"/>
        </w:rPr>
        <w:t>、</w:t>
      </w:r>
      <w:bookmarkEnd w:id="85"/>
      <w:bookmarkEnd w:id="86"/>
      <w:r>
        <w:rPr>
          <w:rFonts w:hint="eastAsia"/>
        </w:rPr>
        <w:t>Navicat12</w:t>
      </w:r>
      <w:r>
        <w:rPr>
          <w:rFonts w:hint="eastAsia"/>
        </w:rPr>
        <w:t>、</w:t>
      </w:r>
      <w:proofErr w:type="spellStart"/>
      <w:r>
        <w:rPr>
          <w:rFonts w:hint="eastAsia"/>
        </w:rPr>
        <w:t>PHPStudy</w:t>
      </w:r>
      <w:proofErr w:type="spellEnd"/>
    </w:p>
    <w:p w:rsidR="0076299C" w:rsidRDefault="00B106F2">
      <w:pPr>
        <w:pStyle w:val="ac"/>
        <w:ind w:firstLine="480"/>
      </w:pPr>
      <w:r>
        <w:t>4.</w:t>
      </w:r>
      <w:r>
        <w:rPr>
          <w:rFonts w:hint="eastAsia"/>
        </w:rPr>
        <w:t>数据库：</w:t>
      </w:r>
      <w:r>
        <w:t>Mysql5.</w:t>
      </w:r>
      <w:r>
        <w:rPr>
          <w:rFonts w:hint="eastAsia"/>
        </w:rPr>
        <w:t>6</w:t>
      </w:r>
    </w:p>
    <w:p w:rsidR="0076299C" w:rsidRDefault="00B106F2">
      <w:pPr>
        <w:pStyle w:val="2"/>
        <w:keepLines w:val="0"/>
        <w:spacing w:line="300" w:lineRule="auto"/>
        <w:rPr>
          <w:bCs w:val="0"/>
          <w:sz w:val="28"/>
          <w:szCs w:val="28"/>
        </w:rPr>
      </w:pPr>
      <w:bookmarkStart w:id="87" w:name="_Toc358669890"/>
      <w:bookmarkStart w:id="88" w:name="_Toc358727327"/>
      <w:bookmarkStart w:id="89" w:name="_Toc358726807"/>
      <w:bookmarkStart w:id="90" w:name="_Toc360025911"/>
      <w:bookmarkStart w:id="91" w:name="_Toc358727641"/>
      <w:r>
        <w:rPr>
          <w:bCs w:val="0"/>
          <w:sz w:val="28"/>
          <w:szCs w:val="28"/>
        </w:rPr>
        <w:t>2.5</w:t>
      </w:r>
      <w:r>
        <w:rPr>
          <w:rFonts w:hint="eastAsia"/>
          <w:bCs w:val="0"/>
          <w:sz w:val="28"/>
          <w:szCs w:val="28"/>
        </w:rPr>
        <w:t>系统</w:t>
      </w:r>
      <w:r>
        <w:rPr>
          <w:bCs w:val="0"/>
          <w:sz w:val="28"/>
          <w:szCs w:val="28"/>
        </w:rPr>
        <w:t>E-R</w:t>
      </w:r>
      <w:r>
        <w:rPr>
          <w:rFonts w:hint="eastAsia"/>
          <w:bCs w:val="0"/>
          <w:sz w:val="28"/>
          <w:szCs w:val="28"/>
        </w:rPr>
        <w:t>图</w:t>
      </w:r>
      <w:bookmarkEnd w:id="87"/>
      <w:r>
        <w:rPr>
          <w:rFonts w:hint="eastAsia"/>
          <w:bCs w:val="0"/>
          <w:sz w:val="28"/>
          <w:szCs w:val="28"/>
        </w:rPr>
        <w:t>设计</w:t>
      </w:r>
      <w:bookmarkEnd w:id="88"/>
      <w:bookmarkEnd w:id="89"/>
      <w:bookmarkEnd w:id="90"/>
      <w:bookmarkEnd w:id="91"/>
    </w:p>
    <w:p w:rsidR="0076299C" w:rsidRDefault="00B106F2">
      <w:pPr>
        <w:pStyle w:val="a"/>
        <w:numPr>
          <w:ilvl w:val="0"/>
          <w:numId w:val="42"/>
        </w:numPr>
        <w:adjustRightInd w:val="0"/>
        <w:ind w:left="845"/>
      </w:pPr>
      <w:r>
        <w:rPr>
          <w:rFonts w:hint="eastAsia"/>
        </w:rPr>
        <w:t>订单实体</w:t>
      </w:r>
      <w:r>
        <w:t>E-R</w:t>
      </w:r>
      <w:r>
        <w:rPr>
          <w:rFonts w:hint="eastAsia"/>
        </w:rPr>
        <w:t>图</w:t>
      </w:r>
    </w:p>
    <w:p w:rsidR="0076299C" w:rsidRDefault="00B106F2">
      <w:pPr>
        <w:pStyle w:val="ac"/>
        <w:ind w:firstLine="480"/>
      </w:pPr>
      <w:r>
        <w:rPr>
          <w:rFonts w:hint="eastAsia"/>
        </w:rPr>
        <w:t>如图</w:t>
      </w:r>
      <w:r>
        <w:rPr>
          <w:rFonts w:hint="eastAsia"/>
        </w:rPr>
        <w:t>2-1</w:t>
      </w:r>
      <w:r>
        <w:rPr>
          <w:rFonts w:hint="eastAsia"/>
        </w:rPr>
        <w:t>所示。</w:t>
      </w:r>
    </w:p>
    <w:p w:rsidR="0076299C" w:rsidRDefault="0076299C">
      <w:pPr>
        <w:pStyle w:val="ac"/>
        <w:ind w:firstLine="480"/>
      </w:pPr>
    </w:p>
    <w:p w:rsidR="0076299C" w:rsidRDefault="00B106F2">
      <w:pPr>
        <w:pStyle w:val="a"/>
        <w:numPr>
          <w:ilvl w:val="0"/>
          <w:numId w:val="0"/>
        </w:numPr>
        <w:ind w:firstLine="425"/>
        <w:jc w:val="center"/>
      </w:pPr>
      <w:r>
        <w:rPr>
          <w:noProof/>
        </w:rPr>
        <w:lastRenderedPageBreak/>
        <w:drawing>
          <wp:inline distT="0" distB="0" distL="114300" distR="114300">
            <wp:extent cx="3581400" cy="1676400"/>
            <wp:effectExtent l="0" t="0" r="0" b="0"/>
            <wp:docPr id="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5"/>
                    <pic:cNvPicPr>
                      <a:picLocks noChangeAspect="1"/>
                    </pic:cNvPicPr>
                  </pic:nvPicPr>
                  <pic:blipFill>
                    <a:blip r:embed="rId16"/>
                    <a:stretch>
                      <a:fillRect/>
                    </a:stretch>
                  </pic:blipFill>
                  <pic:spPr>
                    <a:xfrm>
                      <a:off x="0" y="0"/>
                      <a:ext cx="3581400" cy="1676400"/>
                    </a:xfrm>
                    <a:prstGeom prst="rect">
                      <a:avLst/>
                    </a:prstGeom>
                    <a:noFill/>
                    <a:ln>
                      <a:noFill/>
                    </a:ln>
                  </pic:spPr>
                </pic:pic>
              </a:graphicData>
            </a:graphic>
          </wp:inline>
        </w:drawing>
      </w:r>
    </w:p>
    <w:p w:rsidR="0076299C" w:rsidRDefault="00B106F2">
      <w:pPr>
        <w:pStyle w:val="DZXstyle0"/>
        <w:ind w:firstLine="420"/>
        <w:jc w:val="center"/>
        <w:rPr>
          <w:rFonts w:cs="Times New Roman"/>
          <w:sz w:val="21"/>
          <w:szCs w:val="21"/>
        </w:rPr>
      </w:pPr>
      <w:r>
        <w:rPr>
          <w:rFonts w:cs="Times New Roman" w:hint="eastAsia"/>
          <w:sz w:val="21"/>
          <w:szCs w:val="21"/>
        </w:rPr>
        <w:t>图</w:t>
      </w:r>
      <w:r>
        <w:rPr>
          <w:rFonts w:cs="Times New Roman"/>
          <w:sz w:val="21"/>
          <w:szCs w:val="21"/>
        </w:rPr>
        <w:t>2-</w:t>
      </w:r>
      <w:r>
        <w:rPr>
          <w:rFonts w:cs="Times New Roman" w:hint="eastAsia"/>
          <w:sz w:val="21"/>
          <w:szCs w:val="21"/>
          <w:lang w:val="en-US"/>
        </w:rPr>
        <w:t>1</w:t>
      </w:r>
      <w:r>
        <w:rPr>
          <w:rFonts w:cs="Times New Roman"/>
          <w:sz w:val="21"/>
          <w:szCs w:val="21"/>
        </w:rPr>
        <w:t xml:space="preserve"> </w:t>
      </w:r>
      <w:r>
        <w:rPr>
          <w:rFonts w:cs="Times New Roman" w:hint="eastAsia"/>
          <w:sz w:val="21"/>
          <w:szCs w:val="21"/>
        </w:rPr>
        <w:t>汽车实体图</w:t>
      </w:r>
    </w:p>
    <w:p w:rsidR="0076299C" w:rsidRDefault="0076299C">
      <w:pPr>
        <w:pStyle w:val="DZXstyle0"/>
        <w:ind w:firstLine="420"/>
        <w:jc w:val="center"/>
        <w:rPr>
          <w:rFonts w:cs="Times New Roman"/>
          <w:sz w:val="21"/>
          <w:szCs w:val="21"/>
        </w:rPr>
      </w:pPr>
    </w:p>
    <w:p w:rsidR="0076299C" w:rsidRDefault="00B106F2">
      <w:pPr>
        <w:pStyle w:val="a"/>
        <w:numPr>
          <w:ilvl w:val="0"/>
          <w:numId w:val="42"/>
        </w:numPr>
        <w:adjustRightInd w:val="0"/>
        <w:ind w:left="845"/>
      </w:pPr>
      <w:r>
        <w:rPr>
          <w:rFonts w:hint="eastAsia"/>
        </w:rPr>
        <w:t>用户实体</w:t>
      </w:r>
      <w:r>
        <w:t>E-R</w:t>
      </w:r>
      <w:r>
        <w:rPr>
          <w:rFonts w:hint="eastAsia"/>
        </w:rPr>
        <w:t>图</w:t>
      </w:r>
    </w:p>
    <w:p w:rsidR="0076299C" w:rsidRDefault="00B106F2">
      <w:pPr>
        <w:pStyle w:val="ac"/>
        <w:ind w:firstLine="480"/>
      </w:pPr>
      <w:r>
        <w:rPr>
          <w:rFonts w:hint="eastAsia"/>
        </w:rPr>
        <w:t>如图</w:t>
      </w:r>
      <w:r>
        <w:rPr>
          <w:rFonts w:hint="eastAsia"/>
        </w:rPr>
        <w:t>2-2</w:t>
      </w:r>
      <w:r>
        <w:rPr>
          <w:rFonts w:hint="eastAsia"/>
        </w:rPr>
        <w:t>所示。</w:t>
      </w:r>
    </w:p>
    <w:p w:rsidR="0076299C" w:rsidRDefault="0076299C">
      <w:pPr>
        <w:pStyle w:val="DZXstyle0"/>
        <w:ind w:firstLine="420"/>
        <w:jc w:val="center"/>
        <w:rPr>
          <w:rFonts w:cs="Times New Roman"/>
          <w:sz w:val="21"/>
          <w:szCs w:val="21"/>
          <w:lang w:val="en-US"/>
        </w:rPr>
      </w:pPr>
    </w:p>
    <w:p w:rsidR="0076299C" w:rsidRDefault="00B106F2">
      <w:pPr>
        <w:pStyle w:val="DZXstyle0"/>
        <w:ind w:firstLine="480"/>
        <w:jc w:val="center"/>
        <w:rPr>
          <w:rFonts w:cs="Times New Roman"/>
        </w:rPr>
      </w:pPr>
      <w:r>
        <w:rPr>
          <w:noProof/>
          <w:lang w:val="en-US"/>
        </w:rPr>
        <w:drawing>
          <wp:inline distT="0" distB="0" distL="114300" distR="114300">
            <wp:extent cx="3848100" cy="1914525"/>
            <wp:effectExtent l="0" t="0" r="0" b="9525"/>
            <wp:docPr id="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pic:cNvPicPr>
                      <a:picLocks noChangeAspect="1"/>
                    </pic:cNvPicPr>
                  </pic:nvPicPr>
                  <pic:blipFill>
                    <a:blip r:embed="rId17"/>
                    <a:stretch>
                      <a:fillRect/>
                    </a:stretch>
                  </pic:blipFill>
                  <pic:spPr>
                    <a:xfrm>
                      <a:off x="0" y="0"/>
                      <a:ext cx="3848100" cy="1914525"/>
                    </a:xfrm>
                    <a:prstGeom prst="rect">
                      <a:avLst/>
                    </a:prstGeom>
                    <a:noFill/>
                    <a:ln>
                      <a:noFill/>
                    </a:ln>
                  </pic:spPr>
                </pic:pic>
              </a:graphicData>
            </a:graphic>
          </wp:inline>
        </w:drawing>
      </w:r>
    </w:p>
    <w:p w:rsidR="0076299C" w:rsidRDefault="00B106F2">
      <w:pPr>
        <w:pStyle w:val="DZXstyle0"/>
        <w:ind w:firstLine="420"/>
        <w:jc w:val="center"/>
        <w:rPr>
          <w:rFonts w:cs="Times New Roman"/>
          <w:sz w:val="21"/>
          <w:szCs w:val="21"/>
        </w:rPr>
      </w:pPr>
      <w:r>
        <w:rPr>
          <w:rFonts w:cs="Times New Roman" w:hint="eastAsia"/>
          <w:sz w:val="21"/>
          <w:szCs w:val="21"/>
        </w:rPr>
        <w:t>图</w:t>
      </w:r>
      <w:r>
        <w:rPr>
          <w:rFonts w:cs="Times New Roman"/>
          <w:sz w:val="21"/>
          <w:szCs w:val="21"/>
        </w:rPr>
        <w:t>2-</w:t>
      </w:r>
      <w:r>
        <w:rPr>
          <w:rFonts w:cs="Times New Roman" w:hint="eastAsia"/>
          <w:sz w:val="21"/>
          <w:szCs w:val="21"/>
          <w:lang w:val="en-US"/>
        </w:rPr>
        <w:t>2</w:t>
      </w:r>
      <w:r>
        <w:rPr>
          <w:rFonts w:cs="Times New Roman"/>
          <w:sz w:val="21"/>
          <w:szCs w:val="21"/>
        </w:rPr>
        <w:t xml:space="preserve"> </w:t>
      </w:r>
      <w:r>
        <w:rPr>
          <w:rFonts w:cs="Times New Roman" w:hint="eastAsia"/>
          <w:sz w:val="21"/>
          <w:szCs w:val="21"/>
          <w:lang w:val="en-US"/>
        </w:rPr>
        <w:t>用户</w:t>
      </w:r>
      <w:r>
        <w:rPr>
          <w:rFonts w:cs="Times New Roman" w:hint="eastAsia"/>
          <w:sz w:val="21"/>
          <w:szCs w:val="21"/>
        </w:rPr>
        <w:t>实体图</w:t>
      </w:r>
    </w:p>
    <w:p w:rsidR="0076299C" w:rsidRDefault="0076299C">
      <w:pPr>
        <w:pStyle w:val="DZXstyle0"/>
        <w:ind w:firstLine="420"/>
        <w:jc w:val="center"/>
        <w:rPr>
          <w:rFonts w:cs="Times New Roman"/>
          <w:sz w:val="21"/>
          <w:szCs w:val="21"/>
        </w:rPr>
      </w:pPr>
    </w:p>
    <w:p w:rsidR="0076299C" w:rsidRDefault="00B106F2">
      <w:pPr>
        <w:pStyle w:val="a"/>
        <w:numPr>
          <w:ilvl w:val="0"/>
          <w:numId w:val="42"/>
        </w:numPr>
        <w:adjustRightInd w:val="0"/>
        <w:ind w:left="845"/>
      </w:pPr>
      <w:r>
        <w:rPr>
          <w:rFonts w:hint="eastAsia"/>
        </w:rPr>
        <w:t>设计实体</w:t>
      </w:r>
      <w:r>
        <w:t>E-R</w:t>
      </w:r>
      <w:r>
        <w:rPr>
          <w:rFonts w:hint="eastAsia"/>
        </w:rPr>
        <w:t>图</w:t>
      </w:r>
    </w:p>
    <w:p w:rsidR="0076299C" w:rsidRDefault="00B106F2">
      <w:pPr>
        <w:pStyle w:val="ac"/>
        <w:ind w:firstLine="480"/>
      </w:pPr>
      <w:r>
        <w:rPr>
          <w:rFonts w:hint="eastAsia"/>
        </w:rPr>
        <w:t>如图</w:t>
      </w:r>
      <w:r>
        <w:rPr>
          <w:rFonts w:hint="eastAsia"/>
        </w:rPr>
        <w:t>2-3</w:t>
      </w:r>
      <w:r>
        <w:rPr>
          <w:rFonts w:hint="eastAsia"/>
        </w:rPr>
        <w:t>所示。</w:t>
      </w:r>
    </w:p>
    <w:p w:rsidR="0076299C" w:rsidRDefault="0076299C">
      <w:pPr>
        <w:pStyle w:val="DZXstyle0"/>
        <w:ind w:firstLine="420"/>
        <w:jc w:val="center"/>
        <w:rPr>
          <w:rFonts w:cs="Times New Roman"/>
          <w:sz w:val="21"/>
          <w:szCs w:val="21"/>
          <w:lang w:val="en-US"/>
        </w:rPr>
      </w:pPr>
    </w:p>
    <w:p w:rsidR="0076299C" w:rsidRDefault="00B106F2">
      <w:pPr>
        <w:pStyle w:val="ac"/>
        <w:ind w:firstLine="480"/>
        <w:jc w:val="center"/>
      </w:pPr>
      <w:r>
        <w:rPr>
          <w:noProof/>
        </w:rPr>
        <w:drawing>
          <wp:inline distT="0" distB="0" distL="114300" distR="114300">
            <wp:extent cx="3419475" cy="1543050"/>
            <wp:effectExtent l="0" t="0" r="9525"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18"/>
                    <a:stretch>
                      <a:fillRect/>
                    </a:stretch>
                  </pic:blipFill>
                  <pic:spPr>
                    <a:xfrm>
                      <a:off x="0" y="0"/>
                      <a:ext cx="3419475" cy="1543050"/>
                    </a:xfrm>
                    <a:prstGeom prst="rect">
                      <a:avLst/>
                    </a:prstGeom>
                    <a:noFill/>
                    <a:ln>
                      <a:noFill/>
                    </a:ln>
                  </pic:spPr>
                </pic:pic>
              </a:graphicData>
            </a:graphic>
          </wp:inline>
        </w:drawing>
      </w:r>
    </w:p>
    <w:p w:rsidR="0076299C" w:rsidRDefault="00B106F2">
      <w:pPr>
        <w:pStyle w:val="DZXstyle0"/>
        <w:ind w:firstLine="420"/>
        <w:jc w:val="center"/>
        <w:rPr>
          <w:rFonts w:cs="Times New Roman"/>
          <w:sz w:val="21"/>
          <w:szCs w:val="21"/>
        </w:rPr>
      </w:pPr>
      <w:r>
        <w:rPr>
          <w:rFonts w:cs="Times New Roman" w:hint="eastAsia"/>
          <w:sz w:val="21"/>
          <w:szCs w:val="21"/>
        </w:rPr>
        <w:t>图</w:t>
      </w:r>
      <w:r>
        <w:rPr>
          <w:rFonts w:cs="Times New Roman"/>
          <w:sz w:val="21"/>
          <w:szCs w:val="21"/>
        </w:rPr>
        <w:t>2-</w:t>
      </w:r>
      <w:r>
        <w:rPr>
          <w:rFonts w:cs="Times New Roman" w:hint="eastAsia"/>
          <w:sz w:val="21"/>
          <w:szCs w:val="21"/>
          <w:lang w:val="en-US"/>
        </w:rPr>
        <w:t>3</w:t>
      </w:r>
      <w:r>
        <w:rPr>
          <w:rFonts w:cs="Times New Roman"/>
          <w:sz w:val="21"/>
          <w:szCs w:val="21"/>
        </w:rPr>
        <w:t xml:space="preserve"> </w:t>
      </w:r>
      <w:r>
        <w:rPr>
          <w:rFonts w:cs="Times New Roman" w:hint="eastAsia"/>
          <w:sz w:val="21"/>
          <w:szCs w:val="21"/>
          <w:lang w:val="en-US"/>
        </w:rPr>
        <w:t>设计</w:t>
      </w:r>
      <w:r>
        <w:rPr>
          <w:rFonts w:cs="Times New Roman" w:hint="eastAsia"/>
          <w:sz w:val="21"/>
          <w:szCs w:val="21"/>
        </w:rPr>
        <w:t>实体图</w:t>
      </w:r>
    </w:p>
    <w:p w:rsidR="0076299C" w:rsidRDefault="00B106F2">
      <w:pPr>
        <w:pStyle w:val="a"/>
        <w:numPr>
          <w:ilvl w:val="0"/>
          <w:numId w:val="42"/>
        </w:numPr>
        <w:adjustRightInd w:val="0"/>
        <w:ind w:left="845"/>
      </w:pPr>
      <w:r>
        <w:rPr>
          <w:rFonts w:hint="eastAsia"/>
        </w:rPr>
        <w:t>财务实体</w:t>
      </w:r>
      <w:r>
        <w:t>E-R</w:t>
      </w:r>
      <w:r>
        <w:rPr>
          <w:rFonts w:hint="eastAsia"/>
        </w:rPr>
        <w:t>图</w:t>
      </w:r>
    </w:p>
    <w:p w:rsidR="0076299C" w:rsidRDefault="00B106F2">
      <w:pPr>
        <w:pStyle w:val="ac"/>
        <w:ind w:firstLine="480"/>
      </w:pPr>
      <w:r>
        <w:rPr>
          <w:rFonts w:hint="eastAsia"/>
        </w:rPr>
        <w:t>如图</w:t>
      </w:r>
      <w:r>
        <w:rPr>
          <w:rFonts w:hint="eastAsia"/>
        </w:rPr>
        <w:t>2-4</w:t>
      </w:r>
      <w:r>
        <w:rPr>
          <w:rFonts w:hint="eastAsia"/>
        </w:rPr>
        <w:t>所示。</w:t>
      </w:r>
    </w:p>
    <w:p w:rsidR="0076299C" w:rsidRDefault="0076299C">
      <w:pPr>
        <w:pStyle w:val="DZXstyle0"/>
        <w:ind w:firstLine="420"/>
        <w:jc w:val="center"/>
        <w:rPr>
          <w:rFonts w:cs="Times New Roman"/>
          <w:sz w:val="21"/>
          <w:szCs w:val="21"/>
        </w:rPr>
      </w:pPr>
    </w:p>
    <w:p w:rsidR="0076299C" w:rsidRDefault="00B106F2">
      <w:pPr>
        <w:pStyle w:val="ac"/>
        <w:ind w:firstLine="480"/>
        <w:jc w:val="center"/>
      </w:pPr>
      <w:r>
        <w:rPr>
          <w:noProof/>
        </w:rPr>
        <w:lastRenderedPageBreak/>
        <w:drawing>
          <wp:inline distT="0" distB="0" distL="114300" distR="114300">
            <wp:extent cx="3390900" cy="1009650"/>
            <wp:effectExtent l="0" t="0" r="0" b="0"/>
            <wp:docPr id="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2"/>
                    <pic:cNvPicPr>
                      <a:picLocks noChangeAspect="1"/>
                    </pic:cNvPicPr>
                  </pic:nvPicPr>
                  <pic:blipFill>
                    <a:blip r:embed="rId19"/>
                    <a:stretch>
                      <a:fillRect/>
                    </a:stretch>
                  </pic:blipFill>
                  <pic:spPr>
                    <a:xfrm>
                      <a:off x="0" y="0"/>
                      <a:ext cx="3390900" cy="1009650"/>
                    </a:xfrm>
                    <a:prstGeom prst="rect">
                      <a:avLst/>
                    </a:prstGeom>
                    <a:noFill/>
                    <a:ln>
                      <a:noFill/>
                    </a:ln>
                  </pic:spPr>
                </pic:pic>
              </a:graphicData>
            </a:graphic>
          </wp:inline>
        </w:drawing>
      </w:r>
    </w:p>
    <w:p w:rsidR="0076299C" w:rsidRDefault="00B106F2">
      <w:pPr>
        <w:pStyle w:val="DZXstyle0"/>
        <w:ind w:firstLine="420"/>
        <w:jc w:val="center"/>
        <w:rPr>
          <w:rFonts w:cs="Times New Roman"/>
          <w:sz w:val="21"/>
          <w:szCs w:val="21"/>
        </w:rPr>
      </w:pPr>
      <w:r>
        <w:rPr>
          <w:rFonts w:cs="Times New Roman" w:hint="eastAsia"/>
          <w:sz w:val="21"/>
          <w:szCs w:val="21"/>
        </w:rPr>
        <w:t>图</w:t>
      </w:r>
      <w:r>
        <w:rPr>
          <w:rFonts w:cs="Times New Roman"/>
          <w:sz w:val="21"/>
          <w:szCs w:val="21"/>
        </w:rPr>
        <w:t>2-</w:t>
      </w:r>
      <w:r>
        <w:rPr>
          <w:rFonts w:cs="Times New Roman" w:hint="eastAsia"/>
          <w:sz w:val="21"/>
          <w:szCs w:val="21"/>
          <w:lang w:val="en-US"/>
        </w:rPr>
        <w:t>4</w:t>
      </w:r>
      <w:r>
        <w:rPr>
          <w:rFonts w:cs="Times New Roman"/>
          <w:sz w:val="21"/>
          <w:szCs w:val="21"/>
        </w:rPr>
        <w:t xml:space="preserve"> </w:t>
      </w:r>
      <w:r>
        <w:rPr>
          <w:rFonts w:cs="Times New Roman" w:hint="eastAsia"/>
          <w:sz w:val="21"/>
          <w:szCs w:val="21"/>
          <w:lang w:val="en-US"/>
        </w:rPr>
        <w:t>财务</w:t>
      </w:r>
      <w:r>
        <w:rPr>
          <w:rFonts w:cs="Times New Roman" w:hint="eastAsia"/>
          <w:sz w:val="21"/>
          <w:szCs w:val="21"/>
        </w:rPr>
        <w:t>实体图</w:t>
      </w:r>
    </w:p>
    <w:p w:rsidR="0076299C" w:rsidRDefault="0076299C">
      <w:pPr>
        <w:pStyle w:val="DZXstyle0"/>
        <w:ind w:firstLine="420"/>
        <w:jc w:val="center"/>
        <w:rPr>
          <w:rFonts w:cs="Times New Roman"/>
          <w:sz w:val="21"/>
          <w:szCs w:val="21"/>
        </w:rPr>
      </w:pPr>
    </w:p>
    <w:p w:rsidR="0076299C" w:rsidRDefault="00B106F2">
      <w:pPr>
        <w:pStyle w:val="a"/>
        <w:numPr>
          <w:ilvl w:val="0"/>
          <w:numId w:val="42"/>
        </w:numPr>
        <w:ind w:left="845"/>
      </w:pPr>
      <w:r>
        <w:rPr>
          <w:rFonts w:hint="eastAsia"/>
        </w:rPr>
        <w:t>生产实体</w:t>
      </w:r>
      <w:r>
        <w:t>E-R</w:t>
      </w:r>
      <w:r>
        <w:rPr>
          <w:rFonts w:hint="eastAsia"/>
        </w:rPr>
        <w:t>图</w:t>
      </w:r>
    </w:p>
    <w:p w:rsidR="0076299C" w:rsidRDefault="00B106F2">
      <w:pPr>
        <w:pStyle w:val="ac"/>
        <w:ind w:firstLine="480"/>
      </w:pPr>
      <w:r>
        <w:rPr>
          <w:rFonts w:hint="eastAsia"/>
        </w:rPr>
        <w:t>如图</w:t>
      </w:r>
      <w:r>
        <w:rPr>
          <w:rFonts w:hint="eastAsia"/>
        </w:rPr>
        <w:t>2-5</w:t>
      </w:r>
      <w:r>
        <w:rPr>
          <w:rFonts w:hint="eastAsia"/>
        </w:rPr>
        <w:t>所示。</w:t>
      </w:r>
    </w:p>
    <w:p w:rsidR="0076299C" w:rsidRDefault="0076299C">
      <w:pPr>
        <w:pStyle w:val="ac"/>
        <w:ind w:firstLine="480"/>
      </w:pPr>
    </w:p>
    <w:p w:rsidR="0076299C" w:rsidRDefault="00B106F2">
      <w:pPr>
        <w:pStyle w:val="ac"/>
        <w:ind w:firstLine="480"/>
        <w:jc w:val="center"/>
      </w:pPr>
      <w:r>
        <w:rPr>
          <w:noProof/>
        </w:rPr>
        <w:drawing>
          <wp:inline distT="0" distB="0" distL="114300" distR="114300">
            <wp:extent cx="3781425" cy="1838325"/>
            <wp:effectExtent l="0" t="0" r="9525" b="9525"/>
            <wp:docPr id="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3"/>
                    <pic:cNvPicPr>
                      <a:picLocks noChangeAspect="1"/>
                    </pic:cNvPicPr>
                  </pic:nvPicPr>
                  <pic:blipFill>
                    <a:blip r:embed="rId20"/>
                    <a:stretch>
                      <a:fillRect/>
                    </a:stretch>
                  </pic:blipFill>
                  <pic:spPr>
                    <a:xfrm>
                      <a:off x="0" y="0"/>
                      <a:ext cx="3781425" cy="1838325"/>
                    </a:xfrm>
                    <a:prstGeom prst="rect">
                      <a:avLst/>
                    </a:prstGeom>
                    <a:noFill/>
                    <a:ln>
                      <a:noFill/>
                    </a:ln>
                  </pic:spPr>
                </pic:pic>
              </a:graphicData>
            </a:graphic>
          </wp:inline>
        </w:drawing>
      </w:r>
    </w:p>
    <w:p w:rsidR="0076299C" w:rsidRDefault="00B106F2">
      <w:pPr>
        <w:pStyle w:val="DZXstyle0"/>
        <w:ind w:firstLine="420"/>
        <w:jc w:val="center"/>
        <w:rPr>
          <w:rFonts w:cs="Times New Roman"/>
          <w:sz w:val="21"/>
          <w:szCs w:val="21"/>
          <w:lang w:val="en-US"/>
        </w:rPr>
      </w:pPr>
      <w:r>
        <w:rPr>
          <w:rFonts w:cs="Times New Roman" w:hint="eastAsia"/>
          <w:sz w:val="21"/>
          <w:szCs w:val="21"/>
          <w:lang w:val="en-US"/>
        </w:rPr>
        <w:t>图</w:t>
      </w:r>
      <w:r>
        <w:rPr>
          <w:rFonts w:cs="Times New Roman" w:hint="eastAsia"/>
          <w:sz w:val="21"/>
          <w:szCs w:val="21"/>
          <w:lang w:val="en-US"/>
        </w:rPr>
        <w:t xml:space="preserve">2-5 </w:t>
      </w:r>
      <w:r>
        <w:rPr>
          <w:rFonts w:cs="Times New Roman" w:hint="eastAsia"/>
          <w:sz w:val="21"/>
          <w:szCs w:val="21"/>
          <w:lang w:val="en-US"/>
        </w:rPr>
        <w:t>生产实体图</w:t>
      </w:r>
    </w:p>
    <w:p w:rsidR="0076299C" w:rsidRDefault="0076299C">
      <w:pPr>
        <w:pStyle w:val="ac"/>
        <w:ind w:firstLine="480"/>
      </w:pPr>
    </w:p>
    <w:p w:rsidR="0076299C" w:rsidRDefault="00B106F2">
      <w:pPr>
        <w:pStyle w:val="ac"/>
        <w:numPr>
          <w:ilvl w:val="0"/>
          <w:numId w:val="42"/>
        </w:numPr>
        <w:ind w:left="845" w:firstLineChars="0"/>
      </w:pPr>
      <w:r>
        <w:rPr>
          <w:rFonts w:hint="eastAsia"/>
        </w:rPr>
        <w:t>数据记录实体</w:t>
      </w:r>
      <w:r>
        <w:rPr>
          <w:rFonts w:hint="eastAsia"/>
        </w:rPr>
        <w:t>E-R</w:t>
      </w:r>
      <w:r>
        <w:rPr>
          <w:rFonts w:hint="eastAsia"/>
        </w:rPr>
        <w:t>图</w:t>
      </w:r>
    </w:p>
    <w:p w:rsidR="0076299C" w:rsidRDefault="00B106F2">
      <w:pPr>
        <w:pStyle w:val="ac"/>
        <w:ind w:left="420" w:firstLineChars="0" w:firstLine="0"/>
      </w:pPr>
      <w:r>
        <w:rPr>
          <w:rFonts w:hint="eastAsia"/>
        </w:rPr>
        <w:t>如图</w:t>
      </w:r>
      <w:r>
        <w:rPr>
          <w:rFonts w:hint="eastAsia"/>
        </w:rPr>
        <w:t>2-6</w:t>
      </w:r>
      <w:r>
        <w:rPr>
          <w:rFonts w:hint="eastAsia"/>
        </w:rPr>
        <w:t>所示。</w:t>
      </w:r>
    </w:p>
    <w:p w:rsidR="0076299C" w:rsidRDefault="0076299C">
      <w:pPr>
        <w:pStyle w:val="ac"/>
        <w:ind w:left="420" w:firstLineChars="0" w:firstLine="0"/>
      </w:pPr>
    </w:p>
    <w:p w:rsidR="0076299C" w:rsidRDefault="00B106F2">
      <w:pPr>
        <w:pStyle w:val="ac"/>
        <w:ind w:firstLineChars="0" w:firstLine="420"/>
        <w:jc w:val="center"/>
      </w:pPr>
      <w:r>
        <w:rPr>
          <w:noProof/>
        </w:rPr>
        <w:drawing>
          <wp:inline distT="0" distB="0" distL="114300" distR="114300">
            <wp:extent cx="3362325" cy="1524000"/>
            <wp:effectExtent l="0" t="0" r="9525" b="0"/>
            <wp:docPr id="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pic:cNvPicPr>
                      <a:picLocks noChangeAspect="1"/>
                    </pic:cNvPicPr>
                  </pic:nvPicPr>
                  <pic:blipFill>
                    <a:blip r:embed="rId21"/>
                    <a:stretch>
                      <a:fillRect/>
                    </a:stretch>
                  </pic:blipFill>
                  <pic:spPr>
                    <a:xfrm>
                      <a:off x="0" y="0"/>
                      <a:ext cx="3362325" cy="1524000"/>
                    </a:xfrm>
                    <a:prstGeom prst="rect">
                      <a:avLst/>
                    </a:prstGeom>
                    <a:noFill/>
                    <a:ln>
                      <a:noFill/>
                    </a:ln>
                  </pic:spPr>
                </pic:pic>
              </a:graphicData>
            </a:graphic>
          </wp:inline>
        </w:drawing>
      </w:r>
    </w:p>
    <w:p w:rsidR="0076299C" w:rsidRDefault="00B106F2">
      <w:pPr>
        <w:pStyle w:val="ac"/>
        <w:ind w:firstLineChars="0" w:firstLine="420"/>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图2-6 数据记录实体图</w:t>
      </w:r>
    </w:p>
    <w:p w:rsidR="0076299C" w:rsidRDefault="0076299C">
      <w:pPr>
        <w:ind w:firstLineChars="200" w:firstLine="420"/>
      </w:pPr>
    </w:p>
    <w:p w:rsidR="0076299C" w:rsidRDefault="00B106F2">
      <w:pPr>
        <w:numPr>
          <w:ilvl w:val="0"/>
          <w:numId w:val="42"/>
        </w:numPr>
        <w:ind w:left="845"/>
      </w:pPr>
      <w:r>
        <w:rPr>
          <w:rFonts w:hint="eastAsia"/>
        </w:rPr>
        <w:t>权限实体</w:t>
      </w:r>
      <w:r>
        <w:rPr>
          <w:rFonts w:hint="eastAsia"/>
        </w:rPr>
        <w:t>E-R</w:t>
      </w:r>
      <w:r>
        <w:rPr>
          <w:rFonts w:hint="eastAsia"/>
        </w:rPr>
        <w:t>图</w:t>
      </w:r>
    </w:p>
    <w:p w:rsidR="0076299C" w:rsidRDefault="00B106F2">
      <w:pPr>
        <w:ind w:firstLine="420"/>
      </w:pPr>
      <w:r>
        <w:rPr>
          <w:rFonts w:hint="eastAsia"/>
        </w:rPr>
        <w:t>如图</w:t>
      </w:r>
      <w:r>
        <w:rPr>
          <w:rFonts w:hint="eastAsia"/>
        </w:rPr>
        <w:t>2-7</w:t>
      </w:r>
      <w:r>
        <w:rPr>
          <w:rFonts w:hint="eastAsia"/>
        </w:rPr>
        <w:t>所示</w:t>
      </w:r>
    </w:p>
    <w:p w:rsidR="0076299C" w:rsidRDefault="0076299C">
      <w:pPr>
        <w:ind w:left="2520" w:firstLine="420"/>
      </w:pPr>
    </w:p>
    <w:p w:rsidR="0076299C" w:rsidRDefault="00B106F2">
      <w:pPr>
        <w:jc w:val="center"/>
      </w:pPr>
      <w:r>
        <w:rPr>
          <w:noProof/>
        </w:rPr>
        <w:lastRenderedPageBreak/>
        <w:drawing>
          <wp:inline distT="0" distB="0" distL="114300" distR="114300">
            <wp:extent cx="2533650" cy="1628775"/>
            <wp:effectExtent l="0" t="0" r="0" b="9525"/>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22"/>
                    <a:stretch>
                      <a:fillRect/>
                    </a:stretch>
                  </pic:blipFill>
                  <pic:spPr>
                    <a:xfrm>
                      <a:off x="0" y="0"/>
                      <a:ext cx="2533650" cy="1628775"/>
                    </a:xfrm>
                    <a:prstGeom prst="rect">
                      <a:avLst/>
                    </a:prstGeom>
                    <a:noFill/>
                    <a:ln>
                      <a:noFill/>
                    </a:ln>
                  </pic:spPr>
                </pic:pic>
              </a:graphicData>
            </a:graphic>
          </wp:inline>
        </w:drawing>
      </w:r>
    </w:p>
    <w:p w:rsidR="0076299C" w:rsidRDefault="00B106F2">
      <w:pPr>
        <w:pStyle w:val="DZXstyle0"/>
        <w:ind w:firstLine="420"/>
        <w:jc w:val="center"/>
        <w:rPr>
          <w:rFonts w:cs="Times New Roman"/>
          <w:sz w:val="21"/>
          <w:szCs w:val="21"/>
        </w:rPr>
      </w:pPr>
      <w:r>
        <w:rPr>
          <w:rFonts w:cs="Times New Roman" w:hint="eastAsia"/>
          <w:sz w:val="21"/>
          <w:szCs w:val="21"/>
        </w:rPr>
        <w:t>图</w:t>
      </w:r>
      <w:r>
        <w:rPr>
          <w:rFonts w:cs="Times New Roman"/>
          <w:sz w:val="21"/>
          <w:szCs w:val="21"/>
        </w:rPr>
        <w:t>2-</w:t>
      </w:r>
      <w:r>
        <w:rPr>
          <w:rFonts w:cs="Times New Roman" w:hint="eastAsia"/>
          <w:sz w:val="21"/>
          <w:szCs w:val="21"/>
          <w:lang w:val="en-US"/>
        </w:rPr>
        <w:t>7</w:t>
      </w:r>
      <w:r>
        <w:rPr>
          <w:rFonts w:cs="Times New Roman"/>
          <w:sz w:val="21"/>
          <w:szCs w:val="21"/>
        </w:rPr>
        <w:t xml:space="preserve"> </w:t>
      </w:r>
      <w:r>
        <w:rPr>
          <w:rFonts w:cs="Times New Roman" w:hint="eastAsia"/>
          <w:sz w:val="21"/>
          <w:szCs w:val="21"/>
          <w:lang w:val="en-US"/>
        </w:rPr>
        <w:t>权限</w:t>
      </w:r>
      <w:r>
        <w:rPr>
          <w:rFonts w:cs="Times New Roman" w:hint="eastAsia"/>
          <w:sz w:val="21"/>
          <w:szCs w:val="21"/>
        </w:rPr>
        <w:t>实体图</w:t>
      </w:r>
    </w:p>
    <w:p w:rsidR="0076299C" w:rsidRDefault="0076299C">
      <w:pPr>
        <w:ind w:firstLine="420"/>
        <w:rPr>
          <w:b/>
        </w:rPr>
      </w:pPr>
    </w:p>
    <w:p w:rsidR="0076299C" w:rsidRDefault="00B106F2">
      <w:pPr>
        <w:numPr>
          <w:ilvl w:val="0"/>
          <w:numId w:val="42"/>
        </w:numPr>
        <w:ind w:left="845"/>
        <w:rPr>
          <w:bCs/>
        </w:rPr>
      </w:pPr>
      <w:r>
        <w:rPr>
          <w:rFonts w:hint="eastAsia"/>
          <w:bCs/>
        </w:rPr>
        <w:t>权限组实体</w:t>
      </w:r>
      <w:r>
        <w:rPr>
          <w:rFonts w:hint="eastAsia"/>
          <w:bCs/>
        </w:rPr>
        <w:t>E-R</w:t>
      </w:r>
      <w:r>
        <w:rPr>
          <w:rFonts w:hint="eastAsia"/>
          <w:bCs/>
        </w:rPr>
        <w:t>图</w:t>
      </w:r>
    </w:p>
    <w:p w:rsidR="0076299C" w:rsidRDefault="00B106F2">
      <w:pPr>
        <w:ind w:left="420" w:firstLine="420"/>
        <w:rPr>
          <w:bCs/>
        </w:rPr>
      </w:pPr>
      <w:r>
        <w:rPr>
          <w:rFonts w:hint="eastAsia"/>
          <w:bCs/>
        </w:rPr>
        <w:t>如图</w:t>
      </w:r>
      <w:r>
        <w:rPr>
          <w:rFonts w:hint="eastAsia"/>
          <w:bCs/>
        </w:rPr>
        <w:t>2-8</w:t>
      </w:r>
      <w:r>
        <w:rPr>
          <w:rFonts w:hint="eastAsia"/>
          <w:bCs/>
        </w:rPr>
        <w:t>所示</w:t>
      </w:r>
    </w:p>
    <w:p w:rsidR="0076299C" w:rsidRDefault="0076299C">
      <w:pPr>
        <w:ind w:left="420" w:firstLine="420"/>
        <w:rPr>
          <w:bCs/>
        </w:rPr>
      </w:pPr>
    </w:p>
    <w:p w:rsidR="0076299C" w:rsidRDefault="00B106F2">
      <w:pPr>
        <w:ind w:left="420" w:firstLine="420"/>
        <w:jc w:val="center"/>
      </w:pPr>
      <w:r>
        <w:rPr>
          <w:noProof/>
        </w:rPr>
        <w:drawing>
          <wp:inline distT="0" distB="0" distL="114300" distR="114300">
            <wp:extent cx="3467100" cy="1905000"/>
            <wp:effectExtent l="0" t="0" r="0" b="0"/>
            <wp:docPr id="1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7"/>
                    <pic:cNvPicPr>
                      <a:picLocks noChangeAspect="1"/>
                    </pic:cNvPicPr>
                  </pic:nvPicPr>
                  <pic:blipFill>
                    <a:blip r:embed="rId23"/>
                    <a:stretch>
                      <a:fillRect/>
                    </a:stretch>
                  </pic:blipFill>
                  <pic:spPr>
                    <a:xfrm>
                      <a:off x="0" y="0"/>
                      <a:ext cx="3467100" cy="1905000"/>
                    </a:xfrm>
                    <a:prstGeom prst="rect">
                      <a:avLst/>
                    </a:prstGeom>
                    <a:noFill/>
                    <a:ln>
                      <a:noFill/>
                    </a:ln>
                  </pic:spPr>
                </pic:pic>
              </a:graphicData>
            </a:graphic>
          </wp:inline>
        </w:drawing>
      </w:r>
    </w:p>
    <w:p w:rsidR="0076299C" w:rsidRDefault="00B106F2">
      <w:pPr>
        <w:ind w:left="420" w:firstLine="420"/>
        <w:jc w:val="center"/>
      </w:pPr>
      <w:r>
        <w:rPr>
          <w:rFonts w:hint="eastAsia"/>
        </w:rPr>
        <w:t>图</w:t>
      </w:r>
      <w:r>
        <w:rPr>
          <w:rFonts w:hint="eastAsia"/>
        </w:rPr>
        <w:t xml:space="preserve">2-8 </w:t>
      </w:r>
      <w:r>
        <w:rPr>
          <w:rFonts w:hint="eastAsia"/>
        </w:rPr>
        <w:t>权限组实体图</w:t>
      </w:r>
    </w:p>
    <w:p w:rsidR="0076299C" w:rsidRDefault="0076299C">
      <w:pPr>
        <w:ind w:left="420" w:firstLine="420"/>
      </w:pPr>
    </w:p>
    <w:p w:rsidR="0076299C" w:rsidRDefault="00B106F2">
      <w:pPr>
        <w:numPr>
          <w:ilvl w:val="0"/>
          <w:numId w:val="42"/>
        </w:numPr>
        <w:ind w:left="845"/>
      </w:pPr>
      <w:r>
        <w:rPr>
          <w:rFonts w:hint="eastAsia"/>
        </w:rPr>
        <w:t>系统关系</w:t>
      </w:r>
      <w:r>
        <w:rPr>
          <w:rFonts w:hint="eastAsia"/>
        </w:rPr>
        <w:t>E-R</w:t>
      </w:r>
      <w:r>
        <w:rPr>
          <w:rFonts w:hint="eastAsia"/>
        </w:rPr>
        <w:t>图</w:t>
      </w:r>
    </w:p>
    <w:p w:rsidR="0076299C" w:rsidRDefault="00B106F2">
      <w:pPr>
        <w:ind w:left="420" w:firstLine="420"/>
      </w:pPr>
      <w:r>
        <w:rPr>
          <w:rFonts w:hint="eastAsia"/>
        </w:rPr>
        <w:t>如图</w:t>
      </w:r>
      <w:r>
        <w:rPr>
          <w:rFonts w:hint="eastAsia"/>
        </w:rPr>
        <w:t>2-9</w:t>
      </w:r>
      <w:r>
        <w:rPr>
          <w:rFonts w:hint="eastAsia"/>
        </w:rPr>
        <w:t>所示</w:t>
      </w:r>
    </w:p>
    <w:p w:rsidR="0076299C" w:rsidRDefault="0076299C">
      <w:pPr>
        <w:ind w:left="420" w:firstLine="420"/>
      </w:pPr>
    </w:p>
    <w:p w:rsidR="0076299C" w:rsidRDefault="00B106F2">
      <w:pPr>
        <w:ind w:left="420" w:firstLine="420"/>
        <w:jc w:val="center"/>
      </w:pPr>
      <w:r>
        <w:rPr>
          <w:noProof/>
        </w:rPr>
        <w:lastRenderedPageBreak/>
        <w:drawing>
          <wp:inline distT="0" distB="0" distL="114300" distR="114300">
            <wp:extent cx="5462905" cy="5594985"/>
            <wp:effectExtent l="0" t="0" r="4445" b="5715"/>
            <wp:docPr id="1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9"/>
                    <pic:cNvPicPr>
                      <a:picLocks noChangeAspect="1"/>
                    </pic:cNvPicPr>
                  </pic:nvPicPr>
                  <pic:blipFill>
                    <a:blip r:embed="rId24"/>
                    <a:stretch>
                      <a:fillRect/>
                    </a:stretch>
                  </pic:blipFill>
                  <pic:spPr>
                    <a:xfrm>
                      <a:off x="0" y="0"/>
                      <a:ext cx="5462905" cy="5594985"/>
                    </a:xfrm>
                    <a:prstGeom prst="rect">
                      <a:avLst/>
                    </a:prstGeom>
                    <a:noFill/>
                    <a:ln>
                      <a:noFill/>
                    </a:ln>
                  </pic:spPr>
                </pic:pic>
              </a:graphicData>
            </a:graphic>
          </wp:inline>
        </w:drawing>
      </w:r>
    </w:p>
    <w:p w:rsidR="0076299C" w:rsidRDefault="00B106F2">
      <w:pPr>
        <w:ind w:left="420" w:firstLine="420"/>
        <w:jc w:val="center"/>
      </w:pPr>
      <w:r>
        <w:rPr>
          <w:rFonts w:hint="eastAsia"/>
        </w:rPr>
        <w:t>图</w:t>
      </w:r>
      <w:r>
        <w:rPr>
          <w:rFonts w:hint="eastAsia"/>
        </w:rPr>
        <w:t xml:space="preserve">2-9 </w:t>
      </w:r>
      <w:r>
        <w:rPr>
          <w:rFonts w:hint="eastAsia"/>
        </w:rPr>
        <w:t>系统关系图</w:t>
      </w:r>
    </w:p>
    <w:p w:rsidR="0076299C" w:rsidRDefault="0076299C">
      <w:pPr>
        <w:pStyle w:val="1"/>
        <w:keepNext w:val="0"/>
        <w:pageBreakBefore/>
        <w:spacing w:beforeLines="100" w:before="312" w:afterLines="100" w:after="312" w:line="300" w:lineRule="auto"/>
        <w:sectPr w:rsidR="0076299C">
          <w:headerReference w:type="default" r:id="rId25"/>
          <w:footerReference w:type="default" r:id="rId26"/>
          <w:pgSz w:w="11906" w:h="16838"/>
          <w:pgMar w:top="1440" w:right="1800" w:bottom="1440" w:left="1800" w:header="851" w:footer="992" w:gutter="0"/>
          <w:cols w:space="720"/>
          <w:docGrid w:type="lines" w:linePitch="312"/>
        </w:sectPr>
      </w:pPr>
      <w:bookmarkStart w:id="92" w:name="_Toc358727642"/>
      <w:bookmarkStart w:id="93" w:name="_Toc358669891"/>
      <w:bookmarkStart w:id="94" w:name="_Toc358726808"/>
      <w:bookmarkStart w:id="95" w:name="_Toc358394868"/>
      <w:bookmarkStart w:id="96" w:name="_Toc325819575"/>
      <w:bookmarkStart w:id="97" w:name="_Toc358394762"/>
      <w:bookmarkStart w:id="98" w:name="_Toc358727328"/>
      <w:bookmarkStart w:id="99" w:name="_Toc325221444"/>
      <w:bookmarkStart w:id="100" w:name="_Toc326055165"/>
      <w:bookmarkStart w:id="101" w:name="_Toc360025912"/>
      <w:bookmarkStart w:id="102" w:name="_Toc327702430"/>
      <w:bookmarkStart w:id="103" w:name="_Toc295856860"/>
    </w:p>
    <w:p w:rsidR="0076299C" w:rsidRDefault="00B106F2">
      <w:pPr>
        <w:pStyle w:val="1"/>
        <w:keepNext w:val="0"/>
        <w:pageBreakBefore/>
        <w:spacing w:beforeLines="100" w:before="312" w:afterLines="100" w:after="312" w:line="300" w:lineRule="auto"/>
      </w:pPr>
      <w:r>
        <w:rPr>
          <w:rFonts w:hint="eastAsia"/>
        </w:rPr>
        <w:lastRenderedPageBreak/>
        <w:t>第</w:t>
      </w:r>
      <w:r>
        <w:t>3</w:t>
      </w:r>
      <w:r>
        <w:rPr>
          <w:rFonts w:hint="eastAsia"/>
        </w:rPr>
        <w:t>章</w:t>
      </w:r>
      <w:r>
        <w:rPr>
          <w:rFonts w:hint="eastAsia"/>
        </w:rPr>
        <w:t xml:space="preserve"> </w:t>
      </w:r>
      <w:r>
        <w:rPr>
          <w:rFonts w:hint="eastAsia"/>
        </w:rPr>
        <w:t>系统技术介绍</w:t>
      </w:r>
      <w:bookmarkEnd w:id="92"/>
      <w:bookmarkEnd w:id="93"/>
      <w:bookmarkEnd w:id="94"/>
      <w:bookmarkEnd w:id="95"/>
      <w:bookmarkEnd w:id="96"/>
      <w:bookmarkEnd w:id="97"/>
      <w:bookmarkEnd w:id="98"/>
      <w:bookmarkEnd w:id="99"/>
      <w:bookmarkEnd w:id="100"/>
      <w:bookmarkEnd w:id="101"/>
      <w:bookmarkEnd w:id="102"/>
      <w:bookmarkEnd w:id="103"/>
    </w:p>
    <w:p w:rsidR="0076299C" w:rsidRDefault="00B106F2">
      <w:pPr>
        <w:pStyle w:val="2"/>
        <w:keepLines w:val="0"/>
        <w:spacing w:line="300" w:lineRule="auto"/>
        <w:rPr>
          <w:bCs w:val="0"/>
          <w:sz w:val="28"/>
          <w:szCs w:val="28"/>
        </w:rPr>
      </w:pPr>
      <w:bookmarkStart w:id="104" w:name="_Toc327702433"/>
      <w:bookmarkStart w:id="105" w:name="_Toc326055168"/>
      <w:bookmarkStart w:id="106" w:name="_Toc358394871"/>
      <w:bookmarkStart w:id="107" w:name="_Toc358394765"/>
      <w:bookmarkStart w:id="108" w:name="_Toc325819578"/>
      <w:bookmarkStart w:id="109" w:name="_Toc358726809"/>
      <w:bookmarkStart w:id="110" w:name="_Toc358669894"/>
      <w:bookmarkStart w:id="111" w:name="_Toc360025913"/>
      <w:bookmarkStart w:id="112" w:name="_Toc358727329"/>
      <w:bookmarkStart w:id="113" w:name="_Toc358727643"/>
      <w:bookmarkStart w:id="114" w:name="_Toc295856861"/>
      <w:bookmarkStart w:id="115" w:name="_Toc325221445"/>
      <w:r>
        <w:rPr>
          <w:bCs w:val="0"/>
          <w:sz w:val="28"/>
          <w:szCs w:val="28"/>
        </w:rPr>
        <w:t>3.1</w:t>
      </w:r>
      <w:r>
        <w:rPr>
          <w:rFonts w:ascii="宋体" w:eastAsia="宋体" w:hAnsi="宋体"/>
          <w:bCs w:val="0"/>
          <w:sz w:val="28"/>
          <w:szCs w:val="28"/>
        </w:rPr>
        <w:t xml:space="preserve"> </w:t>
      </w:r>
      <w:bookmarkEnd w:id="104"/>
      <w:bookmarkEnd w:id="105"/>
      <w:bookmarkEnd w:id="106"/>
      <w:bookmarkEnd w:id="107"/>
      <w:bookmarkEnd w:id="108"/>
      <w:r>
        <w:rPr>
          <w:rFonts w:ascii="宋体" w:eastAsia="宋体" w:hAnsi="宋体" w:hint="eastAsia"/>
          <w:bCs w:val="0"/>
          <w:sz w:val="28"/>
          <w:szCs w:val="28"/>
        </w:rPr>
        <w:t>PHP</w:t>
      </w:r>
      <w:r>
        <w:rPr>
          <w:rFonts w:hint="eastAsia"/>
          <w:bCs w:val="0"/>
          <w:sz w:val="28"/>
          <w:szCs w:val="28"/>
        </w:rPr>
        <w:t>技术介绍</w:t>
      </w:r>
      <w:bookmarkEnd w:id="109"/>
      <w:bookmarkEnd w:id="110"/>
      <w:bookmarkEnd w:id="111"/>
      <w:bookmarkEnd w:id="112"/>
      <w:bookmarkEnd w:id="113"/>
    </w:p>
    <w:p w:rsidR="0076299C" w:rsidRDefault="00B106F2">
      <w:pPr>
        <w:spacing w:line="300" w:lineRule="auto"/>
        <w:ind w:firstLineChars="200" w:firstLine="480"/>
        <w:rPr>
          <w:sz w:val="24"/>
        </w:rPr>
      </w:pPr>
      <w:r>
        <w:rPr>
          <w:rFonts w:hint="eastAsia"/>
          <w:sz w:val="24"/>
        </w:rPr>
        <w:t>PHP</w:t>
      </w:r>
      <w:r>
        <w:rPr>
          <w:rFonts w:hint="eastAsia"/>
          <w:sz w:val="24"/>
        </w:rPr>
        <w:t>（外文名</w:t>
      </w:r>
      <w:r>
        <w:rPr>
          <w:rFonts w:hint="eastAsia"/>
          <w:sz w:val="24"/>
        </w:rPr>
        <w:t>:PHP: Hypertext Preprocessor</w:t>
      </w:r>
      <w:r>
        <w:rPr>
          <w:rFonts w:hint="eastAsia"/>
          <w:sz w:val="24"/>
        </w:rPr>
        <w:t>，中文名：“</w:t>
      </w:r>
      <w:r>
        <w:rPr>
          <w:sz w:val="24"/>
        </w:rPr>
        <w:fldChar w:fldCharType="begin"/>
      </w:r>
      <w:r>
        <w:rPr>
          <w:sz w:val="24"/>
        </w:rPr>
        <w:instrText xml:space="preserve"> HYPERLINK "https://baike.baidu.com/item/%E8%B6%85%E6%96%87%E6%9C%AC" \t "https://baike.baidu.com/item/php/_blank" </w:instrText>
      </w:r>
      <w:r>
        <w:rPr>
          <w:sz w:val="24"/>
        </w:rPr>
        <w:fldChar w:fldCharType="separate"/>
      </w:r>
      <w:r>
        <w:rPr>
          <w:rFonts w:hint="eastAsia"/>
          <w:sz w:val="24"/>
        </w:rPr>
        <w:t>超文本</w:t>
      </w:r>
      <w:r>
        <w:rPr>
          <w:sz w:val="24"/>
        </w:rPr>
        <w:fldChar w:fldCharType="end"/>
      </w:r>
      <w:hyperlink r:id="rId27" w:tgtFrame="https://baike.baidu.com/item/php/_blank" w:history="1">
        <w:r>
          <w:rPr>
            <w:rFonts w:hint="eastAsia"/>
            <w:sz w:val="24"/>
          </w:rPr>
          <w:t>预处理器</w:t>
        </w:r>
      </w:hyperlink>
      <w:r>
        <w:rPr>
          <w:rFonts w:hint="eastAsia"/>
          <w:sz w:val="24"/>
        </w:rPr>
        <w:t>”）是一种通用</w:t>
      </w:r>
      <w:r>
        <w:rPr>
          <w:sz w:val="24"/>
        </w:rPr>
        <w:fldChar w:fldCharType="begin"/>
      </w:r>
      <w:r>
        <w:rPr>
          <w:sz w:val="24"/>
        </w:rPr>
        <w:instrText xml:space="preserve"> HYPERLINK "https://baike.baidu.com/item/%E5%BC%80%E6%BA%90/246339" \t "https://baike.baidu.com/item/php/_blank" </w:instrText>
      </w:r>
      <w:r>
        <w:rPr>
          <w:sz w:val="24"/>
        </w:rPr>
        <w:fldChar w:fldCharType="separate"/>
      </w:r>
      <w:r>
        <w:rPr>
          <w:rFonts w:hint="eastAsia"/>
          <w:sz w:val="24"/>
        </w:rPr>
        <w:t>开源</w:t>
      </w:r>
      <w:r>
        <w:rPr>
          <w:sz w:val="24"/>
        </w:rPr>
        <w:fldChar w:fldCharType="end"/>
      </w:r>
      <w:hyperlink r:id="rId28" w:tgtFrame="https://baike.baidu.com/item/php/_blank" w:history="1">
        <w:r>
          <w:rPr>
            <w:rFonts w:hint="eastAsia"/>
            <w:sz w:val="24"/>
          </w:rPr>
          <w:t>脚本语言</w:t>
        </w:r>
      </w:hyperlink>
      <w:r>
        <w:rPr>
          <w:rFonts w:hint="eastAsia"/>
          <w:sz w:val="24"/>
        </w:rPr>
        <w:t>。</w:t>
      </w:r>
      <w:hyperlink r:id="rId29" w:tgtFrame="https://baike.baidu.com/item/php/_blank" w:history="1">
        <w:r>
          <w:rPr>
            <w:rFonts w:hint="eastAsia"/>
            <w:sz w:val="24"/>
          </w:rPr>
          <w:t>语法</w:t>
        </w:r>
      </w:hyperlink>
      <w:r>
        <w:rPr>
          <w:rFonts w:hint="eastAsia"/>
          <w:sz w:val="24"/>
        </w:rPr>
        <w:t>吸收了</w:t>
      </w:r>
      <w:hyperlink r:id="rId30" w:tgtFrame="https://baike.baidu.com/item/php/_blank" w:history="1">
        <w:r>
          <w:rPr>
            <w:rFonts w:hint="eastAsia"/>
            <w:sz w:val="24"/>
          </w:rPr>
          <w:t>C</w:t>
        </w:r>
        <w:r>
          <w:rPr>
            <w:rFonts w:hint="eastAsia"/>
            <w:sz w:val="24"/>
          </w:rPr>
          <w:t>语言</w:t>
        </w:r>
      </w:hyperlink>
      <w:r>
        <w:rPr>
          <w:rFonts w:hint="eastAsia"/>
          <w:sz w:val="24"/>
        </w:rPr>
        <w:t>、</w:t>
      </w:r>
      <w:hyperlink r:id="rId31" w:tgtFrame="https://baike.baidu.com/item/php/_blank" w:history="1">
        <w:r>
          <w:rPr>
            <w:rFonts w:hint="eastAsia"/>
            <w:sz w:val="24"/>
          </w:rPr>
          <w:t>Java</w:t>
        </w:r>
      </w:hyperlink>
      <w:r>
        <w:rPr>
          <w:rFonts w:hint="eastAsia"/>
          <w:sz w:val="24"/>
        </w:rPr>
        <w:t>和</w:t>
      </w:r>
      <w:r>
        <w:rPr>
          <w:sz w:val="24"/>
        </w:rPr>
        <w:fldChar w:fldCharType="begin"/>
      </w:r>
      <w:r>
        <w:rPr>
          <w:sz w:val="24"/>
        </w:rPr>
        <w:instrText xml:space="preserve"> HYPERLINK "https://baike.baidu.com/item/Perl" \t "https://baike.baidu.com/item/php/_blank" </w:instrText>
      </w:r>
      <w:r>
        <w:rPr>
          <w:sz w:val="24"/>
        </w:rPr>
        <w:fldChar w:fldCharType="separate"/>
      </w:r>
      <w:r>
        <w:rPr>
          <w:rFonts w:hint="eastAsia"/>
          <w:sz w:val="24"/>
        </w:rPr>
        <w:t>Perl</w:t>
      </w:r>
      <w:r>
        <w:rPr>
          <w:sz w:val="24"/>
        </w:rPr>
        <w:fldChar w:fldCharType="end"/>
      </w:r>
      <w:r>
        <w:rPr>
          <w:rFonts w:hint="eastAsia"/>
          <w:sz w:val="24"/>
        </w:rPr>
        <w:t>的特点，利于学习，使用</w:t>
      </w:r>
      <w:r>
        <w:rPr>
          <w:sz w:val="24"/>
        </w:rPr>
        <w:fldChar w:fldCharType="begin"/>
      </w:r>
      <w:r>
        <w:rPr>
          <w:sz w:val="24"/>
        </w:rPr>
        <w:instrText xml:space="preserve"> HYPERLINK "https://baike.baidu.com/item/%E5%B9%BF%E6%B3%9B/6246786" \t "https://baike.baidu.com/item/php/_blank" </w:instrText>
      </w:r>
      <w:r>
        <w:rPr>
          <w:sz w:val="24"/>
        </w:rPr>
        <w:fldChar w:fldCharType="separate"/>
      </w:r>
      <w:r>
        <w:rPr>
          <w:rFonts w:hint="eastAsia"/>
          <w:sz w:val="24"/>
        </w:rPr>
        <w:t>广泛</w:t>
      </w:r>
      <w:r>
        <w:rPr>
          <w:sz w:val="24"/>
        </w:rPr>
        <w:fldChar w:fldCharType="end"/>
      </w:r>
      <w:r>
        <w:rPr>
          <w:rFonts w:hint="eastAsia"/>
          <w:sz w:val="24"/>
        </w:rPr>
        <w:t>，主要适用于</w:t>
      </w:r>
      <w:hyperlink r:id="rId32" w:tgtFrame="https://baike.baidu.com/item/php/_blank" w:history="1">
        <w:r>
          <w:rPr>
            <w:rFonts w:hint="eastAsia"/>
            <w:sz w:val="24"/>
          </w:rPr>
          <w:t>Web</w:t>
        </w:r>
      </w:hyperlink>
      <w:r>
        <w:rPr>
          <w:rFonts w:hint="eastAsia"/>
          <w:sz w:val="24"/>
        </w:rPr>
        <w:t>开发领域。</w:t>
      </w:r>
      <w:r>
        <w:rPr>
          <w:rFonts w:hint="eastAsia"/>
          <w:sz w:val="24"/>
        </w:rPr>
        <w:t xml:space="preserve">PHP </w:t>
      </w:r>
      <w:r>
        <w:rPr>
          <w:rFonts w:hint="eastAsia"/>
          <w:sz w:val="24"/>
        </w:rPr>
        <w:t>独特的</w:t>
      </w:r>
      <w:r>
        <w:rPr>
          <w:sz w:val="24"/>
        </w:rPr>
        <w:fldChar w:fldCharType="begin"/>
      </w:r>
      <w:r>
        <w:rPr>
          <w:sz w:val="24"/>
        </w:rPr>
        <w:instrText xml:space="preserve"> HYPERLINK "https://baike.baidu.com/item/%E8%AF%AD%E6%B3%95/2447258" \t "https://baike.baidu.com/item/php/_blank" </w:instrText>
      </w:r>
      <w:r>
        <w:rPr>
          <w:sz w:val="24"/>
        </w:rPr>
        <w:fldChar w:fldCharType="separate"/>
      </w:r>
      <w:r>
        <w:rPr>
          <w:rFonts w:hint="eastAsia"/>
          <w:sz w:val="24"/>
        </w:rPr>
        <w:t>语法</w:t>
      </w:r>
      <w:r>
        <w:rPr>
          <w:sz w:val="24"/>
        </w:rPr>
        <w:fldChar w:fldCharType="end"/>
      </w:r>
      <w:r>
        <w:rPr>
          <w:rFonts w:hint="eastAsia"/>
          <w:sz w:val="24"/>
        </w:rPr>
        <w:t>混合了</w:t>
      </w:r>
      <w:hyperlink r:id="rId33" w:tgtFrame="https://baike.baidu.com/item/php/_blank" w:history="1">
        <w:r>
          <w:rPr>
            <w:rFonts w:hint="eastAsia"/>
            <w:sz w:val="24"/>
          </w:rPr>
          <w:t>C</w:t>
        </w:r>
      </w:hyperlink>
      <w:r>
        <w:rPr>
          <w:rFonts w:hint="eastAsia"/>
          <w:sz w:val="24"/>
        </w:rPr>
        <w:t>、</w:t>
      </w:r>
      <w:r>
        <w:rPr>
          <w:sz w:val="24"/>
        </w:rPr>
        <w:fldChar w:fldCharType="begin"/>
      </w:r>
      <w:r>
        <w:rPr>
          <w:sz w:val="24"/>
        </w:rPr>
        <w:instrText xml:space="preserve"> HYPERLINK "https://baike.baidu.com/item/Java" \t "https://baike.baidu.com/item/php/_blank" </w:instrText>
      </w:r>
      <w:r>
        <w:rPr>
          <w:sz w:val="24"/>
        </w:rPr>
        <w:fldChar w:fldCharType="separate"/>
      </w:r>
      <w:r>
        <w:rPr>
          <w:rFonts w:hint="eastAsia"/>
          <w:sz w:val="24"/>
        </w:rPr>
        <w:t>Java</w:t>
      </w:r>
      <w:r>
        <w:rPr>
          <w:sz w:val="24"/>
        </w:rPr>
        <w:fldChar w:fldCharType="end"/>
      </w:r>
      <w:r>
        <w:rPr>
          <w:rFonts w:hint="eastAsia"/>
          <w:sz w:val="24"/>
        </w:rPr>
        <w:t>、</w:t>
      </w:r>
      <w:r>
        <w:rPr>
          <w:sz w:val="24"/>
        </w:rPr>
        <w:fldChar w:fldCharType="begin"/>
      </w:r>
      <w:r>
        <w:rPr>
          <w:sz w:val="24"/>
        </w:rPr>
        <w:instrText xml:space="preserve"> HYPERLINK "https://baike.baidu.com/item/Perl" \t "https://baike.baidu.com/item/php/_blank" </w:instrText>
      </w:r>
      <w:r>
        <w:rPr>
          <w:sz w:val="24"/>
        </w:rPr>
        <w:fldChar w:fldCharType="separate"/>
      </w:r>
      <w:r>
        <w:rPr>
          <w:rFonts w:hint="eastAsia"/>
          <w:sz w:val="24"/>
        </w:rPr>
        <w:t>Perl</w:t>
      </w:r>
      <w:r>
        <w:rPr>
          <w:sz w:val="24"/>
        </w:rPr>
        <w:fldChar w:fldCharType="end"/>
      </w:r>
      <w:r>
        <w:rPr>
          <w:rFonts w:hint="eastAsia"/>
          <w:sz w:val="24"/>
        </w:rPr>
        <w:t>以及</w:t>
      </w:r>
      <w:r>
        <w:rPr>
          <w:sz w:val="24"/>
        </w:rPr>
        <w:fldChar w:fldCharType="begin"/>
      </w:r>
      <w:r>
        <w:rPr>
          <w:sz w:val="24"/>
        </w:rPr>
        <w:instrText xml:space="preserve"> HYPERLINK "https://baike.baidu.com/item/PHP" \t "https://baike.baidu.com/item/php/_blank" </w:instrText>
      </w:r>
      <w:r>
        <w:rPr>
          <w:sz w:val="24"/>
        </w:rPr>
        <w:fldChar w:fldCharType="separate"/>
      </w:r>
      <w:r>
        <w:rPr>
          <w:rFonts w:hint="eastAsia"/>
          <w:sz w:val="24"/>
        </w:rPr>
        <w:t>PHP</w:t>
      </w:r>
      <w:r>
        <w:rPr>
          <w:sz w:val="24"/>
        </w:rPr>
        <w:fldChar w:fldCharType="end"/>
      </w:r>
      <w:r>
        <w:rPr>
          <w:rFonts w:hint="eastAsia"/>
          <w:sz w:val="24"/>
        </w:rPr>
        <w:t>自创的语法。它可以比</w:t>
      </w:r>
      <w:r>
        <w:rPr>
          <w:sz w:val="24"/>
        </w:rPr>
        <w:fldChar w:fldCharType="begin"/>
      </w:r>
      <w:r>
        <w:rPr>
          <w:sz w:val="24"/>
        </w:rPr>
        <w:instrText xml:space="preserve"> HYPERLINK "https://baike.baidu.com/item/CGI" \t "https://baike.baidu.com/item/php/_blank" </w:instrText>
      </w:r>
      <w:r>
        <w:rPr>
          <w:sz w:val="24"/>
        </w:rPr>
        <w:fldChar w:fldCharType="separate"/>
      </w:r>
      <w:r>
        <w:rPr>
          <w:rFonts w:hint="eastAsia"/>
          <w:sz w:val="24"/>
        </w:rPr>
        <w:t>CGI</w:t>
      </w:r>
      <w:r>
        <w:rPr>
          <w:sz w:val="24"/>
        </w:rPr>
        <w:fldChar w:fldCharType="end"/>
      </w:r>
      <w:r>
        <w:rPr>
          <w:rFonts w:hint="eastAsia"/>
          <w:sz w:val="24"/>
        </w:rPr>
        <w:t>或者</w:t>
      </w:r>
      <w:r>
        <w:rPr>
          <w:sz w:val="24"/>
        </w:rPr>
        <w:fldChar w:fldCharType="begin"/>
      </w:r>
      <w:r>
        <w:rPr>
          <w:sz w:val="24"/>
        </w:rPr>
        <w:instrText xml:space="preserve"> HYPERLINK "https://baike.baidu.com/item/Perl" \t "https://baike.baidu.com/item/php/_blank" </w:instrText>
      </w:r>
      <w:r>
        <w:rPr>
          <w:sz w:val="24"/>
        </w:rPr>
        <w:fldChar w:fldCharType="separate"/>
      </w:r>
      <w:r>
        <w:rPr>
          <w:rFonts w:hint="eastAsia"/>
          <w:sz w:val="24"/>
        </w:rPr>
        <w:t>Perl</w:t>
      </w:r>
      <w:r>
        <w:rPr>
          <w:sz w:val="24"/>
        </w:rPr>
        <w:fldChar w:fldCharType="end"/>
      </w:r>
      <w:r>
        <w:rPr>
          <w:rFonts w:hint="eastAsia"/>
          <w:sz w:val="24"/>
        </w:rPr>
        <w:t>更快速地执行</w:t>
      </w:r>
      <w:r>
        <w:rPr>
          <w:sz w:val="24"/>
        </w:rPr>
        <w:fldChar w:fldCharType="begin"/>
      </w:r>
      <w:r>
        <w:rPr>
          <w:sz w:val="24"/>
        </w:rPr>
        <w:instrText xml:space="preserve"> HYPERLINK "https://baike.baidu.com/item/%E5%8A%A8%E6%80%81%E7%BD%91%E9%A1%B5/6327050" \t "https://baike.baidu.com/item/php/_blank" </w:instrText>
      </w:r>
      <w:r>
        <w:rPr>
          <w:sz w:val="24"/>
        </w:rPr>
        <w:fldChar w:fldCharType="separate"/>
      </w:r>
      <w:r>
        <w:rPr>
          <w:rFonts w:hint="eastAsia"/>
          <w:sz w:val="24"/>
        </w:rPr>
        <w:t>动态网页</w:t>
      </w:r>
      <w:r>
        <w:rPr>
          <w:sz w:val="24"/>
        </w:rPr>
        <w:fldChar w:fldCharType="end"/>
      </w:r>
      <w:r>
        <w:rPr>
          <w:rFonts w:hint="eastAsia"/>
          <w:sz w:val="24"/>
        </w:rPr>
        <w:t>。用</w:t>
      </w:r>
      <w:r>
        <w:rPr>
          <w:rFonts w:hint="eastAsia"/>
          <w:sz w:val="24"/>
        </w:rPr>
        <w:t>PHP</w:t>
      </w:r>
      <w:r>
        <w:rPr>
          <w:rFonts w:hint="eastAsia"/>
          <w:sz w:val="24"/>
        </w:rPr>
        <w:t>做出的</w:t>
      </w:r>
      <w:r>
        <w:rPr>
          <w:sz w:val="24"/>
        </w:rPr>
        <w:fldChar w:fldCharType="begin"/>
      </w:r>
      <w:r>
        <w:rPr>
          <w:sz w:val="24"/>
        </w:rPr>
        <w:instrText xml:space="preserve"> HYPERLINK "https://baike.baidu.com/item/%E5%8A%A8%E6%80%81%E9%A1%B5%E9%9D%A2/8586386" \t "https://baike.baidu.com/item/php/_blank" </w:instrText>
      </w:r>
      <w:r>
        <w:rPr>
          <w:sz w:val="24"/>
        </w:rPr>
        <w:fldChar w:fldCharType="separate"/>
      </w:r>
      <w:r>
        <w:rPr>
          <w:rFonts w:hint="eastAsia"/>
          <w:sz w:val="24"/>
        </w:rPr>
        <w:t>动态页面</w:t>
      </w:r>
      <w:r>
        <w:rPr>
          <w:sz w:val="24"/>
        </w:rPr>
        <w:fldChar w:fldCharType="end"/>
      </w:r>
      <w:r>
        <w:rPr>
          <w:rFonts w:hint="eastAsia"/>
          <w:sz w:val="24"/>
        </w:rPr>
        <w:t>与其他的</w:t>
      </w:r>
      <w:hyperlink r:id="rId34" w:tgtFrame="https://baike.baidu.com/item/php/_blank" w:history="1">
        <w:r>
          <w:rPr>
            <w:rFonts w:hint="eastAsia"/>
            <w:sz w:val="24"/>
          </w:rPr>
          <w:t>编程语言</w:t>
        </w:r>
      </w:hyperlink>
      <w:r>
        <w:rPr>
          <w:rFonts w:hint="eastAsia"/>
          <w:sz w:val="24"/>
        </w:rPr>
        <w:t>相比，</w:t>
      </w:r>
      <w:hyperlink r:id="rId35" w:tgtFrame="https://baike.baidu.com/item/php/_blank" w:history="1">
        <w:r>
          <w:rPr>
            <w:rFonts w:hint="eastAsia"/>
            <w:sz w:val="24"/>
          </w:rPr>
          <w:t>PHP</w:t>
        </w:r>
      </w:hyperlink>
      <w:r>
        <w:rPr>
          <w:rFonts w:hint="eastAsia"/>
          <w:sz w:val="24"/>
        </w:rPr>
        <w:t>是将</w:t>
      </w:r>
      <w:r>
        <w:rPr>
          <w:sz w:val="24"/>
        </w:rPr>
        <w:fldChar w:fldCharType="begin"/>
      </w:r>
      <w:r>
        <w:rPr>
          <w:sz w:val="24"/>
        </w:rPr>
        <w:instrText xml:space="preserve"> HYPERLINK "https://baike.baidu.com/item/%E7%A8%8B%E5%BA%8F/71525" \t "https://baike.baidu.com/item/php/_blank" </w:instrText>
      </w:r>
      <w:r>
        <w:rPr>
          <w:sz w:val="24"/>
        </w:rPr>
        <w:fldChar w:fldCharType="separate"/>
      </w:r>
      <w:r>
        <w:rPr>
          <w:rFonts w:hint="eastAsia"/>
          <w:sz w:val="24"/>
        </w:rPr>
        <w:t>程序</w:t>
      </w:r>
      <w:r>
        <w:rPr>
          <w:sz w:val="24"/>
        </w:rPr>
        <w:fldChar w:fldCharType="end"/>
      </w:r>
      <w:r>
        <w:rPr>
          <w:rFonts w:hint="eastAsia"/>
          <w:sz w:val="24"/>
        </w:rPr>
        <w:t>嵌入到</w:t>
      </w:r>
      <w:hyperlink r:id="rId36" w:tgtFrame="https://baike.baidu.com/item/php/_blank" w:history="1">
        <w:r>
          <w:rPr>
            <w:rFonts w:hint="eastAsia"/>
            <w:sz w:val="24"/>
          </w:rPr>
          <w:t>HTML</w:t>
        </w:r>
      </w:hyperlink>
      <w:r>
        <w:rPr>
          <w:rFonts w:hint="eastAsia"/>
          <w:sz w:val="24"/>
        </w:rPr>
        <w:t>（</w:t>
      </w:r>
      <w:hyperlink r:id="rId37" w:tgtFrame="https://baike.baidu.com/item/php/_blank" w:history="1">
        <w:r>
          <w:rPr>
            <w:rFonts w:hint="eastAsia"/>
            <w:sz w:val="24"/>
          </w:rPr>
          <w:t>标准通用标记语言</w:t>
        </w:r>
      </w:hyperlink>
      <w:r>
        <w:rPr>
          <w:rFonts w:hint="eastAsia"/>
          <w:sz w:val="24"/>
        </w:rPr>
        <w:t>下的一个应用）文档中去执行，执行效率比完全生成</w:t>
      </w:r>
      <w:r>
        <w:rPr>
          <w:sz w:val="24"/>
        </w:rPr>
        <w:fldChar w:fldCharType="begin"/>
      </w:r>
      <w:r>
        <w:rPr>
          <w:sz w:val="24"/>
        </w:rPr>
        <w:instrText xml:space="preserve"> HYPERLINK "https://baike.baidu.com/item/HTML" \t "https://baike.baidu.com/item/php/_blank" </w:instrText>
      </w:r>
      <w:r>
        <w:rPr>
          <w:sz w:val="24"/>
        </w:rPr>
        <w:fldChar w:fldCharType="separate"/>
      </w:r>
      <w:r>
        <w:rPr>
          <w:rFonts w:hint="eastAsia"/>
          <w:sz w:val="24"/>
        </w:rPr>
        <w:t>HTML</w:t>
      </w:r>
      <w:r>
        <w:rPr>
          <w:sz w:val="24"/>
        </w:rPr>
        <w:fldChar w:fldCharType="end"/>
      </w:r>
      <w:r>
        <w:rPr>
          <w:rFonts w:hint="eastAsia"/>
          <w:sz w:val="24"/>
        </w:rPr>
        <w:t>标记的</w:t>
      </w:r>
      <w:r>
        <w:rPr>
          <w:sz w:val="24"/>
        </w:rPr>
        <w:fldChar w:fldCharType="begin"/>
      </w:r>
      <w:r>
        <w:rPr>
          <w:sz w:val="24"/>
        </w:rPr>
        <w:instrText xml:space="preserve"> HYPERLINK "https://baike.baidu.com/item/CGI/607810" \t "https://baike.baidu.com/item/php/_blank" </w:instrText>
      </w:r>
      <w:r>
        <w:rPr>
          <w:sz w:val="24"/>
        </w:rPr>
        <w:fldChar w:fldCharType="separate"/>
      </w:r>
      <w:r>
        <w:rPr>
          <w:rFonts w:hint="eastAsia"/>
          <w:sz w:val="24"/>
        </w:rPr>
        <w:t>CGI</w:t>
      </w:r>
      <w:r>
        <w:rPr>
          <w:sz w:val="24"/>
        </w:rPr>
        <w:fldChar w:fldCharType="end"/>
      </w:r>
      <w:r>
        <w:rPr>
          <w:rFonts w:hint="eastAsia"/>
          <w:sz w:val="24"/>
        </w:rPr>
        <w:t>要高许多；</w:t>
      </w:r>
      <w:r>
        <w:rPr>
          <w:rFonts w:hint="eastAsia"/>
          <w:sz w:val="24"/>
        </w:rPr>
        <w:t>PHP</w:t>
      </w:r>
      <w:r>
        <w:rPr>
          <w:rFonts w:hint="eastAsia"/>
          <w:sz w:val="24"/>
        </w:rPr>
        <w:t>还可以执行</w:t>
      </w:r>
      <w:r>
        <w:rPr>
          <w:sz w:val="24"/>
        </w:rPr>
        <w:fldChar w:fldCharType="begin"/>
      </w:r>
      <w:r>
        <w:rPr>
          <w:sz w:val="24"/>
        </w:rPr>
        <w:instrText xml:space="preserve"> HYPERLINK "https://baike.baidu.com/item/%E7%BC%96%E8%AF%91/1258343" \t "https://baike.baidu.com/item/php/_blank" </w:instrText>
      </w:r>
      <w:r>
        <w:rPr>
          <w:sz w:val="24"/>
        </w:rPr>
        <w:fldChar w:fldCharType="separate"/>
      </w:r>
      <w:r>
        <w:rPr>
          <w:rFonts w:hint="eastAsia"/>
          <w:sz w:val="24"/>
        </w:rPr>
        <w:t>编译</w:t>
      </w:r>
      <w:r>
        <w:rPr>
          <w:sz w:val="24"/>
        </w:rPr>
        <w:fldChar w:fldCharType="end"/>
      </w:r>
      <w:r>
        <w:rPr>
          <w:rFonts w:hint="eastAsia"/>
          <w:sz w:val="24"/>
        </w:rPr>
        <w:t>后代码，编译可以达到</w:t>
      </w:r>
      <w:hyperlink r:id="rId38" w:tgtFrame="https://baike.baidu.com/item/php/_blank" w:history="1">
        <w:r>
          <w:rPr>
            <w:rFonts w:hint="eastAsia"/>
            <w:sz w:val="24"/>
          </w:rPr>
          <w:t>加密</w:t>
        </w:r>
      </w:hyperlink>
      <w:r>
        <w:rPr>
          <w:rFonts w:hint="eastAsia"/>
          <w:sz w:val="24"/>
        </w:rPr>
        <w:t>和</w:t>
      </w:r>
      <w:hyperlink r:id="rId39" w:tgtFrame="https://baike.baidu.com/item/php/_blank" w:history="1">
        <w:r>
          <w:rPr>
            <w:rFonts w:hint="eastAsia"/>
            <w:sz w:val="24"/>
          </w:rPr>
          <w:t>优化</w:t>
        </w:r>
      </w:hyperlink>
      <w:r>
        <w:rPr>
          <w:rFonts w:hint="eastAsia"/>
          <w:sz w:val="24"/>
        </w:rPr>
        <w:t>代码运行，使代码运行更快。</w:t>
      </w:r>
    </w:p>
    <w:p w:rsidR="0076299C" w:rsidRDefault="00B106F2">
      <w:pPr>
        <w:spacing w:line="300" w:lineRule="auto"/>
        <w:ind w:firstLine="420"/>
        <w:rPr>
          <w:sz w:val="24"/>
        </w:rPr>
      </w:pPr>
      <w:r>
        <w:rPr>
          <w:sz w:val="24"/>
        </w:rPr>
        <w:t xml:space="preserve">PHP </w:t>
      </w:r>
      <w:r>
        <w:rPr>
          <w:sz w:val="24"/>
        </w:rPr>
        <w:t>能做任何事。</w:t>
      </w:r>
      <w:r>
        <w:rPr>
          <w:sz w:val="24"/>
        </w:rPr>
        <w:t xml:space="preserve">PHP </w:t>
      </w:r>
      <w:r>
        <w:rPr>
          <w:sz w:val="24"/>
        </w:rPr>
        <w:t>主要是用于服务端的脚本程序，因此可以用</w:t>
      </w:r>
      <w:r>
        <w:rPr>
          <w:sz w:val="24"/>
        </w:rPr>
        <w:t xml:space="preserve"> PHP </w:t>
      </w:r>
      <w:r>
        <w:rPr>
          <w:sz w:val="24"/>
        </w:rPr>
        <w:t>来完成任何其它的</w:t>
      </w:r>
      <w:r>
        <w:rPr>
          <w:sz w:val="24"/>
        </w:rPr>
        <w:t xml:space="preserve"> CGI </w:t>
      </w:r>
      <w:r>
        <w:rPr>
          <w:sz w:val="24"/>
        </w:rPr>
        <w:t>程序能够完成的工作，例如收集表单数据，生成动态网页，或者发送／接收</w:t>
      </w:r>
      <w:r>
        <w:rPr>
          <w:sz w:val="24"/>
        </w:rPr>
        <w:t xml:space="preserve"> Cookies</w:t>
      </w:r>
      <w:r>
        <w:rPr>
          <w:sz w:val="24"/>
        </w:rPr>
        <w:t>。但</w:t>
      </w:r>
      <w:r>
        <w:rPr>
          <w:sz w:val="24"/>
        </w:rPr>
        <w:t xml:space="preserve"> PHP </w:t>
      </w:r>
      <w:r>
        <w:rPr>
          <w:sz w:val="24"/>
        </w:rPr>
        <w:t>的功能远不局限于此。</w:t>
      </w:r>
    </w:p>
    <w:p w:rsidR="0076299C" w:rsidRDefault="00B106F2">
      <w:pPr>
        <w:spacing w:line="300" w:lineRule="auto"/>
        <w:ind w:firstLine="420"/>
        <w:rPr>
          <w:sz w:val="24"/>
        </w:rPr>
      </w:pPr>
      <w:r>
        <w:rPr>
          <w:sz w:val="24"/>
        </w:rPr>
        <w:t xml:space="preserve">PHP </w:t>
      </w:r>
      <w:r>
        <w:rPr>
          <w:sz w:val="24"/>
        </w:rPr>
        <w:t>脚本主要用于以下三个领域：</w:t>
      </w:r>
    </w:p>
    <w:p w:rsidR="0076299C" w:rsidRDefault="00B106F2">
      <w:pPr>
        <w:numPr>
          <w:ilvl w:val="0"/>
          <w:numId w:val="43"/>
        </w:numPr>
        <w:spacing w:line="300" w:lineRule="auto"/>
        <w:ind w:left="845"/>
        <w:rPr>
          <w:sz w:val="24"/>
        </w:rPr>
      </w:pPr>
      <w:r>
        <w:rPr>
          <w:sz w:val="24"/>
        </w:rPr>
        <w:t>服务端脚本。这是</w:t>
      </w:r>
      <w:r>
        <w:rPr>
          <w:sz w:val="24"/>
        </w:rPr>
        <w:t xml:space="preserve"> PHP </w:t>
      </w:r>
      <w:proofErr w:type="gramStart"/>
      <w:r>
        <w:rPr>
          <w:sz w:val="24"/>
        </w:rPr>
        <w:t>最</w:t>
      </w:r>
      <w:proofErr w:type="gramEnd"/>
      <w:r>
        <w:rPr>
          <w:sz w:val="24"/>
        </w:rPr>
        <w:t>传统，也是最主要的目标领域。开展这项工作需要具备以下三点：</w:t>
      </w:r>
      <w:r>
        <w:rPr>
          <w:sz w:val="24"/>
        </w:rPr>
        <w:t xml:space="preserve">PHP </w:t>
      </w:r>
      <w:r>
        <w:rPr>
          <w:sz w:val="24"/>
        </w:rPr>
        <w:t>解析器（</w:t>
      </w:r>
      <w:r>
        <w:rPr>
          <w:sz w:val="24"/>
        </w:rPr>
        <w:t xml:space="preserve">CGI </w:t>
      </w:r>
      <w:r>
        <w:rPr>
          <w:sz w:val="24"/>
        </w:rPr>
        <w:t>或者服务器模块）、</w:t>
      </w:r>
      <w:r>
        <w:rPr>
          <w:sz w:val="24"/>
        </w:rPr>
        <w:t xml:space="preserve">web </w:t>
      </w:r>
      <w:r>
        <w:rPr>
          <w:sz w:val="24"/>
        </w:rPr>
        <w:t>服务器和</w:t>
      </w:r>
      <w:r>
        <w:rPr>
          <w:sz w:val="24"/>
        </w:rPr>
        <w:t xml:space="preserve"> web </w:t>
      </w:r>
      <w:r>
        <w:rPr>
          <w:sz w:val="24"/>
        </w:rPr>
        <w:t>浏览器。需要在运行</w:t>
      </w:r>
      <w:r>
        <w:rPr>
          <w:sz w:val="24"/>
        </w:rPr>
        <w:t xml:space="preserve"> web </w:t>
      </w:r>
      <w:r>
        <w:rPr>
          <w:sz w:val="24"/>
        </w:rPr>
        <w:t>服务器时，安装并配置</w:t>
      </w:r>
      <w:r>
        <w:rPr>
          <w:sz w:val="24"/>
        </w:rPr>
        <w:t xml:space="preserve"> PHP</w:t>
      </w:r>
      <w:r>
        <w:rPr>
          <w:sz w:val="24"/>
        </w:rPr>
        <w:t>，然后，可以用</w:t>
      </w:r>
      <w:r>
        <w:rPr>
          <w:sz w:val="24"/>
        </w:rPr>
        <w:t xml:space="preserve"> web </w:t>
      </w:r>
      <w:r>
        <w:rPr>
          <w:sz w:val="24"/>
        </w:rPr>
        <w:t>浏览器来访问</w:t>
      </w:r>
      <w:r>
        <w:rPr>
          <w:sz w:val="24"/>
        </w:rPr>
        <w:t xml:space="preserve"> PHP </w:t>
      </w:r>
      <w:r>
        <w:rPr>
          <w:sz w:val="24"/>
        </w:rPr>
        <w:t>程序的输出，即浏览服务端的</w:t>
      </w:r>
      <w:r>
        <w:rPr>
          <w:sz w:val="24"/>
        </w:rPr>
        <w:t xml:space="preserve"> PHP </w:t>
      </w:r>
      <w:r>
        <w:rPr>
          <w:sz w:val="24"/>
        </w:rPr>
        <w:t>页面。</w:t>
      </w:r>
    </w:p>
    <w:p w:rsidR="0076299C" w:rsidRDefault="00B106F2">
      <w:pPr>
        <w:numPr>
          <w:ilvl w:val="0"/>
          <w:numId w:val="43"/>
        </w:numPr>
        <w:spacing w:line="300" w:lineRule="auto"/>
        <w:ind w:left="845"/>
        <w:rPr>
          <w:sz w:val="24"/>
        </w:rPr>
      </w:pPr>
      <w:r>
        <w:rPr>
          <w:sz w:val="24"/>
        </w:rPr>
        <w:t>命令行脚本。可以编写一段</w:t>
      </w:r>
      <w:r>
        <w:rPr>
          <w:sz w:val="24"/>
        </w:rPr>
        <w:t xml:space="preserve"> PHP </w:t>
      </w:r>
      <w:r>
        <w:rPr>
          <w:sz w:val="24"/>
        </w:rPr>
        <w:t>脚本，并且不需要任何服务器或者浏览器来运行它。通过这种方式，仅仅只需要</w:t>
      </w:r>
      <w:r>
        <w:rPr>
          <w:sz w:val="24"/>
        </w:rPr>
        <w:t xml:space="preserve"> PHP </w:t>
      </w:r>
      <w:proofErr w:type="gramStart"/>
      <w:r>
        <w:rPr>
          <w:sz w:val="24"/>
        </w:rPr>
        <w:t>解析器</w:t>
      </w:r>
      <w:proofErr w:type="gramEnd"/>
      <w:r>
        <w:rPr>
          <w:sz w:val="24"/>
        </w:rPr>
        <w:t>来执行。</w:t>
      </w:r>
    </w:p>
    <w:p w:rsidR="0076299C" w:rsidRDefault="00B106F2">
      <w:pPr>
        <w:numPr>
          <w:ilvl w:val="0"/>
          <w:numId w:val="43"/>
        </w:numPr>
        <w:spacing w:line="300" w:lineRule="auto"/>
        <w:ind w:left="845"/>
        <w:rPr>
          <w:sz w:val="24"/>
        </w:rPr>
      </w:pPr>
      <w:r>
        <w:rPr>
          <w:sz w:val="24"/>
        </w:rPr>
        <w:t>编写桌面应用程序。对于有着图形界面的桌面应用程序来说，</w:t>
      </w:r>
      <w:r>
        <w:rPr>
          <w:sz w:val="24"/>
        </w:rPr>
        <w:t xml:space="preserve">PHP </w:t>
      </w:r>
      <w:r>
        <w:rPr>
          <w:sz w:val="24"/>
        </w:rPr>
        <w:t>或许不是一种最好的语言，但是如果用户非常精通</w:t>
      </w:r>
      <w:r>
        <w:rPr>
          <w:sz w:val="24"/>
        </w:rPr>
        <w:t xml:space="preserve"> PHP</w:t>
      </w:r>
      <w:r>
        <w:rPr>
          <w:sz w:val="24"/>
        </w:rPr>
        <w:t>，并且希望在客户端应用程序中使用</w:t>
      </w:r>
      <w:r>
        <w:rPr>
          <w:sz w:val="24"/>
        </w:rPr>
        <w:t xml:space="preserve"> PHP </w:t>
      </w:r>
      <w:r>
        <w:rPr>
          <w:sz w:val="24"/>
        </w:rPr>
        <w:t>的一些高级特性，可以利用</w:t>
      </w:r>
      <w:r>
        <w:rPr>
          <w:sz w:val="24"/>
        </w:rPr>
        <w:t xml:space="preserve"> PHP-GTK </w:t>
      </w:r>
      <w:r>
        <w:rPr>
          <w:sz w:val="24"/>
        </w:rPr>
        <w:t>来编写这些程序。</w:t>
      </w:r>
    </w:p>
    <w:p w:rsidR="0076299C" w:rsidRDefault="00B106F2">
      <w:pPr>
        <w:spacing w:line="300" w:lineRule="auto"/>
        <w:ind w:firstLine="420"/>
        <w:rPr>
          <w:sz w:val="24"/>
        </w:rPr>
      </w:pPr>
      <w:r>
        <w:rPr>
          <w:sz w:val="24"/>
        </w:rPr>
        <w:t xml:space="preserve">PHP </w:t>
      </w:r>
      <w:r>
        <w:rPr>
          <w:sz w:val="24"/>
        </w:rPr>
        <w:t>最强大最显著的特性之一，是它支持</w:t>
      </w:r>
      <w:r>
        <w:rPr>
          <w:sz w:val="24"/>
        </w:rPr>
        <w:fldChar w:fldCharType="begin"/>
      </w:r>
      <w:r>
        <w:rPr>
          <w:sz w:val="24"/>
        </w:rPr>
        <w:instrText xml:space="preserve"> HYPERLINK "https://www.php.net/manual/zh/refs.database.php" </w:instrText>
      </w:r>
      <w:r>
        <w:rPr>
          <w:sz w:val="24"/>
        </w:rPr>
        <w:fldChar w:fldCharType="separate"/>
      </w:r>
      <w:r>
        <w:rPr>
          <w:sz w:val="24"/>
        </w:rPr>
        <w:t>很大范围的数据库</w:t>
      </w:r>
      <w:r>
        <w:rPr>
          <w:sz w:val="24"/>
        </w:rPr>
        <w:fldChar w:fldCharType="end"/>
      </w:r>
      <w:r>
        <w:rPr>
          <w:sz w:val="24"/>
        </w:rPr>
        <w:t>。使用任何针对某数据库的扩展（例如</w:t>
      </w:r>
      <w:r>
        <w:rPr>
          <w:sz w:val="24"/>
        </w:rPr>
        <w:t> </w:t>
      </w:r>
      <w:proofErr w:type="spellStart"/>
      <w:r>
        <w:rPr>
          <w:sz w:val="24"/>
        </w:rPr>
        <w:fldChar w:fldCharType="begin"/>
      </w:r>
      <w:r>
        <w:rPr>
          <w:sz w:val="24"/>
        </w:rPr>
        <w:instrText xml:space="preserve"> HYPERLINK "https://www.php.net/manual/zh/book.mysqli.php" </w:instrText>
      </w:r>
      <w:r>
        <w:rPr>
          <w:sz w:val="24"/>
        </w:rPr>
        <w:fldChar w:fldCharType="separate"/>
      </w:r>
      <w:r>
        <w:rPr>
          <w:sz w:val="24"/>
        </w:rPr>
        <w:t>mysql</w:t>
      </w:r>
      <w:proofErr w:type="spellEnd"/>
      <w:r>
        <w:rPr>
          <w:sz w:val="24"/>
        </w:rPr>
        <w:fldChar w:fldCharType="end"/>
      </w:r>
      <w:r>
        <w:rPr>
          <w:sz w:val="24"/>
        </w:rPr>
        <w:t>）编写数据库支持的网页非常简单，或者使用抽象层如</w:t>
      </w:r>
      <w:r>
        <w:rPr>
          <w:sz w:val="24"/>
        </w:rPr>
        <w:t> </w:t>
      </w:r>
      <w:hyperlink r:id="rId40" w:history="1">
        <w:r>
          <w:rPr>
            <w:sz w:val="24"/>
          </w:rPr>
          <w:t>PDO</w:t>
        </w:r>
      </w:hyperlink>
      <w:r>
        <w:rPr>
          <w:sz w:val="24"/>
        </w:rPr>
        <w:t>，或者通过</w:t>
      </w:r>
      <w:r>
        <w:rPr>
          <w:sz w:val="24"/>
        </w:rPr>
        <w:t> </w:t>
      </w:r>
      <w:hyperlink r:id="rId41" w:history="1">
        <w:r>
          <w:rPr>
            <w:sz w:val="24"/>
          </w:rPr>
          <w:t>ODBC</w:t>
        </w:r>
      </w:hyperlink>
      <w:r>
        <w:rPr>
          <w:sz w:val="24"/>
        </w:rPr>
        <w:t> </w:t>
      </w:r>
      <w:r>
        <w:rPr>
          <w:sz w:val="24"/>
        </w:rPr>
        <w:t>扩展连接到任何支持</w:t>
      </w:r>
      <w:r>
        <w:rPr>
          <w:sz w:val="24"/>
        </w:rPr>
        <w:t xml:space="preserve"> ODBC </w:t>
      </w:r>
      <w:r>
        <w:rPr>
          <w:sz w:val="24"/>
        </w:rPr>
        <w:t>标准的数据库。其它一些数据库也可能会用</w:t>
      </w:r>
      <w:r>
        <w:rPr>
          <w:sz w:val="24"/>
        </w:rPr>
        <w:t> </w:t>
      </w:r>
      <w:proofErr w:type="spellStart"/>
      <w:r>
        <w:rPr>
          <w:sz w:val="24"/>
        </w:rPr>
        <w:fldChar w:fldCharType="begin"/>
      </w:r>
      <w:r>
        <w:rPr>
          <w:sz w:val="24"/>
        </w:rPr>
        <w:instrText xml:space="preserve"> HYPERLINK "https://www.php.net/manual/zh/book.curl.php" </w:instrText>
      </w:r>
      <w:r>
        <w:rPr>
          <w:sz w:val="24"/>
        </w:rPr>
        <w:fldChar w:fldCharType="separate"/>
      </w:r>
      <w:r>
        <w:rPr>
          <w:sz w:val="24"/>
        </w:rPr>
        <w:t>cURL</w:t>
      </w:r>
      <w:proofErr w:type="spellEnd"/>
      <w:r>
        <w:rPr>
          <w:sz w:val="24"/>
        </w:rPr>
        <w:fldChar w:fldCharType="end"/>
      </w:r>
      <w:r>
        <w:rPr>
          <w:sz w:val="24"/>
        </w:rPr>
        <w:t> </w:t>
      </w:r>
      <w:r>
        <w:rPr>
          <w:sz w:val="24"/>
        </w:rPr>
        <w:t>或者</w:t>
      </w:r>
      <w:r>
        <w:rPr>
          <w:sz w:val="24"/>
        </w:rPr>
        <w:t> </w:t>
      </w:r>
      <w:hyperlink r:id="rId42" w:history="1">
        <w:r>
          <w:rPr>
            <w:sz w:val="24"/>
          </w:rPr>
          <w:t>sockets</w:t>
        </w:r>
      </w:hyperlink>
      <w:r>
        <w:rPr>
          <w:sz w:val="24"/>
        </w:rPr>
        <w:t>，例如</w:t>
      </w:r>
      <w:r>
        <w:rPr>
          <w:sz w:val="24"/>
        </w:rPr>
        <w:t xml:space="preserve"> CouchDB</w:t>
      </w:r>
      <w:r>
        <w:rPr>
          <w:sz w:val="24"/>
        </w:rPr>
        <w:t>。</w:t>
      </w:r>
    </w:p>
    <w:p w:rsidR="0076299C" w:rsidRDefault="00B106F2">
      <w:pPr>
        <w:pStyle w:val="2"/>
        <w:keepLines w:val="0"/>
        <w:spacing w:line="300" w:lineRule="auto"/>
        <w:rPr>
          <w:bCs w:val="0"/>
          <w:sz w:val="28"/>
          <w:szCs w:val="28"/>
        </w:rPr>
      </w:pPr>
      <w:bookmarkStart w:id="116" w:name="_Toc358726810"/>
      <w:bookmarkStart w:id="117" w:name="_Toc358727644"/>
      <w:bookmarkStart w:id="118" w:name="_Toc360025914"/>
      <w:bookmarkStart w:id="119" w:name="_Toc358727330"/>
      <w:r>
        <w:rPr>
          <w:bCs w:val="0"/>
          <w:sz w:val="28"/>
          <w:szCs w:val="28"/>
        </w:rPr>
        <w:t>3.2</w:t>
      </w:r>
      <w:r>
        <w:rPr>
          <w:rFonts w:ascii="宋体" w:eastAsia="宋体" w:hAnsi="宋体"/>
          <w:bCs w:val="0"/>
          <w:sz w:val="28"/>
          <w:szCs w:val="28"/>
        </w:rPr>
        <w:t xml:space="preserve"> </w:t>
      </w:r>
      <w:bookmarkStart w:id="120" w:name="_Toc358394873"/>
      <w:bookmarkStart w:id="121" w:name="_Toc326055170"/>
      <w:bookmarkStart w:id="122" w:name="_Toc325819580"/>
      <w:bookmarkStart w:id="123" w:name="_Toc358727645"/>
      <w:bookmarkStart w:id="124" w:name="_Toc358669896"/>
      <w:bookmarkStart w:id="125" w:name="_Toc358726811"/>
      <w:bookmarkStart w:id="126" w:name="_Toc358394767"/>
      <w:bookmarkStart w:id="127" w:name="_Toc327702435"/>
      <w:bookmarkStart w:id="128" w:name="_Toc325221449"/>
      <w:bookmarkStart w:id="129" w:name="_Toc358727331"/>
      <w:bookmarkStart w:id="130" w:name="_Toc360025915"/>
      <w:bookmarkStart w:id="131" w:name="_Toc295856865"/>
      <w:bookmarkEnd w:id="114"/>
      <w:bookmarkEnd w:id="115"/>
      <w:bookmarkEnd w:id="116"/>
      <w:bookmarkEnd w:id="117"/>
      <w:bookmarkEnd w:id="118"/>
      <w:bookmarkEnd w:id="119"/>
      <w:r>
        <w:rPr>
          <w:rFonts w:ascii="宋体" w:eastAsia="宋体" w:hAnsi="宋体" w:hint="eastAsia"/>
          <w:bCs w:val="0"/>
          <w:sz w:val="28"/>
          <w:szCs w:val="28"/>
        </w:rPr>
        <w:t>Think</w:t>
      </w:r>
      <w:r>
        <w:rPr>
          <w:rFonts w:eastAsia="宋体" w:hint="eastAsia"/>
          <w:bCs w:val="0"/>
          <w:sz w:val="28"/>
          <w:szCs w:val="28"/>
        </w:rPr>
        <w:t>PHP5.1</w:t>
      </w:r>
      <w:r>
        <w:rPr>
          <w:rFonts w:eastAsia="宋体" w:hint="eastAsia"/>
          <w:bCs w:val="0"/>
          <w:sz w:val="28"/>
          <w:szCs w:val="28"/>
        </w:rPr>
        <w:t>、</w:t>
      </w:r>
      <w:proofErr w:type="spellStart"/>
      <w:r>
        <w:rPr>
          <w:rFonts w:eastAsia="宋体" w:hint="eastAsia"/>
          <w:bCs w:val="0"/>
          <w:sz w:val="28"/>
          <w:szCs w:val="28"/>
        </w:rPr>
        <w:t>PHPStudy</w:t>
      </w:r>
      <w:proofErr w:type="spellEnd"/>
      <w:r>
        <w:rPr>
          <w:rFonts w:hint="eastAsia"/>
          <w:bCs w:val="0"/>
          <w:sz w:val="28"/>
          <w:szCs w:val="28"/>
        </w:rPr>
        <w:t>技术介绍</w:t>
      </w:r>
    </w:p>
    <w:p w:rsidR="0076299C" w:rsidRDefault="00B106F2">
      <w:pPr>
        <w:spacing w:line="300" w:lineRule="auto"/>
        <w:ind w:firstLineChars="200" w:firstLine="480"/>
        <w:rPr>
          <w:sz w:val="24"/>
        </w:rPr>
      </w:pPr>
      <w:r>
        <w:rPr>
          <w:sz w:val="24"/>
        </w:rPr>
        <w:t>ThinkPHP</w:t>
      </w:r>
      <w:r>
        <w:rPr>
          <w:rFonts w:hint="eastAsia"/>
          <w:sz w:val="24"/>
        </w:rPr>
        <w:t>5.1</w:t>
      </w:r>
      <w:r>
        <w:rPr>
          <w:sz w:val="24"/>
        </w:rPr>
        <w:t>是一个免费开源的，快速、简单的面向对象的轻量级</w:t>
      </w:r>
      <w:r>
        <w:rPr>
          <w:sz w:val="24"/>
        </w:rPr>
        <w:t>PHP</w:t>
      </w:r>
      <w:r>
        <w:rPr>
          <w:sz w:val="24"/>
        </w:rPr>
        <w:t>开发框架，是为了敏捷</w:t>
      </w:r>
      <w:r>
        <w:rPr>
          <w:sz w:val="24"/>
        </w:rPr>
        <w:t>WEB</w:t>
      </w:r>
      <w:r>
        <w:rPr>
          <w:sz w:val="24"/>
        </w:rPr>
        <w:t>应用开发和简化企业应用开发而诞生的。</w:t>
      </w:r>
      <w:r>
        <w:rPr>
          <w:sz w:val="24"/>
        </w:rPr>
        <w:t>ThinkPHP</w:t>
      </w:r>
      <w:r>
        <w:rPr>
          <w:rFonts w:hint="eastAsia"/>
          <w:sz w:val="24"/>
        </w:rPr>
        <w:t>5.1</w:t>
      </w:r>
      <w:r>
        <w:rPr>
          <w:sz w:val="24"/>
        </w:rPr>
        <w:t>从诞生以来一直秉承简洁实用的设计原则，在保持出色的性能和至简的代码的同</w:t>
      </w:r>
      <w:r>
        <w:rPr>
          <w:sz w:val="24"/>
        </w:rPr>
        <w:lastRenderedPageBreak/>
        <w:t>时，也注重易用性。</w:t>
      </w:r>
    </w:p>
    <w:p w:rsidR="0076299C" w:rsidRDefault="00B106F2">
      <w:pPr>
        <w:spacing w:line="300" w:lineRule="auto"/>
        <w:ind w:firstLineChars="200" w:firstLine="480"/>
        <w:rPr>
          <w:sz w:val="24"/>
        </w:rPr>
      </w:pPr>
      <w:r>
        <w:rPr>
          <w:sz w:val="24"/>
        </w:rPr>
        <w:t>ThinkPHP</w:t>
      </w:r>
      <w:r>
        <w:rPr>
          <w:rFonts w:hint="eastAsia"/>
          <w:sz w:val="24"/>
        </w:rPr>
        <w:t>5.1</w:t>
      </w:r>
      <w:r>
        <w:rPr>
          <w:sz w:val="24"/>
        </w:rPr>
        <w:t>遵循</w:t>
      </w:r>
      <w:r>
        <w:rPr>
          <w:sz w:val="24"/>
        </w:rPr>
        <w:t>Apache</w:t>
      </w:r>
      <w:proofErr w:type="gramStart"/>
      <w:r>
        <w:rPr>
          <w:sz w:val="24"/>
        </w:rPr>
        <w:t>2</w:t>
      </w:r>
      <w:r>
        <w:rPr>
          <w:sz w:val="24"/>
        </w:rPr>
        <w:t>开源</w:t>
      </w:r>
      <w:proofErr w:type="gramEnd"/>
      <w:r>
        <w:rPr>
          <w:sz w:val="24"/>
        </w:rPr>
        <w:t>许可协议发布，意味着你可以免费使用</w:t>
      </w:r>
      <w:r>
        <w:rPr>
          <w:sz w:val="24"/>
        </w:rPr>
        <w:t>ThinkPHP</w:t>
      </w:r>
      <w:r>
        <w:rPr>
          <w:rFonts w:hint="eastAsia"/>
          <w:sz w:val="24"/>
        </w:rPr>
        <w:t>5.1</w:t>
      </w:r>
      <w:r>
        <w:rPr>
          <w:sz w:val="24"/>
        </w:rPr>
        <w:t>，甚至允许把你基于</w:t>
      </w:r>
      <w:r>
        <w:rPr>
          <w:sz w:val="24"/>
        </w:rPr>
        <w:t>ThinkPHP</w:t>
      </w:r>
      <w:r>
        <w:rPr>
          <w:rFonts w:hint="eastAsia"/>
          <w:sz w:val="24"/>
        </w:rPr>
        <w:t>5.1</w:t>
      </w:r>
      <w:r>
        <w:rPr>
          <w:sz w:val="24"/>
        </w:rPr>
        <w:t>开发的应用开源或商业产品发布</w:t>
      </w:r>
      <w:r>
        <w:rPr>
          <w:sz w:val="24"/>
        </w:rPr>
        <w:t>/</w:t>
      </w:r>
      <w:r>
        <w:rPr>
          <w:sz w:val="24"/>
        </w:rPr>
        <w:t>销售。</w:t>
      </w:r>
    </w:p>
    <w:p w:rsidR="0076299C" w:rsidRDefault="00B106F2">
      <w:pPr>
        <w:spacing w:line="300" w:lineRule="auto"/>
        <w:ind w:firstLineChars="200" w:firstLine="480"/>
        <w:rPr>
          <w:sz w:val="24"/>
        </w:rPr>
      </w:pPr>
      <w:r>
        <w:rPr>
          <w:sz w:val="24"/>
        </w:rPr>
        <w:t>ThinkPHP5.1</w:t>
      </w:r>
      <w:r>
        <w:rPr>
          <w:sz w:val="24"/>
        </w:rPr>
        <w:t>对底层架构做了进一步的改进，减少依赖，其主要特性包括：</w:t>
      </w:r>
    </w:p>
    <w:p w:rsidR="0076299C" w:rsidRDefault="00B106F2">
      <w:pPr>
        <w:spacing w:line="300" w:lineRule="auto"/>
        <w:ind w:firstLineChars="200" w:firstLine="480"/>
        <w:rPr>
          <w:sz w:val="24"/>
        </w:rPr>
      </w:pPr>
      <w:r>
        <w:rPr>
          <w:sz w:val="24"/>
        </w:rPr>
        <w:t>采用容器统一管理对象</w:t>
      </w:r>
    </w:p>
    <w:p w:rsidR="0076299C" w:rsidRDefault="00B106F2">
      <w:pPr>
        <w:spacing w:line="300" w:lineRule="auto"/>
        <w:ind w:firstLineChars="200" w:firstLine="480"/>
        <w:rPr>
          <w:sz w:val="24"/>
        </w:rPr>
      </w:pPr>
      <w:r>
        <w:rPr>
          <w:sz w:val="24"/>
        </w:rPr>
        <w:t>支持</w:t>
      </w:r>
      <w:r>
        <w:rPr>
          <w:sz w:val="24"/>
        </w:rPr>
        <w:t>Facade</w:t>
      </w:r>
    </w:p>
    <w:p w:rsidR="0076299C" w:rsidRDefault="00B106F2">
      <w:pPr>
        <w:spacing w:line="300" w:lineRule="auto"/>
        <w:ind w:firstLineChars="200" w:firstLine="480"/>
        <w:rPr>
          <w:sz w:val="24"/>
        </w:rPr>
      </w:pPr>
      <w:r>
        <w:rPr>
          <w:sz w:val="24"/>
        </w:rPr>
        <w:t>注解路由支持</w:t>
      </w:r>
    </w:p>
    <w:p w:rsidR="0076299C" w:rsidRDefault="00B106F2">
      <w:pPr>
        <w:spacing w:line="300" w:lineRule="auto"/>
        <w:ind w:firstLineChars="200" w:firstLine="480"/>
        <w:rPr>
          <w:sz w:val="24"/>
        </w:rPr>
      </w:pPr>
      <w:r>
        <w:rPr>
          <w:sz w:val="24"/>
        </w:rPr>
        <w:t>路由跨域请求支持</w:t>
      </w:r>
    </w:p>
    <w:p w:rsidR="0076299C" w:rsidRDefault="00B106F2">
      <w:pPr>
        <w:spacing w:line="300" w:lineRule="auto"/>
        <w:ind w:firstLineChars="200" w:firstLine="480"/>
        <w:rPr>
          <w:sz w:val="24"/>
        </w:rPr>
      </w:pPr>
      <w:r>
        <w:rPr>
          <w:sz w:val="24"/>
        </w:rPr>
        <w:t>配置和路由目录独立</w:t>
      </w:r>
    </w:p>
    <w:p w:rsidR="0076299C" w:rsidRDefault="00B106F2">
      <w:pPr>
        <w:spacing w:line="300" w:lineRule="auto"/>
        <w:ind w:firstLineChars="200" w:firstLine="480"/>
        <w:rPr>
          <w:sz w:val="24"/>
        </w:rPr>
      </w:pPr>
      <w:r>
        <w:rPr>
          <w:sz w:val="24"/>
        </w:rPr>
        <w:t>取消系统常量</w:t>
      </w:r>
    </w:p>
    <w:p w:rsidR="0076299C" w:rsidRDefault="00B106F2">
      <w:pPr>
        <w:spacing w:line="300" w:lineRule="auto"/>
        <w:ind w:firstLineChars="200" w:firstLine="480"/>
        <w:rPr>
          <w:sz w:val="24"/>
        </w:rPr>
      </w:pPr>
      <w:r>
        <w:rPr>
          <w:sz w:val="24"/>
        </w:rPr>
        <w:t>助手函数增强</w:t>
      </w:r>
    </w:p>
    <w:p w:rsidR="0076299C" w:rsidRDefault="00B106F2">
      <w:pPr>
        <w:spacing w:line="300" w:lineRule="auto"/>
        <w:ind w:firstLineChars="200" w:firstLine="480"/>
        <w:rPr>
          <w:sz w:val="24"/>
        </w:rPr>
      </w:pPr>
      <w:r>
        <w:rPr>
          <w:sz w:val="24"/>
        </w:rPr>
        <w:t>类库别名机制</w:t>
      </w:r>
    </w:p>
    <w:p w:rsidR="0076299C" w:rsidRDefault="00B106F2">
      <w:pPr>
        <w:spacing w:line="300" w:lineRule="auto"/>
        <w:ind w:firstLineChars="200" w:firstLine="480"/>
        <w:rPr>
          <w:sz w:val="24"/>
        </w:rPr>
      </w:pPr>
      <w:r>
        <w:rPr>
          <w:sz w:val="24"/>
        </w:rPr>
        <w:t>增加条件查询</w:t>
      </w:r>
    </w:p>
    <w:p w:rsidR="0076299C" w:rsidRDefault="00B106F2">
      <w:pPr>
        <w:spacing w:line="300" w:lineRule="auto"/>
        <w:ind w:firstLineChars="200" w:firstLine="480"/>
        <w:rPr>
          <w:sz w:val="24"/>
        </w:rPr>
      </w:pPr>
      <w:r>
        <w:rPr>
          <w:sz w:val="24"/>
        </w:rPr>
        <w:t>改进查询机制</w:t>
      </w:r>
    </w:p>
    <w:p w:rsidR="0076299C" w:rsidRDefault="00B106F2">
      <w:pPr>
        <w:spacing w:line="300" w:lineRule="auto"/>
        <w:ind w:firstLineChars="200" w:firstLine="480"/>
        <w:rPr>
          <w:sz w:val="24"/>
        </w:rPr>
      </w:pPr>
      <w:r>
        <w:rPr>
          <w:sz w:val="24"/>
        </w:rPr>
        <w:t>配置采用二级</w:t>
      </w:r>
    </w:p>
    <w:p w:rsidR="0076299C" w:rsidRDefault="00B106F2">
      <w:pPr>
        <w:spacing w:line="300" w:lineRule="auto"/>
        <w:ind w:firstLineChars="200" w:firstLine="480"/>
        <w:rPr>
          <w:sz w:val="24"/>
        </w:rPr>
      </w:pPr>
      <w:r>
        <w:rPr>
          <w:sz w:val="24"/>
        </w:rPr>
        <w:t>依赖注入完善</w:t>
      </w:r>
    </w:p>
    <w:p w:rsidR="0076299C" w:rsidRDefault="00B106F2">
      <w:pPr>
        <w:spacing w:line="300" w:lineRule="auto"/>
        <w:ind w:firstLineChars="200" w:firstLine="480"/>
        <w:rPr>
          <w:sz w:val="24"/>
        </w:rPr>
      </w:pPr>
      <w:r>
        <w:rPr>
          <w:sz w:val="24"/>
        </w:rPr>
        <w:t>支持</w:t>
      </w:r>
      <w:r>
        <w:rPr>
          <w:sz w:val="24"/>
        </w:rPr>
        <w:t>PSR-3</w:t>
      </w:r>
      <w:r>
        <w:rPr>
          <w:sz w:val="24"/>
        </w:rPr>
        <w:t>日志规范</w:t>
      </w:r>
    </w:p>
    <w:p w:rsidR="0076299C" w:rsidRDefault="00B106F2">
      <w:pPr>
        <w:spacing w:line="300" w:lineRule="auto"/>
        <w:ind w:firstLineChars="200" w:firstLine="480"/>
        <w:rPr>
          <w:sz w:val="24"/>
        </w:rPr>
      </w:pPr>
      <w:r>
        <w:rPr>
          <w:sz w:val="24"/>
        </w:rPr>
        <w:t>中间件支持（</w:t>
      </w:r>
      <w:r>
        <w:rPr>
          <w:sz w:val="24"/>
        </w:rPr>
        <w:t>V5.1.6+</w:t>
      </w:r>
      <w:r>
        <w:rPr>
          <w:sz w:val="24"/>
        </w:rPr>
        <w:t>）</w:t>
      </w:r>
    </w:p>
    <w:p w:rsidR="0076299C" w:rsidRDefault="00B106F2">
      <w:pPr>
        <w:spacing w:line="300" w:lineRule="auto"/>
        <w:ind w:firstLineChars="200" w:firstLine="480"/>
        <w:rPr>
          <w:sz w:val="24"/>
        </w:rPr>
      </w:pPr>
      <w:proofErr w:type="spellStart"/>
      <w:r>
        <w:rPr>
          <w:sz w:val="24"/>
        </w:rPr>
        <w:t>Swoole</w:t>
      </w:r>
      <w:proofErr w:type="spellEnd"/>
      <w:r>
        <w:rPr>
          <w:sz w:val="24"/>
        </w:rPr>
        <w:t>/</w:t>
      </w:r>
      <w:proofErr w:type="spellStart"/>
      <w:r>
        <w:rPr>
          <w:sz w:val="24"/>
        </w:rPr>
        <w:t>Workerman</w:t>
      </w:r>
      <w:proofErr w:type="spellEnd"/>
      <w:r>
        <w:rPr>
          <w:sz w:val="24"/>
        </w:rPr>
        <w:t>支持（</w:t>
      </w:r>
      <w:r>
        <w:rPr>
          <w:sz w:val="24"/>
        </w:rPr>
        <w:t>V5.1.18+</w:t>
      </w:r>
      <w:r>
        <w:rPr>
          <w:sz w:val="24"/>
        </w:rPr>
        <w:t>）</w:t>
      </w:r>
    </w:p>
    <w:p w:rsidR="0076299C" w:rsidRDefault="00B106F2">
      <w:pPr>
        <w:spacing w:line="300" w:lineRule="auto"/>
        <w:ind w:firstLineChars="200" w:firstLine="480"/>
        <w:rPr>
          <w:sz w:val="24"/>
        </w:rPr>
      </w:pPr>
      <w:r>
        <w:rPr>
          <w:rFonts w:hint="eastAsia"/>
          <w:sz w:val="24"/>
        </w:rPr>
        <w:t>ThinkPHP5.1</w:t>
      </w:r>
      <w:r>
        <w:rPr>
          <w:rFonts w:hint="eastAsia"/>
          <w:sz w:val="24"/>
        </w:rPr>
        <w:t>使用</w:t>
      </w:r>
      <w:r>
        <w:rPr>
          <w:sz w:val="24"/>
        </w:rPr>
        <w:fldChar w:fldCharType="begin"/>
      </w:r>
      <w:r>
        <w:rPr>
          <w:sz w:val="24"/>
        </w:rPr>
        <w:instrText xml:space="preserve"> HYPERLINK "https://www.baidu.com/s?wd=%E9%9D%A2%E5%90%91%E5%AF%B9%E8%B1%A1&amp;tn=SE_PcZhidaonwhc_ngpagmjz&amp;rsv_dl=gh_pc_zhidao" \t "https://zhidao.baidu.com/question/_blank" </w:instrText>
      </w:r>
      <w:r>
        <w:rPr>
          <w:sz w:val="24"/>
        </w:rPr>
        <w:fldChar w:fldCharType="separate"/>
      </w:r>
      <w:r>
        <w:rPr>
          <w:rFonts w:hint="eastAsia"/>
          <w:sz w:val="24"/>
        </w:rPr>
        <w:t>面向对象</w:t>
      </w:r>
      <w:r>
        <w:rPr>
          <w:sz w:val="24"/>
        </w:rPr>
        <w:fldChar w:fldCharType="end"/>
      </w:r>
      <w:r>
        <w:rPr>
          <w:rFonts w:hint="eastAsia"/>
          <w:sz w:val="24"/>
        </w:rPr>
        <w:t>的开发结构和</w:t>
      </w:r>
      <w:hyperlink r:id="rId43" w:tgtFrame="https://zhidao.baidu.com/question/_blank" w:history="1">
        <w:r>
          <w:rPr>
            <w:rFonts w:hint="eastAsia"/>
            <w:sz w:val="24"/>
          </w:rPr>
          <w:t>MVC</w:t>
        </w:r>
        <w:r>
          <w:rPr>
            <w:rFonts w:hint="eastAsia"/>
            <w:sz w:val="24"/>
          </w:rPr>
          <w:t>模式</w:t>
        </w:r>
      </w:hyperlink>
      <w:r>
        <w:rPr>
          <w:rFonts w:hint="eastAsia"/>
          <w:sz w:val="24"/>
        </w:rPr>
        <w:t>，融合了</w:t>
      </w:r>
      <w:r>
        <w:rPr>
          <w:rFonts w:hint="eastAsia"/>
          <w:sz w:val="24"/>
        </w:rPr>
        <w:t>Struts</w:t>
      </w:r>
      <w:r>
        <w:rPr>
          <w:rFonts w:hint="eastAsia"/>
          <w:sz w:val="24"/>
        </w:rPr>
        <w:t>的</w:t>
      </w:r>
      <w:r>
        <w:rPr>
          <w:rFonts w:hint="eastAsia"/>
          <w:sz w:val="24"/>
        </w:rPr>
        <w:t>Action</w:t>
      </w:r>
      <w:r>
        <w:rPr>
          <w:rFonts w:hint="eastAsia"/>
          <w:sz w:val="24"/>
        </w:rPr>
        <w:t>和</w:t>
      </w:r>
      <w:r>
        <w:rPr>
          <w:rFonts w:hint="eastAsia"/>
          <w:sz w:val="24"/>
        </w:rPr>
        <w:t>Dao</w:t>
      </w:r>
      <w:r>
        <w:rPr>
          <w:rFonts w:hint="eastAsia"/>
          <w:sz w:val="24"/>
        </w:rPr>
        <w:t>思想和</w:t>
      </w:r>
      <w:r>
        <w:rPr>
          <w:rFonts w:hint="eastAsia"/>
          <w:sz w:val="24"/>
        </w:rPr>
        <w:t>JSP</w:t>
      </w:r>
      <w:r>
        <w:rPr>
          <w:rFonts w:hint="eastAsia"/>
          <w:sz w:val="24"/>
        </w:rPr>
        <w:t>的</w:t>
      </w:r>
      <w:proofErr w:type="spellStart"/>
      <w:r>
        <w:rPr>
          <w:rFonts w:hint="eastAsia"/>
          <w:sz w:val="24"/>
        </w:rPr>
        <w:t>TagLib</w:t>
      </w:r>
      <w:proofErr w:type="spellEnd"/>
      <w:r>
        <w:rPr>
          <w:rFonts w:hint="eastAsia"/>
          <w:sz w:val="24"/>
        </w:rPr>
        <w:t>（标签库）、</w:t>
      </w:r>
      <w:proofErr w:type="spellStart"/>
      <w:r>
        <w:rPr>
          <w:rFonts w:hint="eastAsia"/>
          <w:sz w:val="24"/>
        </w:rPr>
        <w:t>RoR</w:t>
      </w:r>
      <w:proofErr w:type="spellEnd"/>
      <w:r>
        <w:rPr>
          <w:rFonts w:hint="eastAsia"/>
          <w:sz w:val="24"/>
        </w:rPr>
        <w:t>的</w:t>
      </w:r>
      <w:r>
        <w:rPr>
          <w:rFonts w:hint="eastAsia"/>
          <w:sz w:val="24"/>
        </w:rPr>
        <w:t>ORM</w:t>
      </w:r>
      <w:r>
        <w:rPr>
          <w:rFonts w:hint="eastAsia"/>
          <w:sz w:val="24"/>
        </w:rPr>
        <w:t>映射和</w:t>
      </w:r>
      <w:proofErr w:type="spellStart"/>
      <w:r>
        <w:rPr>
          <w:rFonts w:hint="eastAsia"/>
          <w:sz w:val="24"/>
        </w:rPr>
        <w:t>ActiveRecord</w:t>
      </w:r>
      <w:proofErr w:type="spellEnd"/>
      <w:r>
        <w:rPr>
          <w:rFonts w:hint="eastAsia"/>
          <w:sz w:val="24"/>
        </w:rPr>
        <w:t>模式，封装了</w:t>
      </w:r>
      <w:r>
        <w:rPr>
          <w:rFonts w:hint="eastAsia"/>
          <w:sz w:val="24"/>
        </w:rPr>
        <w:t>CURD</w:t>
      </w:r>
      <w:r>
        <w:rPr>
          <w:rFonts w:hint="eastAsia"/>
          <w:sz w:val="24"/>
        </w:rPr>
        <w:t>和一些常用操作，单一入口模式等，在模版引擎、缓存机制、认证机制和扩展性方面均有独特的表现。</w:t>
      </w:r>
    </w:p>
    <w:p w:rsidR="0076299C" w:rsidRDefault="00B106F2">
      <w:pPr>
        <w:spacing w:line="300" w:lineRule="auto"/>
        <w:ind w:firstLineChars="200" w:firstLine="480"/>
        <w:rPr>
          <w:sz w:val="24"/>
        </w:rPr>
      </w:pPr>
      <w:proofErr w:type="spellStart"/>
      <w:r>
        <w:rPr>
          <w:rFonts w:hint="eastAsia"/>
          <w:sz w:val="24"/>
        </w:rPr>
        <w:t>PHPStudy</w:t>
      </w:r>
      <w:proofErr w:type="spellEnd"/>
      <w:r>
        <w:rPr>
          <w:rFonts w:hint="eastAsia"/>
          <w:sz w:val="24"/>
        </w:rPr>
        <w:t>是一个</w:t>
      </w:r>
      <w:r>
        <w:rPr>
          <w:rFonts w:hint="eastAsia"/>
          <w:sz w:val="24"/>
        </w:rPr>
        <w:t>PHP</w:t>
      </w:r>
      <w:r>
        <w:rPr>
          <w:rFonts w:hint="eastAsia"/>
          <w:sz w:val="24"/>
        </w:rPr>
        <w:t>调试环境的程序包，它集成了</w:t>
      </w:r>
      <w:r>
        <w:rPr>
          <w:rFonts w:hint="eastAsia"/>
          <w:sz w:val="24"/>
        </w:rPr>
        <w:t>PHP</w:t>
      </w:r>
      <w:r>
        <w:rPr>
          <w:rFonts w:hint="eastAsia"/>
          <w:sz w:val="24"/>
        </w:rPr>
        <w:t>的所有开发环境，方便开发者迅速在电脑中布置开发环境，加快开发速度。它由最新的</w:t>
      </w:r>
      <w:hyperlink r:id="rId44" w:tgtFrame="https://baike.baidu.com/item/phpStudy/_blank" w:history="1">
        <w:r>
          <w:rPr>
            <w:rFonts w:hint="eastAsia"/>
            <w:sz w:val="24"/>
          </w:rPr>
          <w:t>Apache</w:t>
        </w:r>
      </w:hyperlink>
      <w:r>
        <w:rPr>
          <w:rFonts w:hint="eastAsia"/>
          <w:sz w:val="24"/>
        </w:rPr>
        <w:t>+</w:t>
      </w:r>
      <w:hyperlink r:id="rId45" w:tgtFrame="https://baike.baidu.com/item/phpStudy/_blank" w:history="1">
        <w:r>
          <w:rPr>
            <w:rFonts w:hint="eastAsia"/>
            <w:sz w:val="24"/>
          </w:rPr>
          <w:t>PHP</w:t>
        </w:r>
      </w:hyperlink>
      <w:r>
        <w:rPr>
          <w:rFonts w:hint="eastAsia"/>
          <w:sz w:val="24"/>
        </w:rPr>
        <w:t>+MySQL+</w:t>
      </w:r>
      <w:hyperlink r:id="rId46" w:tgtFrame="https://baike.baidu.com/item/phpStudy/_blank" w:history="1">
        <w:r>
          <w:rPr>
            <w:rFonts w:hint="eastAsia"/>
            <w:sz w:val="24"/>
          </w:rPr>
          <w:t>phpMyAdmin</w:t>
        </w:r>
      </w:hyperlink>
      <w:r>
        <w:rPr>
          <w:rFonts w:hint="eastAsia"/>
          <w:sz w:val="24"/>
        </w:rPr>
        <w:t>+</w:t>
      </w:r>
      <w:hyperlink r:id="rId47" w:tgtFrame="https://baike.baidu.com/item/phpStudy/_blank" w:history="1">
        <w:r>
          <w:rPr>
            <w:rFonts w:hint="eastAsia"/>
            <w:sz w:val="24"/>
          </w:rPr>
          <w:t>ZendOptimizer</w:t>
        </w:r>
      </w:hyperlink>
      <w:r>
        <w:rPr>
          <w:rFonts w:hint="eastAsia"/>
          <w:sz w:val="24"/>
        </w:rPr>
        <w:t>组成。不仅可以调试</w:t>
      </w:r>
      <w:r>
        <w:rPr>
          <w:rFonts w:hint="eastAsia"/>
          <w:sz w:val="24"/>
        </w:rPr>
        <w:t>PHP</w:t>
      </w:r>
      <w:r>
        <w:rPr>
          <w:rFonts w:hint="eastAsia"/>
          <w:sz w:val="24"/>
        </w:rPr>
        <w:t>环境，还可以自由切换</w:t>
      </w:r>
      <w:r>
        <w:rPr>
          <w:rFonts w:hint="eastAsia"/>
          <w:sz w:val="24"/>
        </w:rPr>
        <w:t>PHP</w:t>
      </w:r>
      <w:r>
        <w:rPr>
          <w:rFonts w:hint="eastAsia"/>
          <w:sz w:val="24"/>
        </w:rPr>
        <w:t>版本以及在</w:t>
      </w:r>
      <w:r>
        <w:rPr>
          <w:rFonts w:hint="eastAsia"/>
          <w:sz w:val="24"/>
        </w:rPr>
        <w:t>Apache</w:t>
      </w:r>
      <w:r>
        <w:rPr>
          <w:rFonts w:hint="eastAsia"/>
          <w:sz w:val="24"/>
        </w:rPr>
        <w:t>与</w:t>
      </w:r>
      <w:proofErr w:type="spellStart"/>
      <w:r>
        <w:rPr>
          <w:rFonts w:hint="eastAsia"/>
          <w:sz w:val="24"/>
        </w:rPr>
        <w:t>Ngnix</w:t>
      </w:r>
      <w:proofErr w:type="spellEnd"/>
      <w:r>
        <w:rPr>
          <w:rFonts w:hint="eastAsia"/>
          <w:sz w:val="24"/>
        </w:rPr>
        <w:t>服务器环境中自由设置。</w:t>
      </w:r>
      <w:r>
        <w:rPr>
          <w:rFonts w:ascii="Arial" w:hAnsi="Arial" w:cs="Arial" w:hint="eastAsia"/>
          <w:color w:val="333333"/>
          <w:szCs w:val="21"/>
          <w:shd w:val="clear" w:color="auto" w:fill="FFFFFF"/>
        </w:rPr>
        <w:t>自带</w:t>
      </w:r>
      <w:r>
        <w:rPr>
          <w:rFonts w:ascii="Arial" w:hAnsi="Arial" w:cs="Arial" w:hint="eastAsia"/>
          <w:color w:val="333333"/>
          <w:szCs w:val="21"/>
          <w:shd w:val="clear" w:color="auto" w:fill="FFFFFF"/>
        </w:rPr>
        <w:t>FTP</w:t>
      </w:r>
      <w:r>
        <w:rPr>
          <w:rFonts w:ascii="Arial" w:hAnsi="Arial" w:cs="Arial" w:hint="eastAsia"/>
          <w:color w:val="333333"/>
          <w:szCs w:val="21"/>
          <w:shd w:val="clear" w:color="auto" w:fill="FFFFFF"/>
        </w:rPr>
        <w:t>服务器，支持多用户，无需再安装</w:t>
      </w:r>
      <w:r>
        <w:rPr>
          <w:rFonts w:ascii="Arial" w:hAnsi="Arial" w:cs="Arial" w:hint="eastAsia"/>
          <w:color w:val="333333"/>
          <w:szCs w:val="21"/>
          <w:shd w:val="clear" w:color="auto" w:fill="FFFFFF"/>
        </w:rPr>
        <w:t>FTP</w:t>
      </w:r>
      <w:r>
        <w:rPr>
          <w:rFonts w:ascii="Arial" w:hAnsi="Arial" w:cs="Arial" w:hint="eastAsia"/>
          <w:color w:val="333333"/>
          <w:szCs w:val="21"/>
          <w:shd w:val="clear" w:color="auto" w:fill="FFFFFF"/>
        </w:rPr>
        <w:t>服务器。自带</w:t>
      </w:r>
      <w:proofErr w:type="gramStart"/>
      <w:r>
        <w:rPr>
          <w:rFonts w:ascii="Arial" w:hAnsi="Arial" w:cs="Arial" w:hint="eastAsia"/>
          <w:color w:val="333333"/>
          <w:szCs w:val="21"/>
          <w:shd w:val="clear" w:color="auto" w:fill="FFFFFF"/>
        </w:rPr>
        <w:t>网站挂马监视器</w:t>
      </w:r>
      <w:proofErr w:type="gramEnd"/>
      <w:r>
        <w:rPr>
          <w:rFonts w:ascii="Arial" w:hAnsi="Arial" w:cs="Arial" w:hint="eastAsia"/>
          <w:color w:val="333333"/>
          <w:szCs w:val="21"/>
          <w:shd w:val="clear" w:color="auto" w:fill="FFFFFF"/>
        </w:rPr>
        <w:t>，随时记录文件的修改情况，让</w:t>
      </w:r>
      <w:proofErr w:type="gramStart"/>
      <w:r>
        <w:rPr>
          <w:rFonts w:ascii="Arial" w:hAnsi="Arial" w:cs="Arial" w:hint="eastAsia"/>
          <w:color w:val="333333"/>
          <w:szCs w:val="21"/>
          <w:shd w:val="clear" w:color="auto" w:fill="FFFFFF"/>
        </w:rPr>
        <w:t>挂马文件</w:t>
      </w:r>
      <w:proofErr w:type="gramEnd"/>
      <w:r>
        <w:rPr>
          <w:rFonts w:ascii="Arial" w:hAnsi="Arial" w:cs="Arial" w:hint="eastAsia"/>
          <w:color w:val="333333"/>
          <w:szCs w:val="21"/>
          <w:shd w:val="clear" w:color="auto" w:fill="FFFFFF"/>
        </w:rPr>
        <w:t>无处可逃。</w:t>
      </w:r>
    </w:p>
    <w:p w:rsidR="0076299C" w:rsidRDefault="0076299C">
      <w:pPr>
        <w:spacing w:line="300" w:lineRule="auto"/>
        <w:rPr>
          <w:sz w:val="24"/>
        </w:rPr>
      </w:pPr>
    </w:p>
    <w:p w:rsidR="0076299C" w:rsidRDefault="0076299C">
      <w:pPr>
        <w:pStyle w:val="1"/>
        <w:keepNext w:val="0"/>
        <w:pageBreakBefore/>
        <w:spacing w:beforeLines="100" w:before="312" w:afterLines="100" w:after="312" w:line="300" w:lineRule="auto"/>
        <w:sectPr w:rsidR="0076299C">
          <w:headerReference w:type="default" r:id="rId48"/>
          <w:type w:val="continuous"/>
          <w:pgSz w:w="11906" w:h="16838"/>
          <w:pgMar w:top="1440" w:right="1800" w:bottom="1440" w:left="1800" w:header="851" w:footer="992" w:gutter="0"/>
          <w:cols w:space="720"/>
          <w:docGrid w:type="lines" w:linePitch="312"/>
        </w:sectPr>
      </w:pPr>
    </w:p>
    <w:p w:rsidR="0076299C" w:rsidRDefault="00B106F2">
      <w:pPr>
        <w:pStyle w:val="1"/>
        <w:keepNext w:val="0"/>
        <w:pageBreakBefore/>
        <w:spacing w:beforeLines="100" w:before="312" w:afterLines="100" w:after="312" w:line="300" w:lineRule="auto"/>
      </w:pPr>
      <w:r>
        <w:rPr>
          <w:rFonts w:hint="eastAsia"/>
        </w:rPr>
        <w:lastRenderedPageBreak/>
        <w:t>第</w:t>
      </w:r>
      <w:r>
        <w:t>4</w:t>
      </w:r>
      <w:r>
        <w:rPr>
          <w:rFonts w:hint="eastAsia"/>
        </w:rPr>
        <w:t>章</w:t>
      </w:r>
      <w:r>
        <w:rPr>
          <w:rFonts w:hint="eastAsia"/>
        </w:rPr>
        <w:t xml:space="preserve"> </w:t>
      </w:r>
      <w:r>
        <w:rPr>
          <w:rFonts w:hint="eastAsia"/>
        </w:rPr>
        <w:t>概要设计</w:t>
      </w:r>
      <w:bookmarkEnd w:id="120"/>
      <w:bookmarkEnd w:id="121"/>
      <w:bookmarkEnd w:id="122"/>
      <w:bookmarkEnd w:id="123"/>
      <w:bookmarkEnd w:id="124"/>
      <w:bookmarkEnd w:id="125"/>
      <w:bookmarkEnd w:id="126"/>
      <w:bookmarkEnd w:id="127"/>
      <w:bookmarkEnd w:id="128"/>
      <w:bookmarkEnd w:id="129"/>
      <w:bookmarkEnd w:id="130"/>
      <w:bookmarkEnd w:id="131"/>
    </w:p>
    <w:p w:rsidR="0076299C" w:rsidRDefault="00B106F2">
      <w:pPr>
        <w:pStyle w:val="2"/>
        <w:keepLines w:val="0"/>
        <w:spacing w:line="300" w:lineRule="auto"/>
        <w:rPr>
          <w:bCs w:val="0"/>
          <w:sz w:val="28"/>
          <w:szCs w:val="28"/>
        </w:rPr>
      </w:pPr>
      <w:bookmarkStart w:id="132" w:name="_Toc295856869"/>
      <w:bookmarkStart w:id="133" w:name="_Toc358727646"/>
      <w:bookmarkStart w:id="134" w:name="_Toc325819584"/>
      <w:bookmarkStart w:id="135" w:name="_Toc326055174"/>
      <w:bookmarkStart w:id="136" w:name="_Toc358394768"/>
      <w:bookmarkStart w:id="137" w:name="_Toc325221453"/>
      <w:bookmarkStart w:id="138" w:name="_Toc327702436"/>
      <w:bookmarkStart w:id="139" w:name="_Toc358394874"/>
      <w:bookmarkStart w:id="140" w:name="_Toc360025916"/>
      <w:bookmarkStart w:id="141" w:name="_Toc358727332"/>
      <w:bookmarkStart w:id="142" w:name="_Toc358726812"/>
      <w:bookmarkStart w:id="143" w:name="_Toc358669897"/>
      <w:r>
        <w:rPr>
          <w:bCs w:val="0"/>
          <w:sz w:val="28"/>
          <w:szCs w:val="28"/>
        </w:rPr>
        <w:t xml:space="preserve">4.1 </w:t>
      </w:r>
      <w:r>
        <w:rPr>
          <w:rFonts w:hint="eastAsia"/>
          <w:bCs w:val="0"/>
          <w:sz w:val="28"/>
          <w:szCs w:val="28"/>
        </w:rPr>
        <w:t>总体概述</w:t>
      </w:r>
      <w:bookmarkEnd w:id="132"/>
      <w:bookmarkEnd w:id="133"/>
      <w:bookmarkEnd w:id="134"/>
      <w:bookmarkEnd w:id="135"/>
      <w:bookmarkEnd w:id="136"/>
      <w:bookmarkEnd w:id="137"/>
      <w:bookmarkEnd w:id="138"/>
      <w:bookmarkEnd w:id="139"/>
      <w:bookmarkEnd w:id="140"/>
      <w:bookmarkEnd w:id="141"/>
      <w:bookmarkEnd w:id="142"/>
      <w:bookmarkEnd w:id="143"/>
    </w:p>
    <w:p w:rsidR="0076299C" w:rsidRDefault="00B106F2">
      <w:pPr>
        <w:pStyle w:val="DZXstyle0"/>
        <w:ind w:firstLine="480"/>
        <w:rPr>
          <w:rFonts w:cs="Times New Roman"/>
          <w:color w:val="000000"/>
        </w:rPr>
      </w:pPr>
      <w:bookmarkStart w:id="144" w:name="_Toc295856871"/>
      <w:bookmarkStart w:id="145" w:name="_Toc325221455"/>
      <w:r>
        <w:rPr>
          <w:rFonts w:cs="Times New Roman" w:hint="eastAsia"/>
          <w:color w:val="000000"/>
        </w:rPr>
        <w:t>本系统中，主要实现的功能有对</w:t>
      </w:r>
      <w:r>
        <w:rPr>
          <w:rFonts w:cs="Times New Roman" w:hint="eastAsia"/>
          <w:color w:val="000000"/>
          <w:lang w:val="en-US"/>
        </w:rPr>
        <w:t>员工信息，管理员权限分组信息，员工权限信息，订单信息，以及各个环节的相关信息</w:t>
      </w:r>
      <w:r>
        <w:rPr>
          <w:rFonts w:cs="Times New Roman" w:hint="eastAsia"/>
          <w:color w:val="000000"/>
        </w:rPr>
        <w:t>的基本维护（增删改查），</w:t>
      </w:r>
      <w:r>
        <w:rPr>
          <w:rFonts w:cs="Times New Roman" w:hint="eastAsia"/>
          <w:color w:val="000000"/>
          <w:lang w:val="en-US"/>
        </w:rPr>
        <w:t>订单销售的</w:t>
      </w:r>
      <w:proofErr w:type="gramStart"/>
      <w:r>
        <w:rPr>
          <w:rFonts w:cs="Times New Roman" w:hint="eastAsia"/>
          <w:color w:val="000000"/>
          <w:lang w:val="en-US"/>
        </w:rPr>
        <w:t>实时进程</w:t>
      </w:r>
      <w:proofErr w:type="gramEnd"/>
      <w:r>
        <w:rPr>
          <w:rFonts w:cs="Times New Roman" w:hint="eastAsia"/>
          <w:color w:val="000000"/>
          <w:lang w:val="en-US"/>
        </w:rPr>
        <w:t>跟踪，材料的消耗与库存管理，权限的多样化分配，人员的管理与角色</w:t>
      </w:r>
      <w:proofErr w:type="gramStart"/>
      <w:r>
        <w:rPr>
          <w:rFonts w:cs="Times New Roman" w:hint="eastAsia"/>
          <w:color w:val="000000"/>
          <w:lang w:val="en-US"/>
        </w:rPr>
        <w:t>组分配</w:t>
      </w:r>
      <w:proofErr w:type="gramEnd"/>
      <w:r>
        <w:rPr>
          <w:rFonts w:cs="Times New Roman" w:hint="eastAsia"/>
          <w:color w:val="000000"/>
        </w:rPr>
        <w:t>等功能。</w:t>
      </w:r>
    </w:p>
    <w:p w:rsidR="0076299C" w:rsidRDefault="00B106F2">
      <w:pPr>
        <w:pStyle w:val="2"/>
        <w:keepLines w:val="0"/>
        <w:spacing w:line="300" w:lineRule="auto"/>
        <w:rPr>
          <w:bCs w:val="0"/>
          <w:sz w:val="28"/>
          <w:szCs w:val="28"/>
        </w:rPr>
      </w:pPr>
      <w:bookmarkStart w:id="146" w:name="_Toc358669899"/>
      <w:bookmarkStart w:id="147" w:name="_Toc358727647"/>
      <w:bookmarkStart w:id="148" w:name="_Toc327702439"/>
      <w:bookmarkStart w:id="149" w:name="_Toc358726814"/>
      <w:bookmarkStart w:id="150" w:name="_Toc323654112"/>
      <w:bookmarkStart w:id="151" w:name="_Toc326055177"/>
      <w:bookmarkStart w:id="152" w:name="_Toc325819587"/>
      <w:bookmarkStart w:id="153" w:name="_Toc358394877"/>
      <w:bookmarkStart w:id="154" w:name="_Toc358727334"/>
      <w:bookmarkStart w:id="155" w:name="_Toc358394771"/>
      <w:bookmarkStart w:id="156" w:name="_Toc360025917"/>
      <w:bookmarkEnd w:id="144"/>
      <w:bookmarkEnd w:id="145"/>
      <w:r>
        <w:rPr>
          <w:bCs w:val="0"/>
          <w:sz w:val="28"/>
          <w:szCs w:val="28"/>
        </w:rPr>
        <w:t xml:space="preserve">4.2 </w:t>
      </w:r>
      <w:r>
        <w:rPr>
          <w:rFonts w:hint="eastAsia"/>
          <w:bCs w:val="0"/>
          <w:sz w:val="28"/>
          <w:szCs w:val="28"/>
        </w:rPr>
        <w:t>系统功能模块设计</w:t>
      </w:r>
      <w:bookmarkEnd w:id="146"/>
      <w:bookmarkEnd w:id="147"/>
      <w:bookmarkEnd w:id="148"/>
      <w:bookmarkEnd w:id="149"/>
      <w:bookmarkEnd w:id="150"/>
      <w:bookmarkEnd w:id="151"/>
      <w:bookmarkEnd w:id="152"/>
      <w:bookmarkEnd w:id="153"/>
      <w:bookmarkEnd w:id="154"/>
      <w:bookmarkEnd w:id="155"/>
      <w:bookmarkEnd w:id="156"/>
    </w:p>
    <w:p w:rsidR="0076299C" w:rsidRDefault="00B106F2">
      <w:pPr>
        <w:pStyle w:val="3"/>
        <w:spacing w:line="300" w:lineRule="auto"/>
        <w:rPr>
          <w:rFonts w:eastAsia="宋体"/>
          <w:sz w:val="28"/>
          <w:szCs w:val="28"/>
        </w:rPr>
      </w:pPr>
      <w:bookmarkStart w:id="157" w:name="_Toc323654113"/>
      <w:bookmarkStart w:id="158" w:name="_Toc358394878"/>
      <w:bookmarkStart w:id="159" w:name="_Toc326055178"/>
      <w:bookmarkStart w:id="160" w:name="_Toc327702440"/>
      <w:bookmarkStart w:id="161" w:name="_Toc358394772"/>
      <w:bookmarkStart w:id="162" w:name="_Toc325819588"/>
      <w:bookmarkStart w:id="163" w:name="_Toc358727335"/>
      <w:bookmarkStart w:id="164" w:name="_Toc360025918"/>
      <w:bookmarkStart w:id="165" w:name="_Toc358727648"/>
      <w:bookmarkStart w:id="166" w:name="_Toc358669900"/>
      <w:bookmarkStart w:id="167" w:name="_Toc358726815"/>
      <w:r>
        <w:rPr>
          <w:b w:val="0"/>
          <w:sz w:val="28"/>
          <w:szCs w:val="28"/>
        </w:rPr>
        <w:t>4.2.1</w:t>
      </w:r>
      <w:bookmarkEnd w:id="157"/>
      <w:bookmarkEnd w:id="158"/>
      <w:bookmarkEnd w:id="159"/>
      <w:bookmarkEnd w:id="160"/>
      <w:bookmarkEnd w:id="161"/>
      <w:bookmarkEnd w:id="162"/>
      <w:r>
        <w:rPr>
          <w:rFonts w:hint="eastAsia"/>
          <w:b w:val="0"/>
          <w:sz w:val="28"/>
          <w:szCs w:val="28"/>
        </w:rPr>
        <w:t xml:space="preserve"> </w:t>
      </w:r>
      <w:r>
        <w:rPr>
          <w:rFonts w:eastAsia="宋体" w:hint="eastAsia"/>
          <w:b w:val="0"/>
          <w:sz w:val="28"/>
          <w:szCs w:val="28"/>
        </w:rPr>
        <w:t>订单管理</w:t>
      </w:r>
      <w:bookmarkEnd w:id="163"/>
      <w:bookmarkEnd w:id="164"/>
      <w:bookmarkEnd w:id="165"/>
      <w:bookmarkEnd w:id="166"/>
      <w:bookmarkEnd w:id="167"/>
      <w:r>
        <w:rPr>
          <w:rFonts w:eastAsia="宋体" w:hint="eastAsia"/>
          <w:b w:val="0"/>
          <w:sz w:val="28"/>
          <w:szCs w:val="28"/>
        </w:rPr>
        <w:t>部分</w:t>
      </w:r>
    </w:p>
    <w:p w:rsidR="0076299C" w:rsidRDefault="00B106F2">
      <w:pPr>
        <w:spacing w:line="300" w:lineRule="auto"/>
        <w:ind w:firstLineChars="200" w:firstLine="480"/>
        <w:rPr>
          <w:sz w:val="24"/>
        </w:rPr>
      </w:pPr>
      <w:r>
        <w:rPr>
          <w:sz w:val="24"/>
        </w:rPr>
        <w:t>1.</w:t>
      </w:r>
      <w:r>
        <w:rPr>
          <w:rFonts w:hint="eastAsia"/>
          <w:sz w:val="24"/>
        </w:rPr>
        <w:t>概述</w:t>
      </w:r>
    </w:p>
    <w:p w:rsidR="0076299C" w:rsidRDefault="00B106F2">
      <w:pPr>
        <w:spacing w:line="300" w:lineRule="auto"/>
        <w:ind w:firstLineChars="200" w:firstLine="480"/>
        <w:rPr>
          <w:sz w:val="24"/>
        </w:rPr>
      </w:pPr>
      <w:r>
        <w:rPr>
          <w:rFonts w:hint="eastAsia"/>
          <w:sz w:val="24"/>
        </w:rPr>
        <w:t>该部分中包括对订单基本信息的编辑提交，包括订单处理流程信息的查看与处理，可以根据订单号的条件进行订单信息的查询。当订单基本信息录入时，将订单信息传入下一个环节进行处理分配。</w:t>
      </w:r>
    </w:p>
    <w:p w:rsidR="0076299C" w:rsidRDefault="00B106F2">
      <w:pPr>
        <w:spacing w:line="300" w:lineRule="auto"/>
        <w:ind w:firstLineChars="200" w:firstLine="480"/>
        <w:rPr>
          <w:sz w:val="24"/>
        </w:rPr>
      </w:pPr>
      <w:r>
        <w:rPr>
          <w:sz w:val="24"/>
        </w:rPr>
        <w:t>2.</w:t>
      </w:r>
      <w:r>
        <w:rPr>
          <w:rFonts w:hint="eastAsia"/>
          <w:sz w:val="24"/>
        </w:rPr>
        <w:t>系统结构</w:t>
      </w:r>
    </w:p>
    <w:p w:rsidR="0076299C" w:rsidRDefault="00B106F2">
      <w:pPr>
        <w:spacing w:line="300" w:lineRule="auto"/>
        <w:ind w:firstLineChars="200" w:firstLine="480"/>
        <w:rPr>
          <w:sz w:val="24"/>
        </w:rPr>
      </w:pPr>
      <w:r>
        <w:rPr>
          <w:rFonts w:hint="eastAsia"/>
          <w:sz w:val="24"/>
        </w:rPr>
        <w:t>如图</w:t>
      </w:r>
      <w:r>
        <w:rPr>
          <w:sz w:val="24"/>
        </w:rPr>
        <w:t>4-1</w:t>
      </w:r>
      <w:r>
        <w:rPr>
          <w:rFonts w:hint="eastAsia"/>
          <w:sz w:val="24"/>
        </w:rPr>
        <w:t>所示。</w:t>
      </w:r>
    </w:p>
    <w:p w:rsidR="0076299C" w:rsidRDefault="0076299C">
      <w:pPr>
        <w:spacing w:line="360" w:lineRule="auto"/>
      </w:pPr>
    </w:p>
    <w:p w:rsidR="001A5DB2" w:rsidRDefault="00B106F2">
      <w:pPr>
        <w:spacing w:line="360" w:lineRule="auto"/>
        <w:jc w:val="center"/>
        <w:rPr>
          <w:ins w:id="168" w:author="WPS_201559795" w:date="2019-05-27T22:35:00Z"/>
        </w:rPr>
      </w:pPr>
      <w:ins w:id="169" w:author="WPS_201559795" w:date="2019-05-27T22:35:00Z">
        <w:r>
          <w:rPr>
            <w:noProof/>
          </w:rPr>
          <w:drawing>
            <wp:inline distT="0" distB="0" distL="0" distR="0">
              <wp:extent cx="5274310" cy="3644900"/>
              <wp:effectExtent l="76200" t="0" r="116840" b="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ins>
    </w:p>
    <w:p w:rsidR="0076299C" w:rsidRDefault="00B106F2">
      <w:pPr>
        <w:spacing w:line="360" w:lineRule="auto"/>
        <w:jc w:val="center"/>
        <w:rPr>
          <w:ins w:id="170" w:author="WPS_201559795" w:date="2019-05-27T22:35:00Z"/>
        </w:rPr>
      </w:pPr>
      <w:ins w:id="171" w:author="WPS_201559795" w:date="2019-05-27T22:35:00Z">
        <w:r>
          <w:rPr>
            <w:noProof/>
          </w:rPr>
          <w:lastRenderedPageBreak/>
          <w:drawing>
            <wp:inline distT="0" distB="0" distL="0" distR="0">
              <wp:extent cx="5274310" cy="3644900"/>
              <wp:effectExtent l="76200" t="0" r="11684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ins>
    </w:p>
    <w:p w:rsidR="0076299C" w:rsidRDefault="00B106F2">
      <w:pPr>
        <w:spacing w:line="360" w:lineRule="auto"/>
        <w:jc w:val="center"/>
      </w:pPr>
      <w:r>
        <w:rPr>
          <w:rFonts w:hint="eastAsia"/>
        </w:rPr>
        <w:t>图</w:t>
      </w:r>
      <w:r>
        <w:t xml:space="preserve">4-1 </w:t>
      </w:r>
      <w:r>
        <w:rPr>
          <w:rFonts w:hint="eastAsia"/>
        </w:rPr>
        <w:t>订单管理部分</w:t>
      </w:r>
    </w:p>
    <w:p w:rsidR="0076299C" w:rsidRDefault="0076299C">
      <w:pPr>
        <w:spacing w:line="360" w:lineRule="auto"/>
        <w:jc w:val="center"/>
      </w:pPr>
    </w:p>
    <w:p w:rsidR="0076299C" w:rsidRDefault="00B106F2">
      <w:pPr>
        <w:spacing w:line="300" w:lineRule="auto"/>
        <w:ind w:firstLineChars="200" w:firstLine="480"/>
        <w:rPr>
          <w:sz w:val="24"/>
        </w:rPr>
      </w:pPr>
      <w:r>
        <w:rPr>
          <w:sz w:val="24"/>
        </w:rPr>
        <w:t>3.</w:t>
      </w:r>
      <w:r>
        <w:rPr>
          <w:rFonts w:hint="eastAsia"/>
          <w:sz w:val="24"/>
        </w:rPr>
        <w:t>功能描述</w:t>
      </w:r>
    </w:p>
    <w:p w:rsidR="0076299C" w:rsidRDefault="00B106F2">
      <w:pPr>
        <w:spacing w:line="300" w:lineRule="auto"/>
        <w:ind w:firstLineChars="200" w:firstLine="480"/>
        <w:rPr>
          <w:color w:val="000000"/>
          <w:sz w:val="24"/>
        </w:rPr>
      </w:pPr>
      <w:r>
        <w:rPr>
          <w:color w:val="000000"/>
          <w:sz w:val="24"/>
        </w:rPr>
        <w:t>1</w:t>
      </w:r>
      <w:r>
        <w:rPr>
          <w:rFonts w:ascii="宋体" w:hAnsi="宋体"/>
          <w:color w:val="000000"/>
          <w:sz w:val="24"/>
        </w:rPr>
        <w:t>)</w:t>
      </w:r>
      <w:r>
        <w:rPr>
          <w:rFonts w:hint="eastAsia"/>
          <w:color w:val="000000"/>
          <w:sz w:val="24"/>
        </w:rPr>
        <w:t>创建订单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创建业务单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创建手袋单</w:t>
      </w:r>
    </w:p>
    <w:p w:rsidR="0076299C" w:rsidRDefault="00B106F2">
      <w:pPr>
        <w:pStyle w:val="DZXstyle0"/>
        <w:ind w:firstLine="480"/>
        <w:rPr>
          <w:rFonts w:cs="Times New Roman"/>
          <w:color w:val="000000"/>
        </w:rPr>
      </w:pPr>
      <w:r>
        <w:rPr>
          <w:rFonts w:cs="Times New Roman"/>
          <w:color w:val="000000"/>
        </w:rPr>
        <w:t>2</w:t>
      </w:r>
      <w:r>
        <w:rPr>
          <w:rFonts w:ascii="宋体" w:hAnsi="宋体" w:cs="Times New Roman"/>
          <w:color w:val="000000"/>
        </w:rPr>
        <w:t>)</w:t>
      </w:r>
      <w:r>
        <w:rPr>
          <w:rFonts w:ascii="宋体" w:hAnsi="宋体" w:cs="Times New Roman" w:hint="eastAsia"/>
          <w:color w:val="000000"/>
        </w:rPr>
        <w:t>查看订单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查看自己所有的未完成订单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查看自己所有的已完成订单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cs="Times New Roman" w:hint="eastAsia"/>
          <w:color w:val="000000"/>
        </w:rPr>
        <w:t>3</w:t>
      </w:r>
      <w:r>
        <w:rPr>
          <w:rFonts w:cs="Times New Roman" w:hint="eastAsia"/>
          <w:color w:val="000000"/>
        </w:rPr>
        <w:t>）设计确认</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查看自己所有的未完成</w:t>
      </w:r>
      <w:r>
        <w:rPr>
          <w:rFonts w:cs="Times New Roman" w:hint="eastAsia"/>
          <w:color w:val="000000"/>
        </w:rPr>
        <w:t>设计确认</w:t>
      </w:r>
      <w:r>
        <w:rPr>
          <w:rFonts w:ascii="宋体" w:hAnsi="宋体"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查看自己所有的已完成设计确认订单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cs="Times New Roman" w:hint="eastAsia"/>
          <w:color w:val="000000"/>
        </w:rPr>
        <w:t>(</w:t>
      </w:r>
      <w:r>
        <w:rPr>
          <w:rFonts w:cs="Times New Roman"/>
          <w:color w:val="000000"/>
        </w:rPr>
        <w:t>4)</w:t>
      </w:r>
      <w:r>
        <w:rPr>
          <w:rFonts w:cs="Times New Roman" w:hint="eastAsia"/>
          <w:color w:val="000000"/>
        </w:rPr>
        <w:t>对设计管理中提交过来的订单进行设计确认</w:t>
      </w:r>
    </w:p>
    <w:p w:rsidR="0076299C" w:rsidRDefault="00B106F2">
      <w:pPr>
        <w:pStyle w:val="DZXstyle0"/>
        <w:ind w:firstLine="480"/>
        <w:rPr>
          <w:rFonts w:cs="Times New Roman"/>
          <w:color w:val="000000"/>
        </w:rPr>
      </w:pPr>
      <w:r>
        <w:rPr>
          <w:rFonts w:cs="Times New Roman" w:hint="eastAsia"/>
          <w:color w:val="000000"/>
        </w:rPr>
        <w:t>4</w:t>
      </w:r>
      <w:r>
        <w:rPr>
          <w:rFonts w:cs="Times New Roman" w:hint="eastAsia"/>
          <w:color w:val="000000"/>
        </w:rPr>
        <w:t>）小样确认</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查看自己所有的未完成</w:t>
      </w:r>
      <w:r>
        <w:rPr>
          <w:rFonts w:cs="Times New Roman" w:hint="eastAsia"/>
          <w:color w:val="000000"/>
        </w:rPr>
        <w:t>小样确认</w:t>
      </w:r>
      <w:r>
        <w:rPr>
          <w:rFonts w:ascii="宋体" w:hAnsi="宋体"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查看自己所有的已完成小样确认订单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cs="Times New Roman" w:hint="eastAsia"/>
          <w:color w:val="000000"/>
        </w:rPr>
        <w:t>(</w:t>
      </w:r>
      <w:r>
        <w:rPr>
          <w:rFonts w:cs="Times New Roman"/>
          <w:color w:val="000000"/>
        </w:rPr>
        <w:t>4)</w:t>
      </w:r>
      <w:r>
        <w:rPr>
          <w:rFonts w:cs="Times New Roman" w:hint="eastAsia"/>
          <w:color w:val="000000"/>
        </w:rPr>
        <w:t>对生产管理中提交过来的订单进行小样确认</w:t>
      </w:r>
    </w:p>
    <w:p w:rsidR="0076299C" w:rsidRDefault="00B106F2">
      <w:pPr>
        <w:pStyle w:val="DZXstyle0"/>
        <w:ind w:firstLine="480"/>
        <w:rPr>
          <w:rFonts w:cs="Times New Roman"/>
          <w:color w:val="000000"/>
        </w:rPr>
      </w:pPr>
      <w:r>
        <w:rPr>
          <w:rFonts w:cs="Times New Roman" w:hint="eastAsia"/>
          <w:color w:val="000000"/>
        </w:rPr>
        <w:lastRenderedPageBreak/>
        <w:t>5</w:t>
      </w:r>
      <w:r>
        <w:rPr>
          <w:rFonts w:cs="Times New Roman" w:hint="eastAsia"/>
          <w:color w:val="000000"/>
        </w:rPr>
        <w:t>）预付款</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查看自己所有的未完成</w:t>
      </w:r>
      <w:r>
        <w:rPr>
          <w:rFonts w:cs="Times New Roman" w:hint="eastAsia"/>
          <w:color w:val="000000"/>
        </w:rPr>
        <w:t>预付款</w:t>
      </w:r>
      <w:r>
        <w:rPr>
          <w:rFonts w:ascii="宋体" w:hAnsi="宋体"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查看自己所有的已完成预付款订单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cs="Times New Roman" w:hint="eastAsia"/>
          <w:color w:val="000000"/>
        </w:rPr>
        <w:t>(</w:t>
      </w:r>
      <w:r>
        <w:rPr>
          <w:rFonts w:cs="Times New Roman"/>
          <w:color w:val="000000"/>
        </w:rPr>
        <w:t>4)</w:t>
      </w:r>
      <w:r>
        <w:rPr>
          <w:rFonts w:cs="Times New Roman" w:hint="eastAsia"/>
          <w:color w:val="000000"/>
        </w:rPr>
        <w:t>对订单的预付款项的到账情况进行预付款确认</w:t>
      </w:r>
    </w:p>
    <w:p w:rsidR="0076299C" w:rsidRDefault="00B106F2">
      <w:pPr>
        <w:pStyle w:val="DZXstyle0"/>
        <w:ind w:firstLine="480"/>
        <w:rPr>
          <w:rFonts w:cs="Times New Roman"/>
          <w:color w:val="000000"/>
        </w:rPr>
      </w:pPr>
      <w:r>
        <w:rPr>
          <w:rFonts w:cs="Times New Roman" w:hint="eastAsia"/>
          <w:color w:val="000000"/>
        </w:rPr>
        <w:t>6</w:t>
      </w:r>
      <w:r>
        <w:rPr>
          <w:rFonts w:cs="Times New Roman" w:hint="eastAsia"/>
          <w:color w:val="000000"/>
        </w:rPr>
        <w:t>）尾款确认</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查看自己所有的未完成</w:t>
      </w:r>
      <w:r>
        <w:rPr>
          <w:rFonts w:cs="Times New Roman" w:hint="eastAsia"/>
          <w:color w:val="000000"/>
        </w:rPr>
        <w:t>尾款确认</w:t>
      </w:r>
      <w:r>
        <w:rPr>
          <w:rFonts w:ascii="宋体" w:hAnsi="宋体"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查看自己所有的已完成尾款确认订单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cs="Times New Roman" w:hint="eastAsia"/>
          <w:color w:val="000000"/>
        </w:rPr>
        <w:t>(</w:t>
      </w:r>
      <w:r>
        <w:rPr>
          <w:rFonts w:cs="Times New Roman"/>
          <w:color w:val="000000"/>
        </w:rPr>
        <w:t>4)</w:t>
      </w:r>
      <w:r>
        <w:rPr>
          <w:rFonts w:cs="Times New Roman" w:hint="eastAsia"/>
          <w:color w:val="000000"/>
        </w:rPr>
        <w:t>订单生产完成交付后，进行尾款确认。</w:t>
      </w:r>
    </w:p>
    <w:p w:rsidR="0076299C" w:rsidRDefault="0076299C">
      <w:pPr>
        <w:pStyle w:val="DZXstyle0"/>
        <w:ind w:firstLine="480"/>
        <w:rPr>
          <w:rFonts w:cs="Times New Roman"/>
          <w:color w:val="000000"/>
        </w:rPr>
      </w:pPr>
    </w:p>
    <w:p w:rsidR="0076299C" w:rsidRDefault="00B106F2">
      <w:pPr>
        <w:pStyle w:val="3"/>
        <w:spacing w:line="300" w:lineRule="auto"/>
        <w:rPr>
          <w:sz w:val="28"/>
          <w:szCs w:val="28"/>
        </w:rPr>
      </w:pPr>
      <w:bookmarkStart w:id="172" w:name="_Toc358727336"/>
      <w:bookmarkStart w:id="173" w:name="_Toc358727649"/>
      <w:bookmarkStart w:id="174" w:name="_Toc358726816"/>
      <w:bookmarkStart w:id="175" w:name="_Toc360025919"/>
      <w:bookmarkStart w:id="176" w:name="_Toc358669901"/>
      <w:r>
        <w:rPr>
          <w:b w:val="0"/>
          <w:sz w:val="28"/>
          <w:szCs w:val="28"/>
        </w:rPr>
        <w:t xml:space="preserve">4.2.2 </w:t>
      </w:r>
      <w:r>
        <w:rPr>
          <w:rFonts w:eastAsia="宋体" w:hint="eastAsia"/>
          <w:b w:val="0"/>
          <w:sz w:val="28"/>
          <w:szCs w:val="28"/>
        </w:rPr>
        <w:t>设计管理</w:t>
      </w:r>
      <w:bookmarkEnd w:id="172"/>
      <w:bookmarkEnd w:id="173"/>
      <w:bookmarkEnd w:id="174"/>
      <w:bookmarkEnd w:id="175"/>
      <w:bookmarkEnd w:id="176"/>
      <w:r>
        <w:rPr>
          <w:rFonts w:eastAsia="宋体" w:hint="eastAsia"/>
          <w:b w:val="0"/>
          <w:sz w:val="28"/>
          <w:szCs w:val="28"/>
        </w:rPr>
        <w:t>部分</w:t>
      </w:r>
    </w:p>
    <w:p w:rsidR="0076299C" w:rsidRDefault="00B106F2">
      <w:pPr>
        <w:spacing w:line="300" w:lineRule="auto"/>
        <w:ind w:firstLineChars="200" w:firstLine="480"/>
        <w:rPr>
          <w:sz w:val="24"/>
        </w:rPr>
      </w:pPr>
      <w:r>
        <w:rPr>
          <w:sz w:val="24"/>
        </w:rPr>
        <w:t>1.</w:t>
      </w:r>
      <w:r>
        <w:rPr>
          <w:rFonts w:hint="eastAsia"/>
          <w:sz w:val="24"/>
        </w:rPr>
        <w:t>概述</w:t>
      </w:r>
    </w:p>
    <w:p w:rsidR="0076299C" w:rsidRDefault="00B106F2">
      <w:pPr>
        <w:spacing w:line="300" w:lineRule="auto"/>
        <w:ind w:firstLineChars="200" w:firstLine="480"/>
        <w:rPr>
          <w:sz w:val="24"/>
        </w:rPr>
      </w:pPr>
      <w:r>
        <w:rPr>
          <w:rFonts w:hint="eastAsia"/>
          <w:sz w:val="24"/>
        </w:rPr>
        <w:t>该部分的主要功能是为设计部与生产部和业务部之间搭起网络上的沟通桥梁。设计部门在收到来自业务部的订单需求后，根据需求，提供一套完成的设计方案，在此功能中提交。之后，业务部和生产部都可收到相关信息。并根据此信息做出相应的工作安排。</w:t>
      </w:r>
    </w:p>
    <w:p w:rsidR="0076299C" w:rsidRDefault="00B106F2">
      <w:pPr>
        <w:spacing w:line="300" w:lineRule="auto"/>
        <w:ind w:firstLineChars="200" w:firstLine="480"/>
        <w:rPr>
          <w:sz w:val="24"/>
        </w:rPr>
      </w:pPr>
      <w:r>
        <w:rPr>
          <w:sz w:val="24"/>
        </w:rPr>
        <w:t>2.</w:t>
      </w:r>
      <w:r>
        <w:rPr>
          <w:rFonts w:hint="eastAsia"/>
          <w:sz w:val="24"/>
        </w:rPr>
        <w:t>系统结构</w:t>
      </w:r>
    </w:p>
    <w:p w:rsidR="0076299C" w:rsidRDefault="00B106F2">
      <w:pPr>
        <w:spacing w:line="300" w:lineRule="auto"/>
        <w:ind w:firstLineChars="200" w:firstLine="480"/>
        <w:rPr>
          <w:sz w:val="24"/>
        </w:rPr>
      </w:pPr>
      <w:r>
        <w:rPr>
          <w:rFonts w:hint="eastAsia"/>
          <w:sz w:val="24"/>
        </w:rPr>
        <w:t>如图</w:t>
      </w:r>
      <w:r>
        <w:rPr>
          <w:sz w:val="24"/>
        </w:rPr>
        <w:t>4-2</w:t>
      </w:r>
      <w:r>
        <w:rPr>
          <w:rFonts w:hint="eastAsia"/>
          <w:sz w:val="24"/>
        </w:rPr>
        <w:t>所示：</w:t>
      </w:r>
    </w:p>
    <w:p w:rsidR="0076299C" w:rsidRDefault="0076299C"/>
    <w:p w:rsidR="001A5DB2" w:rsidRDefault="00B106F2">
      <w:pPr>
        <w:spacing w:line="360" w:lineRule="auto"/>
        <w:jc w:val="center"/>
        <w:rPr>
          <w:ins w:id="177" w:author="WPS_201559795" w:date="2019-05-27T22:35:00Z"/>
        </w:rPr>
      </w:pPr>
      <w:ins w:id="178" w:author="WPS_201559795" w:date="2019-05-27T22:35:00Z">
        <w:r>
          <w:rPr>
            <w:noProof/>
          </w:rPr>
          <w:drawing>
            <wp:inline distT="0" distB="0" distL="0" distR="0">
              <wp:extent cx="3019425" cy="1609725"/>
              <wp:effectExtent l="38100" t="0" r="47625" b="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ins>
    </w:p>
    <w:p w:rsidR="0076299C" w:rsidRDefault="00B106F2">
      <w:pPr>
        <w:spacing w:line="360" w:lineRule="auto"/>
        <w:jc w:val="center"/>
        <w:rPr>
          <w:ins w:id="179" w:author="WPS_201559795" w:date="2019-05-27T22:35:00Z"/>
        </w:rPr>
      </w:pPr>
      <w:ins w:id="180" w:author="WPS_201559795" w:date="2019-05-27T22:35:00Z">
        <w:r>
          <w:rPr>
            <w:noProof/>
          </w:rPr>
          <w:drawing>
            <wp:inline distT="0" distB="0" distL="0" distR="0">
              <wp:extent cx="3019425" cy="1609725"/>
              <wp:effectExtent l="38100" t="0" r="4762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ins>
    </w:p>
    <w:p w:rsidR="0076299C" w:rsidRDefault="00B106F2">
      <w:pPr>
        <w:spacing w:line="360" w:lineRule="auto"/>
        <w:jc w:val="center"/>
      </w:pPr>
      <w:r>
        <w:rPr>
          <w:rFonts w:hint="eastAsia"/>
        </w:rPr>
        <w:lastRenderedPageBreak/>
        <w:t>图</w:t>
      </w:r>
      <w:r>
        <w:t xml:space="preserve">4-2 </w:t>
      </w:r>
      <w:r>
        <w:rPr>
          <w:rFonts w:hint="eastAsia"/>
        </w:rPr>
        <w:t>设计管理部分</w:t>
      </w:r>
    </w:p>
    <w:p w:rsidR="0076299C" w:rsidRDefault="0076299C">
      <w:pPr>
        <w:spacing w:line="360" w:lineRule="auto"/>
        <w:jc w:val="center"/>
      </w:pPr>
    </w:p>
    <w:p w:rsidR="0076299C" w:rsidRDefault="00B106F2">
      <w:pPr>
        <w:spacing w:line="300" w:lineRule="auto"/>
        <w:ind w:firstLineChars="200" w:firstLine="480"/>
        <w:rPr>
          <w:sz w:val="24"/>
        </w:rPr>
      </w:pPr>
      <w:r>
        <w:rPr>
          <w:sz w:val="24"/>
        </w:rPr>
        <w:t>3.</w:t>
      </w:r>
      <w:r>
        <w:rPr>
          <w:rFonts w:hint="eastAsia"/>
          <w:sz w:val="24"/>
        </w:rPr>
        <w:t>功能描述</w:t>
      </w:r>
    </w:p>
    <w:p w:rsidR="0076299C" w:rsidRDefault="00B106F2">
      <w:pPr>
        <w:pStyle w:val="DZXstyle0"/>
        <w:ind w:firstLine="480"/>
        <w:rPr>
          <w:rFonts w:cs="Times New Roman"/>
          <w:color w:val="000000"/>
        </w:rPr>
      </w:pPr>
      <w:r>
        <w:rPr>
          <w:rFonts w:cs="Times New Roman" w:hint="eastAsia"/>
          <w:color w:val="000000"/>
        </w:rPr>
        <w:t>1</w:t>
      </w:r>
      <w:r>
        <w:rPr>
          <w:rFonts w:cs="Times New Roman" w:hint="eastAsia"/>
          <w:color w:val="000000"/>
        </w:rPr>
        <w:t>）设计管理</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查看所有的未完成</w:t>
      </w:r>
      <w:r>
        <w:rPr>
          <w:rFonts w:cs="Times New Roman" w:hint="eastAsia"/>
          <w:color w:val="000000"/>
        </w:rPr>
        <w:t>设计管理</w:t>
      </w:r>
      <w:r>
        <w:rPr>
          <w:rFonts w:ascii="宋体" w:hAnsi="宋体"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查看所有的已完成设计管理订单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hint="eastAsia"/>
        </w:rPr>
        <w:t>上传订单的相关设计信息</w:t>
      </w:r>
    </w:p>
    <w:p w:rsidR="0076299C" w:rsidRDefault="00B106F2">
      <w:pPr>
        <w:pStyle w:val="3"/>
        <w:spacing w:line="300" w:lineRule="auto"/>
        <w:rPr>
          <w:sz w:val="28"/>
          <w:szCs w:val="28"/>
        </w:rPr>
      </w:pPr>
      <w:bookmarkStart w:id="181" w:name="_Toc358727337"/>
      <w:bookmarkStart w:id="182" w:name="_Toc358669902"/>
      <w:bookmarkStart w:id="183" w:name="_Toc360025920"/>
      <w:bookmarkStart w:id="184" w:name="_Toc358727650"/>
      <w:bookmarkStart w:id="185" w:name="_Toc358726817"/>
      <w:r>
        <w:rPr>
          <w:b w:val="0"/>
          <w:sz w:val="28"/>
          <w:szCs w:val="28"/>
        </w:rPr>
        <w:t>4.2.3</w:t>
      </w:r>
      <w:bookmarkEnd w:id="181"/>
      <w:bookmarkEnd w:id="182"/>
      <w:bookmarkEnd w:id="183"/>
      <w:bookmarkEnd w:id="184"/>
      <w:bookmarkEnd w:id="185"/>
      <w:r>
        <w:rPr>
          <w:rFonts w:eastAsia="宋体" w:hint="eastAsia"/>
          <w:b w:val="0"/>
          <w:sz w:val="28"/>
          <w:szCs w:val="28"/>
        </w:rPr>
        <w:t>生产管理部分</w:t>
      </w:r>
    </w:p>
    <w:p w:rsidR="0076299C" w:rsidRDefault="00B106F2">
      <w:pPr>
        <w:spacing w:line="300" w:lineRule="auto"/>
        <w:ind w:firstLineChars="200" w:firstLine="480"/>
        <w:rPr>
          <w:sz w:val="24"/>
        </w:rPr>
      </w:pPr>
      <w:r>
        <w:rPr>
          <w:sz w:val="24"/>
        </w:rPr>
        <w:t>1.</w:t>
      </w:r>
      <w:r>
        <w:rPr>
          <w:rFonts w:hint="eastAsia"/>
          <w:sz w:val="24"/>
        </w:rPr>
        <w:t>概述</w:t>
      </w:r>
    </w:p>
    <w:p w:rsidR="0076299C" w:rsidRDefault="00B106F2">
      <w:pPr>
        <w:spacing w:line="300" w:lineRule="auto"/>
        <w:ind w:firstLineChars="200" w:firstLine="480"/>
        <w:rPr>
          <w:sz w:val="24"/>
        </w:rPr>
      </w:pPr>
      <w:r>
        <w:rPr>
          <w:rFonts w:hint="eastAsia"/>
          <w:sz w:val="24"/>
        </w:rPr>
        <w:t>在业务部提交订单后，需经过生产部审核才可进行订单的生产。生产管理中还可以对外协订单进行相关管理。在制作完订单小样后，在生产管理中提交相关信息通知业务部，小样生产情况。针对订单的材料需求，引进不同的材料。根据生产需求，输出不同的材料。订单生产完后，对订单进行质量检验，成品出入库等操作。也可提供材料库存查看功能，方便管理人员实时掌握材料的消耗情况与去向。</w:t>
      </w:r>
    </w:p>
    <w:p w:rsidR="0076299C" w:rsidRDefault="00B106F2">
      <w:pPr>
        <w:spacing w:line="300" w:lineRule="auto"/>
        <w:ind w:firstLineChars="200" w:firstLine="480"/>
        <w:rPr>
          <w:sz w:val="24"/>
        </w:rPr>
      </w:pPr>
      <w:r>
        <w:rPr>
          <w:sz w:val="24"/>
        </w:rPr>
        <w:t>2.</w:t>
      </w:r>
      <w:r>
        <w:rPr>
          <w:rFonts w:hint="eastAsia"/>
          <w:sz w:val="24"/>
        </w:rPr>
        <w:t>系统结构</w:t>
      </w:r>
    </w:p>
    <w:p w:rsidR="0076299C" w:rsidRDefault="00B106F2">
      <w:pPr>
        <w:spacing w:line="300" w:lineRule="auto"/>
        <w:ind w:firstLineChars="200" w:firstLine="480"/>
        <w:rPr>
          <w:sz w:val="24"/>
        </w:rPr>
      </w:pPr>
      <w:r>
        <w:rPr>
          <w:rFonts w:hint="eastAsia"/>
          <w:sz w:val="24"/>
        </w:rPr>
        <w:t>如图</w:t>
      </w:r>
      <w:r>
        <w:rPr>
          <w:sz w:val="24"/>
        </w:rPr>
        <w:t>4-3</w:t>
      </w:r>
      <w:r>
        <w:rPr>
          <w:rFonts w:hint="eastAsia"/>
          <w:sz w:val="24"/>
        </w:rPr>
        <w:t>所示：</w:t>
      </w:r>
    </w:p>
    <w:p w:rsidR="0076299C" w:rsidRDefault="0076299C"/>
    <w:p w:rsidR="001A5DB2" w:rsidRDefault="00B106F2">
      <w:pPr>
        <w:spacing w:line="360" w:lineRule="auto"/>
        <w:jc w:val="center"/>
        <w:rPr>
          <w:ins w:id="186" w:author="WPS_201559795" w:date="2019-05-27T22:35:00Z"/>
        </w:rPr>
      </w:pPr>
      <w:ins w:id="187" w:author="WPS_201559795" w:date="2019-05-27T22:35:00Z">
        <w:r>
          <w:rPr>
            <w:noProof/>
          </w:rPr>
          <w:lastRenderedPageBreak/>
          <w:drawing>
            <wp:inline distT="0" distB="0" distL="0" distR="0">
              <wp:extent cx="5867400" cy="3990975"/>
              <wp:effectExtent l="0" t="0" r="38100" b="0"/>
              <wp:docPr id="25" name="图示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ins>
    </w:p>
    <w:p w:rsidR="0076299C" w:rsidRDefault="00B106F2">
      <w:pPr>
        <w:spacing w:line="360" w:lineRule="auto"/>
        <w:jc w:val="center"/>
        <w:rPr>
          <w:ins w:id="188" w:author="WPS_201559795" w:date="2019-05-27T22:35:00Z"/>
        </w:rPr>
      </w:pPr>
      <w:ins w:id="189" w:author="WPS_201559795" w:date="2019-05-27T22:35:00Z">
        <w:r>
          <w:rPr>
            <w:noProof/>
          </w:rPr>
          <w:drawing>
            <wp:inline distT="0" distB="0" distL="0" distR="0">
              <wp:extent cx="5867400" cy="3990975"/>
              <wp:effectExtent l="0" t="0" r="3810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ins>
    </w:p>
    <w:p w:rsidR="0076299C" w:rsidRDefault="00B106F2">
      <w:pPr>
        <w:spacing w:line="360" w:lineRule="auto"/>
        <w:jc w:val="center"/>
      </w:pPr>
      <w:r>
        <w:rPr>
          <w:rFonts w:hint="eastAsia"/>
        </w:rPr>
        <w:t>图</w:t>
      </w:r>
      <w:r>
        <w:t xml:space="preserve">4-3 </w:t>
      </w:r>
      <w:r>
        <w:rPr>
          <w:rFonts w:hint="eastAsia"/>
        </w:rPr>
        <w:t>生产管理部分</w:t>
      </w:r>
    </w:p>
    <w:p w:rsidR="0076299C" w:rsidRDefault="0076299C">
      <w:pPr>
        <w:spacing w:line="360" w:lineRule="auto"/>
        <w:jc w:val="center"/>
      </w:pPr>
    </w:p>
    <w:p w:rsidR="0076299C" w:rsidRDefault="00B106F2">
      <w:pPr>
        <w:spacing w:line="300" w:lineRule="auto"/>
        <w:ind w:firstLineChars="200" w:firstLine="480"/>
        <w:rPr>
          <w:sz w:val="24"/>
        </w:rPr>
      </w:pPr>
      <w:r>
        <w:rPr>
          <w:sz w:val="24"/>
        </w:rPr>
        <w:t>3.</w:t>
      </w:r>
      <w:r>
        <w:rPr>
          <w:rFonts w:hint="eastAsia"/>
          <w:sz w:val="24"/>
        </w:rPr>
        <w:t>功能描述</w:t>
      </w:r>
    </w:p>
    <w:p w:rsidR="0076299C" w:rsidRDefault="00B106F2">
      <w:pPr>
        <w:pStyle w:val="DZXstyle0"/>
        <w:ind w:firstLine="480"/>
        <w:rPr>
          <w:rFonts w:cs="Times New Roman"/>
          <w:color w:val="000000"/>
        </w:rPr>
      </w:pPr>
      <w:bookmarkStart w:id="190" w:name="_Toc358727651"/>
      <w:bookmarkStart w:id="191" w:name="_Toc358726818"/>
      <w:bookmarkStart w:id="192" w:name="_Toc358727338"/>
      <w:bookmarkStart w:id="193" w:name="_Toc360025921"/>
      <w:bookmarkStart w:id="194" w:name="_Toc358669903"/>
      <w:r>
        <w:rPr>
          <w:rFonts w:cs="Times New Roman" w:hint="eastAsia"/>
          <w:color w:val="000000"/>
        </w:rPr>
        <w:t>1</w:t>
      </w:r>
      <w:r>
        <w:rPr>
          <w:rFonts w:cs="Times New Roman" w:hint="eastAsia"/>
          <w:color w:val="000000"/>
        </w:rPr>
        <w:t>）订单审核</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查看所有的未完成订单审核订单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查看所有的已完成</w:t>
      </w:r>
      <w:r>
        <w:rPr>
          <w:rFonts w:ascii="宋体" w:hAnsi="宋体" w:cs="Times New Roman" w:hint="eastAsia"/>
          <w:color w:val="000000"/>
        </w:rPr>
        <w:t>订单审核</w:t>
      </w:r>
      <w:r>
        <w:rPr>
          <w:rFonts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pPr>
      <w:r>
        <w:rPr>
          <w:rFonts w:ascii="宋体" w:hAnsi="宋体" w:cs="Times New Roman"/>
          <w:color w:val="000000"/>
        </w:rPr>
        <w:t>(</w:t>
      </w:r>
      <w:r>
        <w:rPr>
          <w:rFonts w:hint="eastAsia"/>
          <w:color w:val="000000"/>
        </w:rPr>
        <w:t>4</w:t>
      </w:r>
      <w:r>
        <w:rPr>
          <w:rFonts w:ascii="宋体" w:hAnsi="宋体" w:cs="Times New Roman"/>
          <w:color w:val="000000"/>
        </w:rPr>
        <w:t>)</w:t>
      </w:r>
      <w:r>
        <w:rPr>
          <w:rFonts w:ascii="宋体" w:hAnsi="宋体" w:cs="Times New Roman" w:hint="eastAsia"/>
          <w:color w:val="000000"/>
        </w:rPr>
        <w:t>审核订单信息</w:t>
      </w:r>
    </w:p>
    <w:p w:rsidR="0076299C" w:rsidRDefault="00B106F2">
      <w:pPr>
        <w:pStyle w:val="DZXstyle0"/>
        <w:ind w:firstLine="480"/>
        <w:rPr>
          <w:rFonts w:cs="Times New Roman"/>
          <w:color w:val="000000"/>
        </w:rPr>
      </w:pPr>
      <w:r>
        <w:rPr>
          <w:rFonts w:cs="Times New Roman" w:hint="eastAsia"/>
          <w:color w:val="000000"/>
        </w:rPr>
        <w:t>2</w:t>
      </w:r>
      <w:r>
        <w:rPr>
          <w:rFonts w:cs="Times New Roman" w:hint="eastAsia"/>
          <w:color w:val="000000"/>
        </w:rPr>
        <w:t>）外协订单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查看所有的外协订单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hint="eastAsia"/>
          <w:color w:val="000000"/>
        </w:rPr>
        <w:t>2</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cs="Times New Roman" w:hint="eastAsia"/>
          <w:color w:val="000000"/>
        </w:rPr>
        <w:t>3</w:t>
      </w:r>
      <w:r>
        <w:rPr>
          <w:rFonts w:cs="Times New Roman" w:hint="eastAsia"/>
          <w:color w:val="000000"/>
        </w:rPr>
        <w:t>）制作小样</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查看所有的未完</w:t>
      </w:r>
      <w:proofErr w:type="gramStart"/>
      <w:r>
        <w:rPr>
          <w:rFonts w:ascii="宋体" w:hAnsi="宋体" w:cs="Times New Roman" w:hint="eastAsia"/>
          <w:color w:val="000000"/>
        </w:rPr>
        <w:t>成</w:t>
      </w:r>
      <w:r>
        <w:rPr>
          <w:rFonts w:cs="Times New Roman" w:hint="eastAsia"/>
          <w:color w:val="000000"/>
        </w:rPr>
        <w:t>制作</w:t>
      </w:r>
      <w:proofErr w:type="gramEnd"/>
      <w:r>
        <w:rPr>
          <w:rFonts w:cs="Times New Roman" w:hint="eastAsia"/>
          <w:color w:val="000000"/>
        </w:rPr>
        <w:t>小样</w:t>
      </w:r>
      <w:r>
        <w:rPr>
          <w:rFonts w:ascii="宋体" w:hAnsi="宋体"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查看所有的已完成制作小样订单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ascii="宋体" w:hAnsi="宋体" w:cs="Times New Roman" w:hint="eastAsia"/>
          <w:color w:val="000000"/>
        </w:rPr>
        <w:t>填写小样制作进展</w:t>
      </w:r>
    </w:p>
    <w:p w:rsidR="0076299C" w:rsidRDefault="00B106F2">
      <w:pPr>
        <w:pStyle w:val="DZXstyle0"/>
        <w:ind w:firstLine="480"/>
        <w:rPr>
          <w:rFonts w:cs="Times New Roman"/>
          <w:color w:val="000000"/>
        </w:rPr>
      </w:pPr>
      <w:r>
        <w:rPr>
          <w:rFonts w:cs="Times New Roman" w:hint="eastAsia"/>
          <w:color w:val="000000"/>
        </w:rPr>
        <w:t>4</w:t>
      </w:r>
      <w:r>
        <w:rPr>
          <w:rFonts w:cs="Times New Roman" w:hint="eastAsia"/>
          <w:color w:val="000000"/>
        </w:rPr>
        <w:t>）材料入库</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查看所有的未完成</w:t>
      </w:r>
      <w:r>
        <w:rPr>
          <w:rFonts w:cs="Times New Roman" w:hint="eastAsia"/>
          <w:color w:val="000000"/>
        </w:rPr>
        <w:t>材料入库</w:t>
      </w:r>
      <w:r>
        <w:rPr>
          <w:rFonts w:ascii="宋体" w:hAnsi="宋体"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查看所有的已完成材料入库订单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ascii="宋体" w:hAnsi="宋体" w:cs="Times New Roman" w:hint="eastAsia"/>
          <w:color w:val="000000"/>
        </w:rPr>
        <w:t>填写材料入库信息</w:t>
      </w:r>
    </w:p>
    <w:p w:rsidR="0076299C" w:rsidRDefault="00B106F2">
      <w:pPr>
        <w:pStyle w:val="DZXstyle0"/>
        <w:ind w:firstLine="480"/>
        <w:rPr>
          <w:rFonts w:cs="Times New Roman"/>
          <w:color w:val="000000"/>
        </w:rPr>
      </w:pPr>
      <w:r>
        <w:rPr>
          <w:rFonts w:cs="Times New Roman" w:hint="eastAsia"/>
          <w:color w:val="000000"/>
        </w:rPr>
        <w:t>5</w:t>
      </w:r>
      <w:r>
        <w:rPr>
          <w:rFonts w:cs="Times New Roman" w:hint="eastAsia"/>
          <w:color w:val="000000"/>
        </w:rPr>
        <w:t>）材料出库</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查看所有的未完成</w:t>
      </w:r>
      <w:r>
        <w:rPr>
          <w:rFonts w:cs="Times New Roman" w:hint="eastAsia"/>
          <w:color w:val="000000"/>
        </w:rPr>
        <w:t>材料出库</w:t>
      </w:r>
      <w:r>
        <w:rPr>
          <w:rFonts w:ascii="宋体" w:hAnsi="宋体"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查看所有的已完成材料出库订单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ascii="宋体" w:hAnsi="宋体" w:cs="Times New Roman" w:hint="eastAsia"/>
          <w:color w:val="000000"/>
        </w:rPr>
        <w:t>填写材料出库信息记录出库人</w:t>
      </w:r>
    </w:p>
    <w:p w:rsidR="0076299C" w:rsidRDefault="00B106F2">
      <w:pPr>
        <w:pStyle w:val="DZXstyle0"/>
        <w:ind w:firstLine="480"/>
        <w:rPr>
          <w:rFonts w:cs="Times New Roman"/>
          <w:color w:val="000000"/>
        </w:rPr>
      </w:pPr>
      <w:r>
        <w:rPr>
          <w:rFonts w:cs="Times New Roman" w:hint="eastAsia"/>
          <w:color w:val="000000"/>
        </w:rPr>
        <w:t>6</w:t>
      </w:r>
      <w:r>
        <w:rPr>
          <w:rFonts w:cs="Times New Roman" w:hint="eastAsia"/>
          <w:color w:val="000000"/>
        </w:rPr>
        <w:t>）成品入库</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查看所有的未完成</w:t>
      </w:r>
      <w:r>
        <w:rPr>
          <w:rFonts w:cs="Times New Roman" w:hint="eastAsia"/>
          <w:color w:val="000000"/>
        </w:rPr>
        <w:t>成品入库</w:t>
      </w:r>
      <w:r>
        <w:rPr>
          <w:rFonts w:ascii="宋体" w:hAnsi="宋体"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查看所有的已完成成品入库订单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ascii="宋体" w:hAnsi="宋体" w:cs="Times New Roman" w:hint="eastAsia"/>
          <w:color w:val="000000"/>
        </w:rPr>
        <w:t>填写订单成品入库信息</w:t>
      </w:r>
    </w:p>
    <w:p w:rsidR="0076299C" w:rsidRDefault="00B106F2">
      <w:pPr>
        <w:pStyle w:val="DZXstyle0"/>
        <w:ind w:firstLine="480"/>
        <w:rPr>
          <w:rFonts w:cs="Times New Roman"/>
          <w:color w:val="000000"/>
        </w:rPr>
      </w:pPr>
      <w:r>
        <w:rPr>
          <w:rFonts w:cs="Times New Roman" w:hint="eastAsia"/>
          <w:color w:val="000000"/>
        </w:rPr>
        <w:t>7</w:t>
      </w:r>
      <w:r>
        <w:rPr>
          <w:rFonts w:cs="Times New Roman" w:hint="eastAsia"/>
          <w:color w:val="000000"/>
        </w:rPr>
        <w:t>）质检环节</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查看所有的未完成</w:t>
      </w:r>
      <w:r>
        <w:rPr>
          <w:rFonts w:cs="Times New Roman" w:hint="eastAsia"/>
          <w:color w:val="000000"/>
        </w:rPr>
        <w:t>质检环节</w:t>
      </w:r>
      <w:r>
        <w:rPr>
          <w:rFonts w:ascii="宋体" w:hAnsi="宋体"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查看所有的已完成质检环节订单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ascii="宋体" w:hAnsi="宋体" w:cs="Times New Roman" w:hint="eastAsia"/>
          <w:color w:val="000000"/>
        </w:rPr>
        <w:t>填写订单成品的抽样质检情况</w:t>
      </w:r>
    </w:p>
    <w:p w:rsidR="0076299C" w:rsidRDefault="00B106F2">
      <w:pPr>
        <w:pStyle w:val="DZXstyle0"/>
        <w:ind w:firstLine="480"/>
        <w:rPr>
          <w:rFonts w:cs="Times New Roman"/>
          <w:color w:val="000000"/>
        </w:rPr>
      </w:pPr>
      <w:r>
        <w:rPr>
          <w:rFonts w:cs="Times New Roman" w:hint="eastAsia"/>
          <w:color w:val="000000"/>
        </w:rPr>
        <w:lastRenderedPageBreak/>
        <w:t>8</w:t>
      </w:r>
      <w:r>
        <w:rPr>
          <w:rFonts w:cs="Times New Roman" w:hint="eastAsia"/>
          <w:color w:val="000000"/>
        </w:rPr>
        <w:t>）成品出库</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查看所有的未完成</w:t>
      </w:r>
      <w:r>
        <w:rPr>
          <w:rFonts w:cs="Times New Roman" w:hint="eastAsia"/>
          <w:color w:val="000000"/>
        </w:rPr>
        <w:t>成品出库</w:t>
      </w:r>
      <w:r>
        <w:rPr>
          <w:rFonts w:ascii="宋体" w:hAnsi="宋体" w:cs="Times New Roman" w:hint="eastAsia"/>
          <w:color w:val="000000"/>
        </w:rPr>
        <w:t>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查看所有的已完成成品出库订单</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3</w:t>
      </w:r>
      <w:r>
        <w:rPr>
          <w:rFonts w:ascii="宋体" w:hAnsi="宋体" w:cs="Times New Roman"/>
          <w:color w:val="000000"/>
        </w:rPr>
        <w:t>)</w:t>
      </w:r>
      <w:r>
        <w:rPr>
          <w:rFonts w:cs="Times New Roman" w:hint="eastAsia"/>
          <w:color w:val="000000"/>
        </w:rPr>
        <w:t>按条件查询订单信息</w:t>
      </w:r>
    </w:p>
    <w:p w:rsidR="0076299C" w:rsidRDefault="00B106F2">
      <w:pPr>
        <w:pStyle w:val="DZXstyle0"/>
        <w:ind w:firstLine="480"/>
        <w:rPr>
          <w:rFonts w:cs="Times New Roman"/>
          <w:color w:val="000000"/>
        </w:rPr>
      </w:pPr>
      <w:r>
        <w:rPr>
          <w:rFonts w:ascii="宋体" w:hAnsi="宋体" w:cs="Times New Roman"/>
          <w:color w:val="000000"/>
        </w:rPr>
        <w:t>(</w:t>
      </w:r>
      <w:r>
        <w:rPr>
          <w:rFonts w:hint="eastAsia"/>
          <w:color w:val="000000"/>
        </w:rPr>
        <w:t>4</w:t>
      </w:r>
      <w:r>
        <w:rPr>
          <w:rFonts w:ascii="宋体" w:hAnsi="宋体" w:cs="Times New Roman"/>
          <w:color w:val="000000"/>
        </w:rPr>
        <w:t>)</w:t>
      </w:r>
      <w:r>
        <w:rPr>
          <w:rFonts w:hint="eastAsia"/>
        </w:rPr>
        <w:t>上传订单的相关设计信息</w:t>
      </w:r>
    </w:p>
    <w:p w:rsidR="0076299C" w:rsidRDefault="00B106F2">
      <w:pPr>
        <w:pStyle w:val="DZXstyle0"/>
        <w:ind w:firstLine="480"/>
        <w:rPr>
          <w:rFonts w:cs="Times New Roman"/>
          <w:color w:val="000000"/>
        </w:rPr>
      </w:pPr>
      <w:r>
        <w:rPr>
          <w:rFonts w:cs="Times New Roman" w:hint="eastAsia"/>
          <w:color w:val="000000"/>
        </w:rPr>
        <w:t>9</w:t>
      </w:r>
      <w:r>
        <w:rPr>
          <w:rFonts w:cs="Times New Roman" w:hint="eastAsia"/>
          <w:color w:val="000000"/>
        </w:rPr>
        <w:t>）查看库存</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1</w:t>
      </w:r>
      <w:r>
        <w:rPr>
          <w:rFonts w:ascii="宋体" w:hAnsi="宋体" w:cs="Times New Roman"/>
          <w:color w:val="000000"/>
        </w:rPr>
        <w:t>)</w:t>
      </w:r>
      <w:r>
        <w:rPr>
          <w:rFonts w:ascii="宋体" w:hAnsi="宋体" w:cs="Times New Roman" w:hint="eastAsia"/>
          <w:color w:val="000000"/>
        </w:rPr>
        <w:t>查看所有的材料</w:t>
      </w:r>
    </w:p>
    <w:p w:rsidR="0076299C" w:rsidRDefault="00B106F2">
      <w:pPr>
        <w:pStyle w:val="DZXstyle0"/>
        <w:ind w:firstLine="480"/>
        <w:rPr>
          <w:rFonts w:cs="Times New Roman"/>
          <w:color w:val="000000"/>
        </w:rPr>
      </w:pPr>
      <w:r>
        <w:rPr>
          <w:rFonts w:ascii="宋体" w:hAnsi="宋体" w:cs="Times New Roman"/>
          <w:color w:val="000000"/>
        </w:rPr>
        <w:t>(</w:t>
      </w:r>
      <w:r>
        <w:rPr>
          <w:rFonts w:cs="Times New Roman"/>
          <w:color w:val="000000"/>
        </w:rPr>
        <w:t>2</w:t>
      </w:r>
      <w:r>
        <w:rPr>
          <w:rFonts w:ascii="宋体" w:hAnsi="宋体" w:cs="Times New Roman"/>
          <w:color w:val="000000"/>
        </w:rPr>
        <w:t>)</w:t>
      </w:r>
      <w:r>
        <w:rPr>
          <w:rFonts w:cs="Times New Roman" w:hint="eastAsia"/>
          <w:color w:val="000000"/>
        </w:rPr>
        <w:t>查看材料详情</w:t>
      </w:r>
    </w:p>
    <w:p w:rsidR="0076299C" w:rsidRDefault="00B106F2">
      <w:pPr>
        <w:pStyle w:val="3"/>
        <w:spacing w:line="300" w:lineRule="auto"/>
        <w:rPr>
          <w:sz w:val="28"/>
          <w:szCs w:val="28"/>
        </w:rPr>
      </w:pPr>
      <w:r>
        <w:rPr>
          <w:b w:val="0"/>
          <w:sz w:val="28"/>
          <w:szCs w:val="28"/>
        </w:rPr>
        <w:t xml:space="preserve">4.2.4 </w:t>
      </w:r>
      <w:bookmarkEnd w:id="190"/>
      <w:bookmarkEnd w:id="191"/>
      <w:bookmarkEnd w:id="192"/>
      <w:bookmarkEnd w:id="193"/>
      <w:bookmarkEnd w:id="194"/>
      <w:r>
        <w:rPr>
          <w:rFonts w:eastAsia="宋体" w:hint="eastAsia"/>
          <w:b w:val="0"/>
          <w:sz w:val="28"/>
          <w:szCs w:val="28"/>
        </w:rPr>
        <w:t>财务管理部分</w:t>
      </w:r>
    </w:p>
    <w:p w:rsidR="0076299C" w:rsidRDefault="00B106F2">
      <w:pPr>
        <w:spacing w:line="300" w:lineRule="auto"/>
        <w:ind w:firstLineChars="200" w:firstLine="480"/>
        <w:rPr>
          <w:sz w:val="24"/>
        </w:rPr>
      </w:pPr>
      <w:r>
        <w:rPr>
          <w:sz w:val="24"/>
        </w:rPr>
        <w:t>1.</w:t>
      </w:r>
      <w:r>
        <w:rPr>
          <w:rFonts w:hint="eastAsia"/>
          <w:sz w:val="24"/>
        </w:rPr>
        <w:t>概述</w:t>
      </w:r>
    </w:p>
    <w:p w:rsidR="0076299C" w:rsidRDefault="00B106F2">
      <w:pPr>
        <w:spacing w:line="300" w:lineRule="auto"/>
        <w:ind w:firstLineChars="200" w:firstLine="480"/>
        <w:rPr>
          <w:sz w:val="24"/>
        </w:rPr>
      </w:pPr>
      <w:r>
        <w:rPr>
          <w:rFonts w:hint="eastAsia"/>
          <w:sz w:val="24"/>
        </w:rPr>
        <w:t>企业的财务部门可通过财务管理部分对业务部的订单收益情况进行查看。在订单交付前需由财务部门进行财务确认后才可交付。</w:t>
      </w:r>
    </w:p>
    <w:p w:rsidR="0076299C" w:rsidRDefault="00B106F2">
      <w:pPr>
        <w:spacing w:line="300" w:lineRule="auto"/>
        <w:ind w:firstLineChars="200" w:firstLine="480"/>
        <w:rPr>
          <w:sz w:val="24"/>
        </w:rPr>
      </w:pPr>
      <w:r>
        <w:rPr>
          <w:sz w:val="24"/>
        </w:rPr>
        <w:t>2.</w:t>
      </w:r>
      <w:r>
        <w:rPr>
          <w:rFonts w:hint="eastAsia"/>
          <w:sz w:val="24"/>
        </w:rPr>
        <w:t>系统结构</w:t>
      </w:r>
    </w:p>
    <w:p w:rsidR="0076299C" w:rsidRDefault="00B106F2">
      <w:pPr>
        <w:spacing w:line="300" w:lineRule="auto"/>
        <w:ind w:firstLineChars="200" w:firstLine="480"/>
        <w:rPr>
          <w:sz w:val="24"/>
        </w:rPr>
      </w:pPr>
      <w:r>
        <w:rPr>
          <w:rFonts w:hint="eastAsia"/>
          <w:sz w:val="24"/>
        </w:rPr>
        <w:t>如图</w:t>
      </w:r>
      <w:r>
        <w:rPr>
          <w:sz w:val="24"/>
        </w:rPr>
        <w:t>4-4</w:t>
      </w:r>
      <w:r>
        <w:rPr>
          <w:rFonts w:hint="eastAsia"/>
          <w:sz w:val="24"/>
        </w:rPr>
        <w:t>所示：</w:t>
      </w:r>
    </w:p>
    <w:p w:rsidR="0076299C" w:rsidRDefault="0076299C"/>
    <w:p w:rsidR="001A5DB2" w:rsidRDefault="00B106F2">
      <w:pPr>
        <w:spacing w:line="360" w:lineRule="auto"/>
        <w:jc w:val="center"/>
        <w:rPr>
          <w:ins w:id="195" w:author="WPS_201559795" w:date="2019-05-27T22:35:00Z"/>
        </w:rPr>
      </w:pPr>
      <w:ins w:id="196" w:author="WPS_201559795" w:date="2019-05-27T22:35:00Z">
        <w:r>
          <w:rPr>
            <w:noProof/>
          </w:rPr>
          <w:drawing>
            <wp:inline distT="0" distB="0" distL="0" distR="0">
              <wp:extent cx="2590800" cy="1962150"/>
              <wp:effectExtent l="38100" t="0" r="19050" b="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ins>
    </w:p>
    <w:p w:rsidR="0076299C" w:rsidRDefault="00B106F2">
      <w:pPr>
        <w:spacing w:line="360" w:lineRule="auto"/>
        <w:jc w:val="center"/>
        <w:rPr>
          <w:ins w:id="197" w:author="WPS_201559795" w:date="2019-05-27T22:35:00Z"/>
        </w:rPr>
      </w:pPr>
      <w:ins w:id="198" w:author="WPS_201559795" w:date="2019-05-27T22:35:00Z">
        <w:r>
          <w:rPr>
            <w:noProof/>
          </w:rPr>
          <w:drawing>
            <wp:inline distT="0" distB="0" distL="0" distR="0">
              <wp:extent cx="2590800" cy="1962150"/>
              <wp:effectExtent l="38100" t="0" r="1905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ins>
    </w:p>
    <w:p w:rsidR="0076299C" w:rsidRDefault="00B106F2">
      <w:pPr>
        <w:spacing w:line="360" w:lineRule="auto"/>
        <w:jc w:val="center"/>
      </w:pPr>
      <w:r>
        <w:rPr>
          <w:rFonts w:hint="eastAsia"/>
        </w:rPr>
        <w:t>图</w:t>
      </w:r>
      <w:r>
        <w:t xml:space="preserve">4-4 </w:t>
      </w:r>
      <w:r>
        <w:rPr>
          <w:rFonts w:hint="eastAsia"/>
        </w:rPr>
        <w:t>财务管理部分</w:t>
      </w:r>
    </w:p>
    <w:p w:rsidR="0076299C" w:rsidRDefault="0076299C">
      <w:pPr>
        <w:spacing w:line="360" w:lineRule="auto"/>
        <w:jc w:val="center"/>
      </w:pPr>
    </w:p>
    <w:p w:rsidR="0076299C" w:rsidRDefault="00B106F2">
      <w:pPr>
        <w:spacing w:line="300" w:lineRule="auto"/>
        <w:ind w:firstLineChars="200" w:firstLine="480"/>
        <w:rPr>
          <w:sz w:val="24"/>
        </w:rPr>
      </w:pPr>
      <w:r>
        <w:rPr>
          <w:sz w:val="24"/>
        </w:rPr>
        <w:t>3.</w:t>
      </w:r>
      <w:r>
        <w:rPr>
          <w:rFonts w:hint="eastAsia"/>
          <w:sz w:val="24"/>
        </w:rPr>
        <w:t>功能描述</w:t>
      </w:r>
    </w:p>
    <w:p w:rsidR="0076299C" w:rsidRDefault="00B106F2">
      <w:pPr>
        <w:pStyle w:val="DZXstyle0"/>
        <w:ind w:firstLine="480"/>
        <w:rPr>
          <w:rFonts w:cs="Times New Roman"/>
          <w:color w:val="000000"/>
        </w:rPr>
      </w:pPr>
      <w:r>
        <w:rPr>
          <w:rFonts w:cs="Times New Roman"/>
          <w:color w:val="000000"/>
        </w:rPr>
        <w:t>1</w:t>
      </w:r>
      <w:r>
        <w:rPr>
          <w:rFonts w:ascii="宋体" w:hAnsi="宋体" w:cs="Times New Roman"/>
          <w:color w:val="000000"/>
        </w:rPr>
        <w:t>)</w:t>
      </w:r>
      <w:r>
        <w:rPr>
          <w:rFonts w:ascii="宋体" w:hAnsi="宋体" w:cs="Times New Roman" w:hint="eastAsia"/>
          <w:color w:val="000000"/>
        </w:rPr>
        <w:t>查看所有的未完成财务确认订单</w:t>
      </w:r>
    </w:p>
    <w:p w:rsidR="0076299C" w:rsidRDefault="00B106F2">
      <w:pPr>
        <w:pStyle w:val="DZXstyle0"/>
        <w:ind w:firstLine="480"/>
        <w:rPr>
          <w:rFonts w:cs="Times New Roman"/>
          <w:color w:val="000000"/>
        </w:rPr>
      </w:pPr>
      <w:r>
        <w:rPr>
          <w:rFonts w:cs="Times New Roman"/>
          <w:color w:val="000000"/>
        </w:rPr>
        <w:lastRenderedPageBreak/>
        <w:t>2</w:t>
      </w:r>
      <w:r>
        <w:rPr>
          <w:rFonts w:ascii="宋体" w:hAnsi="宋体" w:cs="Times New Roman"/>
          <w:color w:val="000000"/>
        </w:rPr>
        <w:t>)</w:t>
      </w:r>
      <w:r>
        <w:rPr>
          <w:rFonts w:ascii="宋体" w:hAnsi="宋体" w:cs="Times New Roman" w:hint="eastAsia"/>
          <w:color w:val="000000"/>
        </w:rPr>
        <w:t>查看所有的已完成财务确认订单</w:t>
      </w:r>
    </w:p>
    <w:p w:rsidR="0076299C" w:rsidRDefault="00B106F2">
      <w:pPr>
        <w:pStyle w:val="DZXstyle0"/>
        <w:ind w:firstLine="480"/>
        <w:rPr>
          <w:rFonts w:cs="Times New Roman"/>
          <w:color w:val="000000"/>
        </w:rPr>
      </w:pPr>
      <w:r>
        <w:rPr>
          <w:rFonts w:cs="Times New Roman"/>
          <w:color w:val="000000"/>
        </w:rPr>
        <w:t>3</w:t>
      </w:r>
      <w:r>
        <w:rPr>
          <w:rFonts w:ascii="宋体" w:hAnsi="宋体" w:cs="Times New Roman"/>
          <w:color w:val="000000"/>
        </w:rPr>
        <w:t>)</w:t>
      </w:r>
      <w:r>
        <w:rPr>
          <w:rFonts w:ascii="宋体" w:hAnsi="宋体" w:cs="Times New Roman" w:hint="eastAsia"/>
          <w:color w:val="000000"/>
        </w:rPr>
        <w:t>按条件搜索订单信息</w:t>
      </w:r>
    </w:p>
    <w:p w:rsidR="0076299C" w:rsidRDefault="00B106F2">
      <w:pPr>
        <w:pStyle w:val="DZXstyle0"/>
        <w:ind w:firstLine="480"/>
        <w:rPr>
          <w:rFonts w:cs="Times New Roman"/>
          <w:color w:val="000000"/>
        </w:rPr>
      </w:pPr>
      <w:r>
        <w:rPr>
          <w:rFonts w:cs="Times New Roman"/>
        </w:rPr>
        <w:t>4</w:t>
      </w:r>
      <w:r>
        <w:rPr>
          <w:rFonts w:ascii="宋体" w:hAnsi="宋体" w:cs="Times New Roman"/>
        </w:rPr>
        <w:t>)</w:t>
      </w:r>
      <w:r>
        <w:rPr>
          <w:rFonts w:ascii="宋体" w:hAnsi="宋体" w:cs="Times New Roman" w:hint="eastAsia"/>
        </w:rPr>
        <w:t>对订单进行财务确认</w:t>
      </w:r>
    </w:p>
    <w:p w:rsidR="0076299C" w:rsidRDefault="00B106F2">
      <w:pPr>
        <w:pStyle w:val="3"/>
        <w:spacing w:line="300" w:lineRule="auto"/>
        <w:rPr>
          <w:b w:val="0"/>
          <w:sz w:val="28"/>
          <w:szCs w:val="28"/>
        </w:rPr>
      </w:pPr>
      <w:bookmarkStart w:id="199" w:name="_Toc358727652"/>
      <w:bookmarkStart w:id="200" w:name="_Toc358727339"/>
      <w:bookmarkStart w:id="201" w:name="_Toc358669904"/>
      <w:bookmarkStart w:id="202" w:name="_Toc360025922"/>
      <w:bookmarkStart w:id="203" w:name="_Toc358726819"/>
      <w:r>
        <w:rPr>
          <w:b w:val="0"/>
          <w:sz w:val="28"/>
          <w:szCs w:val="28"/>
        </w:rPr>
        <w:t xml:space="preserve">4.2.5 </w:t>
      </w:r>
      <w:r>
        <w:rPr>
          <w:rFonts w:eastAsia="宋体" w:hint="eastAsia"/>
          <w:b w:val="0"/>
          <w:sz w:val="28"/>
          <w:szCs w:val="28"/>
        </w:rPr>
        <w:t>系统管理模块</w:t>
      </w:r>
      <w:bookmarkEnd w:id="199"/>
      <w:bookmarkEnd w:id="200"/>
      <w:bookmarkEnd w:id="201"/>
      <w:bookmarkEnd w:id="202"/>
      <w:bookmarkEnd w:id="203"/>
    </w:p>
    <w:p w:rsidR="0076299C" w:rsidRDefault="00B106F2">
      <w:pPr>
        <w:spacing w:line="300" w:lineRule="auto"/>
        <w:ind w:firstLineChars="200" w:firstLine="480"/>
        <w:rPr>
          <w:sz w:val="24"/>
        </w:rPr>
      </w:pPr>
      <w:r>
        <w:rPr>
          <w:sz w:val="24"/>
        </w:rPr>
        <w:t>1.</w:t>
      </w:r>
      <w:r>
        <w:rPr>
          <w:rFonts w:hint="eastAsia"/>
          <w:sz w:val="24"/>
        </w:rPr>
        <w:t>概述</w:t>
      </w:r>
    </w:p>
    <w:p w:rsidR="0076299C" w:rsidRDefault="00B106F2">
      <w:pPr>
        <w:spacing w:line="300" w:lineRule="auto"/>
        <w:ind w:firstLineChars="200" w:firstLine="480"/>
        <w:rPr>
          <w:sz w:val="24"/>
        </w:rPr>
      </w:pPr>
      <w:r>
        <w:rPr>
          <w:rFonts w:hint="eastAsia"/>
          <w:sz w:val="24"/>
        </w:rPr>
        <w:t>系统的后台管理可为系统管理员提供多样化全方面的管理功能。包括前台的订单管理，财务管理，生产管理，设计管理，数据纪录等。</w:t>
      </w:r>
    </w:p>
    <w:p w:rsidR="0076299C" w:rsidRDefault="00B106F2">
      <w:pPr>
        <w:spacing w:line="300" w:lineRule="auto"/>
        <w:ind w:firstLineChars="200" w:firstLine="480"/>
        <w:rPr>
          <w:sz w:val="24"/>
        </w:rPr>
      </w:pPr>
      <w:r>
        <w:rPr>
          <w:sz w:val="24"/>
        </w:rPr>
        <w:t>2.</w:t>
      </w:r>
      <w:r>
        <w:rPr>
          <w:rFonts w:hint="eastAsia"/>
          <w:sz w:val="24"/>
        </w:rPr>
        <w:t>系统结构如图</w:t>
      </w:r>
      <w:r>
        <w:rPr>
          <w:sz w:val="24"/>
        </w:rPr>
        <w:t>4-5</w:t>
      </w:r>
      <w:r>
        <w:rPr>
          <w:rFonts w:hint="eastAsia"/>
          <w:sz w:val="24"/>
        </w:rPr>
        <w:t>所示：</w:t>
      </w:r>
    </w:p>
    <w:p w:rsidR="0076299C" w:rsidRDefault="0076299C"/>
    <w:p w:rsidR="001A5DB2" w:rsidRDefault="00B106F2">
      <w:pPr>
        <w:pStyle w:val="DZXstyle0"/>
        <w:ind w:firstLineChars="0"/>
        <w:jc w:val="center"/>
        <w:rPr>
          <w:ins w:id="204" w:author="WPS_201559795" w:date="2019-05-27T22:35:00Z"/>
          <w:rFonts w:cs="Times New Roman"/>
        </w:rPr>
      </w:pPr>
      <w:ins w:id="205" w:author="WPS_201559795" w:date="2019-05-27T22:35:00Z">
        <w:r>
          <w:rPr>
            <w:rFonts w:cs="Times New Roman"/>
            <w:noProof/>
          </w:rPr>
          <w:drawing>
            <wp:inline distT="0" distB="0" distL="0" distR="0">
              <wp:extent cx="5876925" cy="3238500"/>
              <wp:effectExtent l="38100" t="0" r="47625" b="0"/>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ins>
    </w:p>
    <w:p w:rsidR="0076299C" w:rsidRDefault="00B106F2">
      <w:pPr>
        <w:pStyle w:val="DZXstyle0"/>
        <w:ind w:firstLineChars="0"/>
        <w:jc w:val="center"/>
        <w:rPr>
          <w:ins w:id="206" w:author="WPS_201559795" w:date="2019-05-27T22:35:00Z"/>
          <w:rFonts w:cs="Times New Roman"/>
        </w:rPr>
      </w:pPr>
      <w:ins w:id="207" w:author="WPS_201559795" w:date="2019-05-27T22:35:00Z">
        <w:r>
          <w:rPr>
            <w:rFonts w:cs="Times New Roman"/>
            <w:noProof/>
          </w:rPr>
          <w:lastRenderedPageBreak/>
          <w:drawing>
            <wp:inline distT="0" distB="0" distL="0" distR="0">
              <wp:extent cx="5876925" cy="3238500"/>
              <wp:effectExtent l="38100" t="0" r="47625"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ins>
    </w:p>
    <w:p w:rsidR="0076299C" w:rsidRDefault="00B106F2">
      <w:pPr>
        <w:spacing w:line="360" w:lineRule="auto"/>
        <w:jc w:val="center"/>
      </w:pPr>
      <w:r>
        <w:rPr>
          <w:rFonts w:hint="eastAsia"/>
        </w:rPr>
        <w:t>图</w:t>
      </w:r>
      <w:r>
        <w:t xml:space="preserve">4-5 </w:t>
      </w:r>
      <w:r>
        <w:rPr>
          <w:rFonts w:hint="eastAsia"/>
        </w:rPr>
        <w:t>系统管理模块</w:t>
      </w:r>
    </w:p>
    <w:p w:rsidR="0076299C" w:rsidRDefault="00B106F2">
      <w:pPr>
        <w:spacing w:line="300" w:lineRule="auto"/>
        <w:ind w:firstLineChars="200" w:firstLine="480"/>
        <w:rPr>
          <w:sz w:val="24"/>
        </w:rPr>
      </w:pPr>
      <w:r>
        <w:rPr>
          <w:sz w:val="24"/>
        </w:rPr>
        <w:t>3.</w:t>
      </w:r>
      <w:r>
        <w:rPr>
          <w:rFonts w:hint="eastAsia"/>
          <w:sz w:val="24"/>
        </w:rPr>
        <w:t>功能描述</w:t>
      </w:r>
    </w:p>
    <w:p w:rsidR="0076299C" w:rsidRDefault="00B106F2">
      <w:pPr>
        <w:pStyle w:val="DZXstyle0"/>
        <w:ind w:firstLine="480"/>
        <w:rPr>
          <w:rFonts w:ascii="宋体" w:hAnsi="宋体" w:cs="Times New Roman"/>
          <w:color w:val="000000"/>
        </w:rPr>
      </w:pPr>
      <w:r>
        <w:rPr>
          <w:rFonts w:cs="Times New Roman"/>
          <w:color w:val="000000"/>
        </w:rPr>
        <w:t>1</w:t>
      </w:r>
      <w:r>
        <w:rPr>
          <w:rFonts w:ascii="宋体" w:hAnsi="宋体" w:cs="Times New Roman"/>
          <w:color w:val="000000"/>
        </w:rPr>
        <w:t>)</w:t>
      </w:r>
      <w:r>
        <w:rPr>
          <w:rFonts w:ascii="宋体" w:hAnsi="宋体" w:cs="Times New Roman" w:hint="eastAsia"/>
          <w:color w:val="000000"/>
        </w:rPr>
        <w:t>订单管理</w:t>
      </w:r>
    </w:p>
    <w:p w:rsidR="0076299C" w:rsidRDefault="00B106F2">
      <w:pPr>
        <w:pStyle w:val="DZXstyle0"/>
        <w:ind w:firstLine="480"/>
        <w:rPr>
          <w:rFonts w:cs="Times New Roman"/>
          <w:color w:val="000000"/>
        </w:rPr>
      </w:pPr>
      <w:r>
        <w:rPr>
          <w:rFonts w:cs="Times New Roman"/>
          <w:color w:val="000000"/>
        </w:rPr>
        <w:tab/>
      </w:r>
      <w:r>
        <w:rPr>
          <w:rFonts w:cs="Times New Roman" w:hint="eastAsia"/>
          <w:color w:val="000000"/>
        </w:rPr>
        <w:t>管理前台的订单管理模块，支持订单编辑删除等操作。</w:t>
      </w:r>
    </w:p>
    <w:p w:rsidR="0076299C" w:rsidRDefault="00B106F2">
      <w:pPr>
        <w:pStyle w:val="DZXstyle0"/>
        <w:ind w:firstLine="480"/>
        <w:rPr>
          <w:rFonts w:cs="Times New Roman"/>
          <w:color w:val="000000"/>
        </w:rPr>
      </w:pPr>
      <w:r>
        <w:rPr>
          <w:rFonts w:cs="Times New Roman"/>
          <w:color w:val="000000"/>
        </w:rPr>
        <w:t>2</w:t>
      </w:r>
      <w:r>
        <w:rPr>
          <w:rFonts w:ascii="宋体" w:hAnsi="宋体" w:cs="Times New Roman"/>
          <w:color w:val="000000"/>
        </w:rPr>
        <w:t>)</w:t>
      </w:r>
      <w:r>
        <w:rPr>
          <w:rFonts w:cs="Times New Roman" w:hint="eastAsia"/>
          <w:color w:val="000000"/>
        </w:rPr>
        <w:t>删除系统管理员信息</w:t>
      </w:r>
    </w:p>
    <w:p w:rsidR="0076299C" w:rsidRDefault="00B106F2">
      <w:pPr>
        <w:pStyle w:val="DZXstyle0"/>
        <w:ind w:firstLine="480"/>
        <w:rPr>
          <w:rFonts w:cs="Times New Roman"/>
          <w:color w:val="000000"/>
        </w:rPr>
      </w:pPr>
      <w:r>
        <w:rPr>
          <w:rFonts w:cs="Times New Roman"/>
          <w:color w:val="000000"/>
        </w:rPr>
        <w:t>3</w:t>
      </w:r>
      <w:r>
        <w:rPr>
          <w:rFonts w:ascii="宋体" w:hAnsi="宋体" w:cs="Times New Roman"/>
          <w:color w:val="000000"/>
        </w:rPr>
        <w:t>)</w:t>
      </w:r>
      <w:r>
        <w:rPr>
          <w:rFonts w:cs="Times New Roman" w:hint="eastAsia"/>
          <w:color w:val="000000"/>
        </w:rPr>
        <w:t>修改系统管理员信息</w:t>
      </w:r>
    </w:p>
    <w:p w:rsidR="0076299C" w:rsidRDefault="00B106F2">
      <w:pPr>
        <w:pStyle w:val="DZXstyle0"/>
        <w:ind w:firstLine="480"/>
        <w:rPr>
          <w:rFonts w:cs="Times New Roman"/>
        </w:rPr>
      </w:pPr>
      <w:r>
        <w:rPr>
          <w:rFonts w:cs="Times New Roman"/>
        </w:rPr>
        <w:t>4</w:t>
      </w:r>
      <w:r>
        <w:rPr>
          <w:rFonts w:ascii="宋体" w:hAnsi="宋体" w:cs="Times New Roman"/>
        </w:rPr>
        <w:t>)</w:t>
      </w:r>
      <w:r>
        <w:rPr>
          <w:rFonts w:cs="Times New Roman" w:hint="eastAsia"/>
        </w:rPr>
        <w:t>按姓名查询</w:t>
      </w:r>
      <w:r>
        <w:rPr>
          <w:rFonts w:cs="Times New Roman" w:hint="eastAsia"/>
          <w:color w:val="000000"/>
        </w:rPr>
        <w:t>系统管理员</w:t>
      </w:r>
      <w:r>
        <w:rPr>
          <w:rFonts w:cs="Times New Roman" w:hint="eastAsia"/>
        </w:rPr>
        <w:t>信息</w:t>
      </w:r>
    </w:p>
    <w:p w:rsidR="0076299C" w:rsidRDefault="00B106F2">
      <w:pPr>
        <w:pStyle w:val="DZXstyle0"/>
        <w:ind w:firstLine="480"/>
        <w:rPr>
          <w:rFonts w:cs="Times New Roman"/>
          <w:color w:val="000000"/>
        </w:rPr>
      </w:pPr>
      <w:r>
        <w:rPr>
          <w:rFonts w:cs="Times New Roman"/>
          <w:color w:val="000000"/>
        </w:rPr>
        <w:t>5</w:t>
      </w:r>
      <w:r>
        <w:rPr>
          <w:rFonts w:ascii="宋体" w:hAnsi="宋体" w:cs="Times New Roman"/>
          <w:color w:val="000000"/>
        </w:rPr>
        <w:t>)</w:t>
      </w:r>
      <w:r>
        <w:rPr>
          <w:rFonts w:cs="Times New Roman" w:hint="eastAsia"/>
          <w:color w:val="000000"/>
        </w:rPr>
        <w:t>查看个人信息</w:t>
      </w:r>
    </w:p>
    <w:p w:rsidR="0076299C" w:rsidRDefault="00B106F2">
      <w:pPr>
        <w:pStyle w:val="2"/>
        <w:keepLines w:val="0"/>
        <w:spacing w:line="300" w:lineRule="auto"/>
        <w:rPr>
          <w:bCs w:val="0"/>
          <w:sz w:val="28"/>
          <w:szCs w:val="28"/>
        </w:rPr>
      </w:pPr>
      <w:bookmarkStart w:id="208" w:name="_Toc358726820"/>
      <w:bookmarkStart w:id="209" w:name="_Toc358727340"/>
      <w:bookmarkStart w:id="210" w:name="_Toc358727653"/>
      <w:bookmarkStart w:id="211" w:name="_Toc358669905"/>
      <w:bookmarkStart w:id="212" w:name="_Toc360025923"/>
      <w:r>
        <w:rPr>
          <w:bCs w:val="0"/>
          <w:sz w:val="28"/>
          <w:szCs w:val="28"/>
        </w:rPr>
        <w:t xml:space="preserve">4.3 </w:t>
      </w:r>
      <w:r>
        <w:rPr>
          <w:rFonts w:hint="eastAsia"/>
          <w:bCs w:val="0"/>
          <w:sz w:val="28"/>
          <w:szCs w:val="28"/>
        </w:rPr>
        <w:t>系统数据流图</w:t>
      </w:r>
      <w:bookmarkEnd w:id="208"/>
      <w:bookmarkEnd w:id="209"/>
      <w:bookmarkEnd w:id="210"/>
      <w:bookmarkEnd w:id="211"/>
      <w:bookmarkEnd w:id="212"/>
    </w:p>
    <w:p w:rsidR="0076299C" w:rsidRDefault="00B106F2">
      <w:pPr>
        <w:pStyle w:val="af"/>
        <w:numPr>
          <w:ilvl w:val="0"/>
          <w:numId w:val="44"/>
        </w:numPr>
        <w:spacing w:line="300" w:lineRule="auto"/>
        <w:ind w:left="470" w:firstLineChars="0" w:hanging="357"/>
        <w:jc w:val="left"/>
        <w:rPr>
          <w:sz w:val="24"/>
        </w:rPr>
      </w:pPr>
      <w:bookmarkStart w:id="213" w:name="_Toc358669906"/>
      <w:r>
        <w:rPr>
          <w:rFonts w:hint="eastAsia"/>
          <w:sz w:val="24"/>
        </w:rPr>
        <w:t>系统顶层数据流图</w:t>
      </w:r>
    </w:p>
    <w:p w:rsidR="0076299C" w:rsidRDefault="00B106F2">
      <w:pPr>
        <w:spacing w:line="300" w:lineRule="auto"/>
        <w:ind w:firstLineChars="200" w:firstLine="480"/>
        <w:rPr>
          <w:sz w:val="24"/>
        </w:rPr>
      </w:pPr>
      <w:r>
        <w:rPr>
          <w:rFonts w:hint="eastAsia"/>
          <w:sz w:val="24"/>
        </w:rPr>
        <w:t>如图</w:t>
      </w:r>
      <w:r>
        <w:rPr>
          <w:rFonts w:hint="eastAsia"/>
          <w:sz w:val="24"/>
        </w:rPr>
        <w:t>4-6</w:t>
      </w:r>
      <w:r>
        <w:rPr>
          <w:rFonts w:hint="eastAsia"/>
          <w:sz w:val="24"/>
        </w:rPr>
        <w:t>所示。</w:t>
      </w:r>
    </w:p>
    <w:p w:rsidR="0076299C" w:rsidRDefault="0076299C">
      <w:pPr>
        <w:spacing w:line="300" w:lineRule="auto"/>
        <w:ind w:firstLine="200"/>
        <w:rPr>
          <w:sz w:val="24"/>
        </w:rPr>
      </w:pPr>
    </w:p>
    <w:p w:rsidR="0076299C" w:rsidRDefault="00B106F2">
      <w:pPr>
        <w:jc w:val="center"/>
      </w:pPr>
      <w:r>
        <w:rPr>
          <w:noProof/>
        </w:rPr>
        <w:lastRenderedPageBreak/>
        <w:drawing>
          <wp:inline distT="0" distB="0" distL="0" distR="0">
            <wp:extent cx="5719445" cy="3343275"/>
            <wp:effectExtent l="0" t="0" r="1460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9"/>
                    <a:stretch>
                      <a:fillRect/>
                    </a:stretch>
                  </pic:blipFill>
                  <pic:spPr>
                    <a:xfrm>
                      <a:off x="0" y="0"/>
                      <a:ext cx="5730846" cy="3349778"/>
                    </a:xfrm>
                    <a:prstGeom prst="rect">
                      <a:avLst/>
                    </a:prstGeom>
                  </pic:spPr>
                </pic:pic>
              </a:graphicData>
            </a:graphic>
          </wp:inline>
        </w:drawing>
      </w:r>
    </w:p>
    <w:p w:rsidR="0076299C" w:rsidRDefault="00B106F2">
      <w:pPr>
        <w:jc w:val="center"/>
      </w:pPr>
      <w:r>
        <w:rPr>
          <w:rFonts w:hint="eastAsia"/>
        </w:rPr>
        <w:t>图</w:t>
      </w:r>
      <w:r>
        <w:t xml:space="preserve">4-6 </w:t>
      </w:r>
      <w:r>
        <w:rPr>
          <w:rFonts w:hint="eastAsia"/>
        </w:rPr>
        <w:t>系统顶层数据流图</w:t>
      </w:r>
    </w:p>
    <w:p w:rsidR="0076299C" w:rsidRDefault="0076299C">
      <w:pPr>
        <w:jc w:val="center"/>
      </w:pPr>
    </w:p>
    <w:p w:rsidR="0076299C" w:rsidRDefault="00B106F2">
      <w:pPr>
        <w:pStyle w:val="af"/>
        <w:numPr>
          <w:ilvl w:val="0"/>
          <w:numId w:val="44"/>
        </w:numPr>
        <w:spacing w:line="300" w:lineRule="auto"/>
        <w:ind w:left="470" w:firstLineChars="0" w:hanging="357"/>
        <w:rPr>
          <w:rFonts w:ascii="宋体" w:hAnsi="宋体"/>
          <w:sz w:val="24"/>
        </w:rPr>
      </w:pPr>
      <w:r>
        <w:rPr>
          <w:rFonts w:hint="eastAsia"/>
          <w:sz w:val="24"/>
        </w:rPr>
        <w:t>系统一层数据流图</w:t>
      </w:r>
    </w:p>
    <w:p w:rsidR="0076299C" w:rsidRDefault="00B106F2">
      <w:pPr>
        <w:spacing w:line="300" w:lineRule="auto"/>
        <w:ind w:firstLineChars="200" w:firstLine="480"/>
        <w:rPr>
          <w:sz w:val="24"/>
        </w:rPr>
      </w:pPr>
      <w:r>
        <w:rPr>
          <w:rFonts w:hint="eastAsia"/>
          <w:sz w:val="24"/>
        </w:rPr>
        <w:t>如图</w:t>
      </w:r>
      <w:r>
        <w:rPr>
          <w:rFonts w:hint="eastAsia"/>
          <w:sz w:val="24"/>
        </w:rPr>
        <w:t>4-7</w:t>
      </w:r>
      <w:r>
        <w:rPr>
          <w:rFonts w:hint="eastAsia"/>
          <w:sz w:val="24"/>
        </w:rPr>
        <w:t>所示。</w:t>
      </w:r>
    </w:p>
    <w:p w:rsidR="0076299C" w:rsidRDefault="0076299C">
      <w:pPr>
        <w:rPr>
          <w:sz w:val="24"/>
        </w:rPr>
      </w:pPr>
    </w:p>
    <w:p w:rsidR="0076299C" w:rsidRDefault="00B106F2">
      <w:pPr>
        <w:jc w:val="center"/>
      </w:pPr>
      <w:r>
        <w:rPr>
          <w:noProof/>
        </w:rPr>
        <w:drawing>
          <wp:inline distT="0" distB="0" distL="0" distR="0">
            <wp:extent cx="5274310" cy="18402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0"/>
                    <a:stretch>
                      <a:fillRect/>
                    </a:stretch>
                  </pic:blipFill>
                  <pic:spPr>
                    <a:xfrm>
                      <a:off x="0" y="0"/>
                      <a:ext cx="5274310" cy="1840230"/>
                    </a:xfrm>
                    <a:prstGeom prst="rect">
                      <a:avLst/>
                    </a:prstGeom>
                  </pic:spPr>
                </pic:pic>
              </a:graphicData>
            </a:graphic>
          </wp:inline>
        </w:drawing>
      </w:r>
    </w:p>
    <w:p w:rsidR="0076299C" w:rsidRDefault="00B106F2">
      <w:pPr>
        <w:jc w:val="center"/>
      </w:pPr>
      <w:r>
        <w:rPr>
          <w:rFonts w:hint="eastAsia"/>
        </w:rPr>
        <w:t>图</w:t>
      </w:r>
      <w:r>
        <w:t xml:space="preserve">4-7 </w:t>
      </w:r>
      <w:r>
        <w:rPr>
          <w:rFonts w:hint="eastAsia"/>
        </w:rPr>
        <w:t>系统一层数据流图</w:t>
      </w:r>
    </w:p>
    <w:p w:rsidR="0076299C" w:rsidRDefault="0076299C">
      <w:pPr>
        <w:jc w:val="center"/>
      </w:pPr>
    </w:p>
    <w:p w:rsidR="0076299C" w:rsidRDefault="00B106F2">
      <w:pPr>
        <w:pStyle w:val="af"/>
        <w:numPr>
          <w:ilvl w:val="0"/>
          <w:numId w:val="44"/>
        </w:numPr>
        <w:ind w:left="470" w:firstLineChars="0" w:hanging="357"/>
        <w:jc w:val="left"/>
      </w:pPr>
      <w:r>
        <w:rPr>
          <w:rFonts w:hint="eastAsia"/>
        </w:rPr>
        <w:t>系统流程数据流图</w:t>
      </w:r>
    </w:p>
    <w:p w:rsidR="0076299C" w:rsidRDefault="00B106F2">
      <w:pPr>
        <w:ind w:left="420"/>
        <w:jc w:val="left"/>
      </w:pPr>
      <w:r>
        <w:rPr>
          <w:rFonts w:hint="eastAsia"/>
        </w:rPr>
        <w:t>如图</w:t>
      </w:r>
      <w:r>
        <w:rPr>
          <w:rFonts w:hint="eastAsia"/>
        </w:rPr>
        <w:t>4-</w:t>
      </w:r>
      <w:r>
        <w:t>8</w:t>
      </w:r>
      <w:r>
        <w:rPr>
          <w:rFonts w:hint="eastAsia"/>
        </w:rPr>
        <w:t>所示。</w:t>
      </w:r>
    </w:p>
    <w:p w:rsidR="0076299C" w:rsidRDefault="0076299C">
      <w:pPr>
        <w:ind w:left="420"/>
        <w:jc w:val="left"/>
      </w:pPr>
    </w:p>
    <w:p w:rsidR="0076299C" w:rsidRDefault="00B106F2">
      <w:pPr>
        <w:ind w:left="420"/>
        <w:jc w:val="center"/>
      </w:pPr>
      <w:r>
        <w:rPr>
          <w:noProof/>
        </w:rPr>
        <w:lastRenderedPageBreak/>
        <w:drawing>
          <wp:inline distT="0" distB="0" distL="0" distR="0">
            <wp:extent cx="5274310" cy="57270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1"/>
                    <a:stretch>
                      <a:fillRect/>
                    </a:stretch>
                  </pic:blipFill>
                  <pic:spPr>
                    <a:xfrm>
                      <a:off x="0" y="0"/>
                      <a:ext cx="5274310" cy="5727065"/>
                    </a:xfrm>
                    <a:prstGeom prst="rect">
                      <a:avLst/>
                    </a:prstGeom>
                  </pic:spPr>
                </pic:pic>
              </a:graphicData>
            </a:graphic>
          </wp:inline>
        </w:drawing>
      </w:r>
    </w:p>
    <w:p w:rsidR="0076299C" w:rsidRDefault="00B106F2">
      <w:pPr>
        <w:pStyle w:val="2"/>
        <w:keepLines w:val="0"/>
        <w:spacing w:line="300" w:lineRule="auto"/>
        <w:rPr>
          <w:bCs w:val="0"/>
          <w:sz w:val="28"/>
          <w:szCs w:val="28"/>
        </w:rPr>
      </w:pPr>
      <w:bookmarkStart w:id="214" w:name="_Toc358727654"/>
      <w:bookmarkStart w:id="215" w:name="_Toc360025924"/>
      <w:bookmarkStart w:id="216" w:name="_Toc358727341"/>
      <w:bookmarkStart w:id="217" w:name="_Toc358726821"/>
      <w:r>
        <w:rPr>
          <w:bCs w:val="0"/>
          <w:sz w:val="28"/>
          <w:szCs w:val="28"/>
        </w:rPr>
        <w:t xml:space="preserve">4.4 </w:t>
      </w:r>
      <w:bookmarkEnd w:id="213"/>
      <w:bookmarkEnd w:id="214"/>
      <w:bookmarkEnd w:id="215"/>
      <w:bookmarkEnd w:id="216"/>
      <w:bookmarkEnd w:id="217"/>
      <w:r>
        <w:rPr>
          <w:rFonts w:hint="eastAsia"/>
          <w:bCs w:val="0"/>
          <w:sz w:val="28"/>
          <w:szCs w:val="28"/>
        </w:rPr>
        <w:t>系统业务流程概述</w:t>
      </w:r>
    </w:p>
    <w:p w:rsidR="0076299C" w:rsidRDefault="0076299C">
      <w:pPr>
        <w:pStyle w:val="af"/>
        <w:numPr>
          <w:ilvl w:val="0"/>
          <w:numId w:val="45"/>
        </w:numPr>
        <w:ind w:left="470" w:firstLineChars="0" w:hanging="357"/>
      </w:pPr>
    </w:p>
    <w:p w:rsidR="0076299C" w:rsidRDefault="0076299C">
      <w:pPr>
        <w:sectPr w:rsidR="0076299C">
          <w:headerReference w:type="default" r:id="rId102"/>
          <w:type w:val="continuous"/>
          <w:pgSz w:w="11906" w:h="16838"/>
          <w:pgMar w:top="1440" w:right="1800" w:bottom="1440" w:left="1800" w:header="851" w:footer="992" w:gutter="0"/>
          <w:cols w:space="720"/>
          <w:docGrid w:type="lines" w:linePitch="312"/>
        </w:sectPr>
      </w:pPr>
    </w:p>
    <w:p w:rsidR="0076299C" w:rsidRDefault="00B106F2">
      <w:pPr>
        <w:pStyle w:val="1"/>
        <w:keepNext w:val="0"/>
        <w:pageBreakBefore/>
        <w:spacing w:beforeLines="100" w:before="312" w:afterLines="100" w:after="312" w:line="300" w:lineRule="auto"/>
      </w:pPr>
      <w:bookmarkStart w:id="218" w:name="_Toc327702459"/>
      <w:bookmarkStart w:id="219" w:name="_Toc325221463"/>
      <w:bookmarkStart w:id="220" w:name="_Toc358394897"/>
      <w:bookmarkStart w:id="221" w:name="_Toc325819593"/>
      <w:bookmarkStart w:id="222" w:name="_Toc295856879"/>
      <w:bookmarkStart w:id="223" w:name="_Toc360025925"/>
      <w:bookmarkStart w:id="224" w:name="_Toc358669907"/>
      <w:bookmarkStart w:id="225" w:name="_Toc358727342"/>
      <w:bookmarkStart w:id="226" w:name="_Toc358726822"/>
      <w:bookmarkStart w:id="227" w:name="_Toc358727655"/>
      <w:bookmarkStart w:id="228" w:name="_Toc358394791"/>
      <w:bookmarkStart w:id="229" w:name="_Toc326055183"/>
      <w:r>
        <w:rPr>
          <w:rFonts w:hint="eastAsia"/>
        </w:rPr>
        <w:lastRenderedPageBreak/>
        <w:t>第</w:t>
      </w:r>
      <w:r>
        <w:t>5</w:t>
      </w:r>
      <w:r>
        <w:rPr>
          <w:rFonts w:hint="eastAsia"/>
        </w:rPr>
        <w:t>章</w:t>
      </w:r>
      <w:r>
        <w:rPr>
          <w:rFonts w:hint="eastAsia"/>
        </w:rPr>
        <w:t xml:space="preserve"> </w:t>
      </w:r>
      <w:r>
        <w:rPr>
          <w:rFonts w:hint="eastAsia"/>
        </w:rPr>
        <w:t>详细设计</w:t>
      </w:r>
      <w:bookmarkEnd w:id="218"/>
      <w:bookmarkEnd w:id="219"/>
      <w:bookmarkEnd w:id="220"/>
      <w:bookmarkEnd w:id="221"/>
      <w:bookmarkEnd w:id="222"/>
      <w:bookmarkEnd w:id="223"/>
      <w:bookmarkEnd w:id="224"/>
      <w:bookmarkEnd w:id="225"/>
      <w:bookmarkEnd w:id="226"/>
      <w:bookmarkEnd w:id="227"/>
      <w:bookmarkEnd w:id="228"/>
      <w:bookmarkEnd w:id="229"/>
    </w:p>
    <w:p w:rsidR="0076299C" w:rsidRDefault="00B106F2">
      <w:pPr>
        <w:pStyle w:val="2"/>
        <w:keepLines w:val="0"/>
        <w:spacing w:line="300" w:lineRule="auto"/>
        <w:rPr>
          <w:bCs w:val="0"/>
          <w:sz w:val="28"/>
          <w:szCs w:val="28"/>
        </w:rPr>
      </w:pPr>
      <w:bookmarkStart w:id="230" w:name="_Toc358727656"/>
      <w:bookmarkStart w:id="231" w:name="_Toc325221464"/>
      <w:bookmarkStart w:id="232" w:name="_Toc327702460"/>
      <w:bookmarkStart w:id="233" w:name="_Toc358669908"/>
      <w:bookmarkStart w:id="234" w:name="_Toc358726823"/>
      <w:bookmarkStart w:id="235" w:name="_Toc325819594"/>
      <w:bookmarkStart w:id="236" w:name="_Toc358394898"/>
      <w:bookmarkStart w:id="237" w:name="_Toc326055184"/>
      <w:bookmarkStart w:id="238" w:name="_Toc360025926"/>
      <w:bookmarkStart w:id="239" w:name="_Toc358394792"/>
      <w:bookmarkStart w:id="240" w:name="_Toc358727343"/>
      <w:bookmarkStart w:id="241" w:name="_Toc295856880"/>
      <w:r>
        <w:rPr>
          <w:bCs w:val="0"/>
          <w:sz w:val="28"/>
          <w:szCs w:val="28"/>
        </w:rPr>
        <w:t xml:space="preserve">5.1 </w:t>
      </w:r>
      <w:r>
        <w:rPr>
          <w:rFonts w:hint="eastAsia"/>
          <w:bCs w:val="0"/>
          <w:sz w:val="28"/>
          <w:szCs w:val="28"/>
        </w:rPr>
        <w:t>引言</w:t>
      </w:r>
      <w:bookmarkEnd w:id="230"/>
      <w:bookmarkEnd w:id="231"/>
      <w:bookmarkEnd w:id="232"/>
      <w:bookmarkEnd w:id="233"/>
      <w:bookmarkEnd w:id="234"/>
      <w:bookmarkEnd w:id="235"/>
      <w:bookmarkEnd w:id="236"/>
      <w:bookmarkEnd w:id="237"/>
      <w:bookmarkEnd w:id="238"/>
      <w:bookmarkEnd w:id="239"/>
      <w:bookmarkEnd w:id="240"/>
      <w:bookmarkEnd w:id="241"/>
    </w:p>
    <w:p w:rsidR="0076299C" w:rsidRDefault="00B106F2">
      <w:pPr>
        <w:pStyle w:val="DZXstyle0"/>
        <w:ind w:firstLine="480"/>
        <w:rPr>
          <w:rFonts w:cs="Times New Roman"/>
          <w:color w:val="000000"/>
          <w:lang w:val="en-US"/>
        </w:rPr>
      </w:pPr>
      <w:r>
        <w:rPr>
          <w:rFonts w:cs="Times New Roman" w:hint="eastAsia"/>
          <w:color w:val="000000"/>
          <w:lang w:val="en-US"/>
        </w:rPr>
        <w:t>企业订单管理系统是一个前后台兼备的完整的系统</w:t>
      </w:r>
      <w:r>
        <w:rPr>
          <w:rFonts w:cs="Times New Roman" w:hint="eastAsia"/>
          <w:color w:val="000000"/>
        </w:rPr>
        <w:t>。</w:t>
      </w:r>
      <w:r>
        <w:rPr>
          <w:rFonts w:cs="Times New Roman" w:hint="eastAsia"/>
          <w:color w:val="000000"/>
          <w:lang w:val="en-US"/>
        </w:rPr>
        <w:t>它拥有多样化的权限分配，人性化的操作界面，简单明了的功能操作等特点。在数据库设计中也是做到字段命名清晰明朗，概念简单易懂，易维护等等。</w:t>
      </w:r>
    </w:p>
    <w:p w:rsidR="0076299C" w:rsidRDefault="00B106F2">
      <w:pPr>
        <w:pStyle w:val="2"/>
        <w:keepLines w:val="0"/>
        <w:spacing w:line="300" w:lineRule="auto"/>
        <w:rPr>
          <w:sz w:val="28"/>
          <w:szCs w:val="28"/>
        </w:rPr>
      </w:pPr>
      <w:bookmarkStart w:id="242" w:name="_Toc358394794"/>
      <w:bookmarkStart w:id="243" w:name="_Toc358727657"/>
      <w:bookmarkStart w:id="244" w:name="_Toc358669910"/>
      <w:bookmarkStart w:id="245" w:name="_Toc358394900"/>
      <w:bookmarkStart w:id="246" w:name="_Toc360025927"/>
      <w:bookmarkStart w:id="247" w:name="_Toc327702462"/>
      <w:bookmarkStart w:id="248" w:name="_Toc358726825"/>
      <w:bookmarkStart w:id="249" w:name="_Toc358727345"/>
      <w:r>
        <w:rPr>
          <w:sz w:val="28"/>
          <w:szCs w:val="28"/>
        </w:rPr>
        <w:t xml:space="preserve">5.2 </w:t>
      </w:r>
      <w:r>
        <w:rPr>
          <w:rFonts w:hint="eastAsia"/>
          <w:sz w:val="28"/>
          <w:szCs w:val="28"/>
        </w:rPr>
        <w:t>数据库设计</w:t>
      </w:r>
      <w:bookmarkEnd w:id="242"/>
      <w:bookmarkEnd w:id="243"/>
      <w:bookmarkEnd w:id="244"/>
      <w:bookmarkEnd w:id="245"/>
      <w:bookmarkEnd w:id="246"/>
      <w:bookmarkEnd w:id="247"/>
      <w:bookmarkEnd w:id="248"/>
      <w:bookmarkEnd w:id="249"/>
    </w:p>
    <w:p w:rsidR="0076299C" w:rsidRDefault="00B106F2">
      <w:pPr>
        <w:rPr>
          <w:sz w:val="24"/>
        </w:rPr>
      </w:pPr>
      <w:r>
        <w:rPr>
          <w:rFonts w:hint="eastAsia"/>
          <w:sz w:val="24"/>
        </w:rPr>
        <w:t>如表</w:t>
      </w:r>
      <w:r>
        <w:rPr>
          <w:rFonts w:hint="eastAsia"/>
          <w:sz w:val="24"/>
        </w:rPr>
        <w:t>5-1</w:t>
      </w:r>
      <w:r>
        <w:rPr>
          <w:rFonts w:hint="eastAsia"/>
          <w:sz w:val="24"/>
        </w:rPr>
        <w:t>到</w:t>
      </w:r>
      <w:r>
        <w:rPr>
          <w:rFonts w:hint="eastAsia"/>
          <w:sz w:val="24"/>
        </w:rPr>
        <w:t>5-8</w:t>
      </w:r>
      <w:r>
        <w:rPr>
          <w:rFonts w:hint="eastAsia"/>
          <w:sz w:val="24"/>
        </w:rPr>
        <w:t>所示。</w:t>
      </w:r>
    </w:p>
    <w:p w:rsidR="0076299C" w:rsidRDefault="0076299C">
      <w:pPr>
        <w:rPr>
          <w:sz w:val="28"/>
          <w:szCs w:val="28"/>
        </w:rPr>
      </w:pPr>
    </w:p>
    <w:p w:rsidR="0076299C" w:rsidRDefault="00B106F2">
      <w:pPr>
        <w:pStyle w:val="af0"/>
        <w:ind w:left="360" w:firstLineChars="0" w:firstLine="0"/>
        <w:jc w:val="center"/>
        <w:rPr>
          <w:rFonts w:ascii="Times New Roman" w:hAnsi="Times New Roman"/>
          <w:bCs/>
          <w:sz w:val="21"/>
        </w:rPr>
      </w:pPr>
      <w:r>
        <w:rPr>
          <w:rFonts w:ascii="Times New Roman" w:hAnsi="Times New Roman"/>
          <w:sz w:val="21"/>
        </w:rPr>
        <w:t>表</w:t>
      </w:r>
      <w:r>
        <w:rPr>
          <w:rFonts w:ascii="Times New Roman" w:hAnsi="Times New Roman"/>
          <w:sz w:val="21"/>
        </w:rPr>
        <w:t xml:space="preserve">5-1 </w:t>
      </w:r>
      <w:r>
        <w:rPr>
          <w:rFonts w:ascii="Times New Roman" w:hAnsi="Times New Roman" w:hint="eastAsia"/>
          <w:sz w:val="21"/>
        </w:rPr>
        <w:t>用户信息表</w:t>
      </w:r>
      <w:r>
        <w:rPr>
          <w:rFonts w:ascii="Times New Roman" w:hAnsi="Times New Roman" w:hint="eastAsia"/>
          <w:sz w:val="21"/>
        </w:rPr>
        <w:t xml:space="preserve"> </w:t>
      </w:r>
      <w:proofErr w:type="spellStart"/>
      <w:r>
        <w:rPr>
          <w:rFonts w:ascii="Times New Roman" w:hAnsi="Times New Roman" w:hint="eastAsia"/>
          <w:sz w:val="21"/>
        </w:rPr>
        <w:t>fa_user</w:t>
      </w:r>
      <w:proofErr w:type="spellEnd"/>
    </w:p>
    <w:tbl>
      <w:tblPr>
        <w:tblW w:w="85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35"/>
        <w:gridCol w:w="2025"/>
        <w:gridCol w:w="2131"/>
        <w:gridCol w:w="2131"/>
      </w:tblGrid>
      <w:tr w:rsidR="0076299C">
        <w:tc>
          <w:tcPr>
            <w:tcW w:w="2235" w:type="dxa"/>
            <w:shd w:val="solid" w:color="BFBFBF" w:fill="A6A6A6"/>
          </w:tcPr>
          <w:p w:rsidR="0076299C" w:rsidRDefault="00B106F2">
            <w:pPr>
              <w:spacing w:line="400" w:lineRule="atLeast"/>
              <w:jc w:val="center"/>
              <w:textAlignment w:val="baseline"/>
              <w:rPr>
                <w:b/>
              </w:rPr>
            </w:pPr>
            <w:r>
              <w:rPr>
                <w:rFonts w:hint="eastAsia"/>
                <w:b/>
              </w:rPr>
              <w:t>字段名</w:t>
            </w:r>
          </w:p>
        </w:tc>
        <w:tc>
          <w:tcPr>
            <w:tcW w:w="2025" w:type="dxa"/>
            <w:shd w:val="solid" w:color="BFBFBF" w:fill="A6A6A6"/>
          </w:tcPr>
          <w:p w:rsidR="0076299C" w:rsidRDefault="00B106F2">
            <w:pPr>
              <w:spacing w:line="400" w:lineRule="atLeast"/>
              <w:jc w:val="center"/>
              <w:textAlignment w:val="baseline"/>
              <w:rPr>
                <w:b/>
              </w:rPr>
            </w:pPr>
            <w:r>
              <w:rPr>
                <w:rFonts w:hint="eastAsia"/>
                <w:b/>
              </w:rPr>
              <w:t>数据类型</w:t>
            </w:r>
          </w:p>
        </w:tc>
        <w:tc>
          <w:tcPr>
            <w:tcW w:w="2131" w:type="dxa"/>
            <w:shd w:val="solid" w:color="BFBFBF" w:fill="A6A6A6"/>
          </w:tcPr>
          <w:p w:rsidR="0076299C" w:rsidRDefault="00B106F2">
            <w:pPr>
              <w:spacing w:line="400" w:lineRule="atLeast"/>
              <w:jc w:val="center"/>
              <w:textAlignment w:val="baseline"/>
              <w:rPr>
                <w:b/>
              </w:rPr>
            </w:pPr>
            <w:r>
              <w:rPr>
                <w:rFonts w:hint="eastAsia"/>
                <w:b/>
              </w:rPr>
              <w:t>长度</w:t>
            </w:r>
          </w:p>
        </w:tc>
        <w:tc>
          <w:tcPr>
            <w:tcW w:w="2131" w:type="dxa"/>
            <w:shd w:val="solid" w:color="BFBFBF" w:fill="A6A6A6"/>
          </w:tcPr>
          <w:p w:rsidR="0076299C" w:rsidRDefault="00B106F2">
            <w:pPr>
              <w:spacing w:line="400" w:lineRule="atLeast"/>
              <w:jc w:val="center"/>
              <w:textAlignment w:val="baseline"/>
              <w:rPr>
                <w:b/>
              </w:rPr>
            </w:pPr>
            <w:r>
              <w:rPr>
                <w:rFonts w:hint="eastAsia"/>
                <w:b/>
              </w:rPr>
              <w:t>说明</w:t>
            </w:r>
          </w:p>
        </w:tc>
      </w:tr>
      <w:tr w:rsidR="0076299C">
        <w:tc>
          <w:tcPr>
            <w:tcW w:w="2235" w:type="dxa"/>
          </w:tcPr>
          <w:p w:rsidR="0076299C" w:rsidRDefault="00B106F2">
            <w:pPr>
              <w:spacing w:line="400" w:lineRule="atLeast"/>
              <w:jc w:val="center"/>
            </w:pPr>
            <w:proofErr w:type="spellStart"/>
            <w:r>
              <w:t>car_id</w:t>
            </w:r>
            <w:proofErr w:type="spellEnd"/>
          </w:p>
        </w:tc>
        <w:tc>
          <w:tcPr>
            <w:tcW w:w="2025" w:type="dxa"/>
          </w:tcPr>
          <w:p w:rsidR="0076299C" w:rsidRDefault="00B106F2">
            <w:pPr>
              <w:spacing w:line="400" w:lineRule="atLeast"/>
              <w:jc w:val="center"/>
            </w:pPr>
            <w:r>
              <w:t>int</w:t>
            </w:r>
          </w:p>
        </w:tc>
        <w:tc>
          <w:tcPr>
            <w:tcW w:w="2131" w:type="dxa"/>
          </w:tcPr>
          <w:p w:rsidR="0076299C" w:rsidRDefault="00B106F2">
            <w:pPr>
              <w:spacing w:line="400" w:lineRule="atLeast"/>
              <w:jc w:val="center"/>
            </w:pPr>
            <w:r>
              <w:t>50</w:t>
            </w:r>
          </w:p>
        </w:tc>
        <w:tc>
          <w:tcPr>
            <w:tcW w:w="2131" w:type="dxa"/>
          </w:tcPr>
          <w:p w:rsidR="0076299C" w:rsidRDefault="00B106F2">
            <w:pPr>
              <w:spacing w:line="400" w:lineRule="atLeast"/>
              <w:jc w:val="center"/>
            </w:pPr>
            <w:r>
              <w:rPr>
                <w:rFonts w:hint="eastAsia"/>
              </w:rPr>
              <w:t>汽车编号</w:t>
            </w:r>
            <w:r>
              <w:t>(</w:t>
            </w:r>
            <w:r>
              <w:rPr>
                <w:rFonts w:hint="eastAsia"/>
              </w:rPr>
              <w:t>主键</w:t>
            </w:r>
            <w:r>
              <w:t>)</w:t>
            </w:r>
          </w:p>
        </w:tc>
      </w:tr>
      <w:tr w:rsidR="0076299C">
        <w:tc>
          <w:tcPr>
            <w:tcW w:w="2235" w:type="dxa"/>
          </w:tcPr>
          <w:p w:rsidR="0076299C" w:rsidRDefault="00B106F2">
            <w:pPr>
              <w:spacing w:line="400" w:lineRule="atLeast"/>
              <w:jc w:val="center"/>
            </w:pPr>
            <w:proofErr w:type="spellStart"/>
            <w:r>
              <w:t>car_factory</w:t>
            </w:r>
            <w:proofErr w:type="spellEnd"/>
          </w:p>
        </w:tc>
        <w:tc>
          <w:tcPr>
            <w:tcW w:w="2025" w:type="dxa"/>
          </w:tcPr>
          <w:p w:rsidR="0076299C" w:rsidRDefault="00B106F2">
            <w:pPr>
              <w:spacing w:line="400" w:lineRule="atLeast"/>
              <w:jc w:val="center"/>
            </w:pPr>
            <w:r>
              <w:t>varchar</w:t>
            </w:r>
          </w:p>
        </w:tc>
        <w:tc>
          <w:tcPr>
            <w:tcW w:w="2131" w:type="dxa"/>
          </w:tcPr>
          <w:p w:rsidR="0076299C" w:rsidRDefault="00B106F2">
            <w:pPr>
              <w:spacing w:line="400" w:lineRule="atLeast"/>
              <w:jc w:val="center"/>
            </w:pPr>
            <w:r>
              <w:t>255</w:t>
            </w:r>
          </w:p>
        </w:tc>
        <w:tc>
          <w:tcPr>
            <w:tcW w:w="2131" w:type="dxa"/>
          </w:tcPr>
          <w:p w:rsidR="0076299C" w:rsidRDefault="00B106F2">
            <w:pPr>
              <w:spacing w:line="400" w:lineRule="atLeast"/>
              <w:jc w:val="center"/>
            </w:pPr>
            <w:r>
              <w:rPr>
                <w:rFonts w:hint="eastAsia"/>
              </w:rPr>
              <w:t>厂商名称</w:t>
            </w:r>
          </w:p>
        </w:tc>
      </w:tr>
      <w:tr w:rsidR="0076299C">
        <w:tc>
          <w:tcPr>
            <w:tcW w:w="2235" w:type="dxa"/>
          </w:tcPr>
          <w:p w:rsidR="0076299C" w:rsidRDefault="00B106F2">
            <w:pPr>
              <w:spacing w:line="400" w:lineRule="atLeast"/>
              <w:jc w:val="center"/>
            </w:pPr>
            <w:proofErr w:type="spellStart"/>
            <w:r>
              <w:rPr>
                <w:color w:val="000000"/>
              </w:rPr>
              <w:t>car_name</w:t>
            </w:r>
            <w:proofErr w:type="spellEnd"/>
          </w:p>
        </w:tc>
        <w:tc>
          <w:tcPr>
            <w:tcW w:w="2025" w:type="dxa"/>
          </w:tcPr>
          <w:p w:rsidR="0076299C" w:rsidRDefault="00B106F2">
            <w:pPr>
              <w:spacing w:line="400" w:lineRule="atLeast"/>
              <w:jc w:val="center"/>
            </w:pPr>
            <w:r>
              <w:rPr>
                <w:color w:val="000000"/>
              </w:rPr>
              <w:t>varchar</w:t>
            </w:r>
          </w:p>
        </w:tc>
        <w:tc>
          <w:tcPr>
            <w:tcW w:w="2131" w:type="dxa"/>
          </w:tcPr>
          <w:p w:rsidR="0076299C" w:rsidRDefault="00B106F2">
            <w:pPr>
              <w:spacing w:line="400" w:lineRule="atLeast"/>
              <w:jc w:val="center"/>
              <w:rPr>
                <w:color w:val="000000"/>
              </w:rPr>
            </w:pPr>
            <w:r>
              <w:rPr>
                <w:color w:val="000000"/>
              </w:rPr>
              <w:t>255</w:t>
            </w:r>
          </w:p>
        </w:tc>
        <w:tc>
          <w:tcPr>
            <w:tcW w:w="2131" w:type="dxa"/>
          </w:tcPr>
          <w:p w:rsidR="0076299C" w:rsidRDefault="00B106F2">
            <w:pPr>
              <w:spacing w:line="400" w:lineRule="atLeast"/>
              <w:jc w:val="center"/>
            </w:pPr>
            <w:r>
              <w:rPr>
                <w:rFonts w:hint="eastAsia"/>
                <w:color w:val="000000"/>
              </w:rPr>
              <w:t>汽车名称</w:t>
            </w:r>
          </w:p>
        </w:tc>
      </w:tr>
      <w:tr w:rsidR="0076299C">
        <w:tc>
          <w:tcPr>
            <w:tcW w:w="2235" w:type="dxa"/>
          </w:tcPr>
          <w:p w:rsidR="0076299C" w:rsidRDefault="00B106F2">
            <w:pPr>
              <w:spacing w:line="400" w:lineRule="atLeast"/>
              <w:jc w:val="center"/>
              <w:rPr>
                <w:color w:val="000000"/>
              </w:rPr>
            </w:pPr>
            <w:proofErr w:type="spellStart"/>
            <w:r>
              <w:rPr>
                <w:color w:val="000000"/>
              </w:rPr>
              <w:t>car_color</w:t>
            </w:r>
            <w:proofErr w:type="spellEnd"/>
          </w:p>
        </w:tc>
        <w:tc>
          <w:tcPr>
            <w:tcW w:w="2025" w:type="dxa"/>
          </w:tcPr>
          <w:p w:rsidR="0076299C" w:rsidRDefault="00B106F2">
            <w:pPr>
              <w:spacing w:line="400" w:lineRule="atLeast"/>
              <w:jc w:val="center"/>
              <w:rPr>
                <w:color w:val="000000"/>
              </w:rPr>
            </w:pPr>
            <w:r>
              <w:rPr>
                <w:color w:val="000000"/>
              </w:rPr>
              <w:t>varchar</w:t>
            </w:r>
          </w:p>
        </w:tc>
        <w:tc>
          <w:tcPr>
            <w:tcW w:w="2131" w:type="dxa"/>
          </w:tcPr>
          <w:p w:rsidR="0076299C" w:rsidRDefault="00B106F2">
            <w:pPr>
              <w:spacing w:line="400" w:lineRule="atLeast"/>
              <w:jc w:val="center"/>
              <w:rPr>
                <w:color w:val="000000"/>
              </w:rPr>
            </w:pPr>
            <w:r>
              <w:rPr>
                <w:color w:val="000000"/>
              </w:rPr>
              <w:t>255</w:t>
            </w:r>
          </w:p>
        </w:tc>
        <w:tc>
          <w:tcPr>
            <w:tcW w:w="2131" w:type="dxa"/>
          </w:tcPr>
          <w:p w:rsidR="0076299C" w:rsidRDefault="00B106F2">
            <w:pPr>
              <w:spacing w:line="400" w:lineRule="atLeast"/>
              <w:jc w:val="center"/>
              <w:rPr>
                <w:color w:val="000000"/>
              </w:rPr>
            </w:pPr>
            <w:r>
              <w:rPr>
                <w:rFonts w:hint="eastAsia"/>
                <w:color w:val="000000"/>
              </w:rPr>
              <w:t>汽车颜色</w:t>
            </w:r>
          </w:p>
        </w:tc>
      </w:tr>
      <w:tr w:rsidR="0076299C">
        <w:tc>
          <w:tcPr>
            <w:tcW w:w="2235" w:type="dxa"/>
          </w:tcPr>
          <w:p w:rsidR="0076299C" w:rsidRDefault="00B106F2">
            <w:pPr>
              <w:spacing w:line="400" w:lineRule="atLeast"/>
              <w:jc w:val="center"/>
              <w:rPr>
                <w:color w:val="000000"/>
              </w:rPr>
            </w:pPr>
            <w:proofErr w:type="spellStart"/>
            <w:r>
              <w:rPr>
                <w:color w:val="000000"/>
              </w:rPr>
              <w:t>car_body</w:t>
            </w:r>
            <w:proofErr w:type="spellEnd"/>
          </w:p>
        </w:tc>
        <w:tc>
          <w:tcPr>
            <w:tcW w:w="2025" w:type="dxa"/>
          </w:tcPr>
          <w:p w:rsidR="0076299C" w:rsidRDefault="00B106F2">
            <w:pPr>
              <w:spacing w:line="400" w:lineRule="atLeast"/>
              <w:jc w:val="center"/>
              <w:rPr>
                <w:color w:val="000000"/>
              </w:rPr>
            </w:pPr>
            <w:r>
              <w:rPr>
                <w:color w:val="000000"/>
              </w:rPr>
              <w:t>varchar</w:t>
            </w:r>
          </w:p>
        </w:tc>
        <w:tc>
          <w:tcPr>
            <w:tcW w:w="2131" w:type="dxa"/>
          </w:tcPr>
          <w:p w:rsidR="0076299C" w:rsidRDefault="00B106F2">
            <w:pPr>
              <w:spacing w:line="400" w:lineRule="atLeast"/>
              <w:jc w:val="center"/>
              <w:rPr>
                <w:color w:val="000000"/>
              </w:rPr>
            </w:pPr>
            <w:r>
              <w:rPr>
                <w:color w:val="000000"/>
              </w:rPr>
              <w:t>255</w:t>
            </w:r>
          </w:p>
        </w:tc>
        <w:tc>
          <w:tcPr>
            <w:tcW w:w="2131" w:type="dxa"/>
          </w:tcPr>
          <w:p w:rsidR="0076299C" w:rsidRDefault="00B106F2">
            <w:pPr>
              <w:spacing w:line="400" w:lineRule="atLeast"/>
              <w:jc w:val="center"/>
              <w:rPr>
                <w:color w:val="000000"/>
              </w:rPr>
            </w:pPr>
            <w:r>
              <w:rPr>
                <w:rFonts w:hint="eastAsia"/>
                <w:color w:val="000000"/>
              </w:rPr>
              <w:t>汽车车身</w:t>
            </w:r>
          </w:p>
        </w:tc>
      </w:tr>
      <w:tr w:rsidR="0076299C">
        <w:tc>
          <w:tcPr>
            <w:tcW w:w="2235" w:type="dxa"/>
          </w:tcPr>
          <w:p w:rsidR="0076299C" w:rsidRDefault="00B106F2">
            <w:pPr>
              <w:spacing w:line="400" w:lineRule="atLeast"/>
              <w:jc w:val="center"/>
              <w:rPr>
                <w:color w:val="000000"/>
              </w:rPr>
            </w:pPr>
            <w:proofErr w:type="spellStart"/>
            <w:r>
              <w:rPr>
                <w:color w:val="000000"/>
              </w:rPr>
              <w:t>car_bodyAccessory</w:t>
            </w:r>
            <w:proofErr w:type="spellEnd"/>
          </w:p>
        </w:tc>
        <w:tc>
          <w:tcPr>
            <w:tcW w:w="2025" w:type="dxa"/>
          </w:tcPr>
          <w:p w:rsidR="0076299C" w:rsidRDefault="00B106F2">
            <w:pPr>
              <w:spacing w:line="400" w:lineRule="atLeast"/>
              <w:jc w:val="center"/>
              <w:rPr>
                <w:color w:val="000000"/>
              </w:rPr>
            </w:pPr>
            <w:r>
              <w:rPr>
                <w:color w:val="000000"/>
              </w:rPr>
              <w:t>varchar</w:t>
            </w:r>
          </w:p>
        </w:tc>
        <w:tc>
          <w:tcPr>
            <w:tcW w:w="2131" w:type="dxa"/>
          </w:tcPr>
          <w:p w:rsidR="0076299C" w:rsidRDefault="00B106F2">
            <w:pPr>
              <w:spacing w:line="400" w:lineRule="atLeast"/>
              <w:jc w:val="center"/>
              <w:rPr>
                <w:color w:val="000000"/>
              </w:rPr>
            </w:pPr>
            <w:r>
              <w:rPr>
                <w:color w:val="000000"/>
              </w:rPr>
              <w:t>255</w:t>
            </w:r>
          </w:p>
        </w:tc>
        <w:tc>
          <w:tcPr>
            <w:tcW w:w="2131" w:type="dxa"/>
          </w:tcPr>
          <w:p w:rsidR="0076299C" w:rsidRDefault="00B106F2">
            <w:pPr>
              <w:spacing w:line="400" w:lineRule="atLeast"/>
              <w:jc w:val="center"/>
              <w:rPr>
                <w:color w:val="000000"/>
              </w:rPr>
            </w:pPr>
            <w:r>
              <w:rPr>
                <w:rFonts w:hint="eastAsia"/>
                <w:color w:val="000000"/>
              </w:rPr>
              <w:t>汽车车身附件</w:t>
            </w:r>
          </w:p>
        </w:tc>
      </w:tr>
      <w:tr w:rsidR="0076299C">
        <w:tc>
          <w:tcPr>
            <w:tcW w:w="2235" w:type="dxa"/>
          </w:tcPr>
          <w:p w:rsidR="0076299C" w:rsidRDefault="00B106F2">
            <w:pPr>
              <w:spacing w:line="400" w:lineRule="atLeast"/>
              <w:jc w:val="center"/>
              <w:rPr>
                <w:color w:val="000000"/>
              </w:rPr>
            </w:pPr>
            <w:proofErr w:type="spellStart"/>
            <w:r>
              <w:rPr>
                <w:color w:val="000000"/>
              </w:rPr>
              <w:t>car_chassis</w:t>
            </w:r>
            <w:proofErr w:type="spellEnd"/>
          </w:p>
        </w:tc>
        <w:tc>
          <w:tcPr>
            <w:tcW w:w="2025" w:type="dxa"/>
          </w:tcPr>
          <w:p w:rsidR="0076299C" w:rsidRDefault="00B106F2">
            <w:pPr>
              <w:spacing w:line="400" w:lineRule="atLeast"/>
              <w:jc w:val="center"/>
              <w:rPr>
                <w:color w:val="000000"/>
              </w:rPr>
            </w:pPr>
            <w:r>
              <w:rPr>
                <w:color w:val="000000"/>
              </w:rPr>
              <w:t>varchar</w:t>
            </w:r>
          </w:p>
        </w:tc>
        <w:tc>
          <w:tcPr>
            <w:tcW w:w="2131" w:type="dxa"/>
          </w:tcPr>
          <w:p w:rsidR="0076299C" w:rsidRDefault="00B106F2">
            <w:pPr>
              <w:spacing w:line="400" w:lineRule="atLeast"/>
              <w:jc w:val="center"/>
              <w:rPr>
                <w:color w:val="000000"/>
              </w:rPr>
            </w:pPr>
            <w:r>
              <w:rPr>
                <w:color w:val="000000"/>
              </w:rPr>
              <w:t>255</w:t>
            </w:r>
          </w:p>
        </w:tc>
        <w:tc>
          <w:tcPr>
            <w:tcW w:w="2131" w:type="dxa"/>
          </w:tcPr>
          <w:p w:rsidR="0076299C" w:rsidRDefault="00B106F2">
            <w:pPr>
              <w:spacing w:line="400" w:lineRule="atLeast"/>
              <w:jc w:val="center"/>
              <w:rPr>
                <w:color w:val="000000"/>
              </w:rPr>
            </w:pPr>
            <w:r>
              <w:rPr>
                <w:rFonts w:hint="eastAsia"/>
                <w:color w:val="000000"/>
              </w:rPr>
              <w:t>汽车底盘</w:t>
            </w:r>
          </w:p>
        </w:tc>
      </w:tr>
      <w:tr w:rsidR="0076299C">
        <w:tc>
          <w:tcPr>
            <w:tcW w:w="2235" w:type="dxa"/>
          </w:tcPr>
          <w:p w:rsidR="0076299C" w:rsidRDefault="00B106F2">
            <w:pPr>
              <w:spacing w:line="400" w:lineRule="atLeast"/>
              <w:jc w:val="center"/>
              <w:rPr>
                <w:color w:val="000000"/>
              </w:rPr>
            </w:pPr>
            <w:proofErr w:type="spellStart"/>
            <w:r>
              <w:rPr>
                <w:color w:val="000000"/>
              </w:rPr>
              <w:t>car_e</w:t>
            </w:r>
            <w:r>
              <w:rPr>
                <w:rStyle w:val="apple-style-span"/>
                <w:color w:val="000000"/>
                <w:sz w:val="23"/>
                <w:szCs w:val="23"/>
              </w:rPr>
              <w:t>ngine</w:t>
            </w:r>
            <w:proofErr w:type="spellEnd"/>
          </w:p>
        </w:tc>
        <w:tc>
          <w:tcPr>
            <w:tcW w:w="2025" w:type="dxa"/>
          </w:tcPr>
          <w:p w:rsidR="0076299C" w:rsidRDefault="00B106F2">
            <w:pPr>
              <w:spacing w:line="400" w:lineRule="atLeast"/>
              <w:jc w:val="center"/>
              <w:rPr>
                <w:color w:val="000000"/>
              </w:rPr>
            </w:pPr>
            <w:r>
              <w:rPr>
                <w:color w:val="000000"/>
              </w:rPr>
              <w:t>varchar</w:t>
            </w:r>
          </w:p>
        </w:tc>
        <w:tc>
          <w:tcPr>
            <w:tcW w:w="2131" w:type="dxa"/>
          </w:tcPr>
          <w:p w:rsidR="0076299C" w:rsidRDefault="00B106F2">
            <w:pPr>
              <w:spacing w:line="400" w:lineRule="atLeast"/>
              <w:jc w:val="center"/>
              <w:rPr>
                <w:color w:val="000000"/>
              </w:rPr>
            </w:pPr>
            <w:r>
              <w:rPr>
                <w:color w:val="000000"/>
              </w:rPr>
              <w:t>255</w:t>
            </w:r>
          </w:p>
        </w:tc>
        <w:tc>
          <w:tcPr>
            <w:tcW w:w="2131" w:type="dxa"/>
          </w:tcPr>
          <w:p w:rsidR="0076299C" w:rsidRDefault="00B106F2">
            <w:pPr>
              <w:spacing w:line="400" w:lineRule="atLeast"/>
              <w:jc w:val="center"/>
              <w:rPr>
                <w:color w:val="000000"/>
              </w:rPr>
            </w:pPr>
            <w:r>
              <w:rPr>
                <w:rFonts w:hint="eastAsia"/>
                <w:color w:val="000000"/>
              </w:rPr>
              <w:t>汽车发动机</w:t>
            </w:r>
          </w:p>
        </w:tc>
      </w:tr>
      <w:tr w:rsidR="0076299C">
        <w:tc>
          <w:tcPr>
            <w:tcW w:w="2235" w:type="dxa"/>
          </w:tcPr>
          <w:p w:rsidR="0076299C" w:rsidRDefault="00B106F2">
            <w:pPr>
              <w:spacing w:line="400" w:lineRule="atLeast"/>
              <w:jc w:val="center"/>
              <w:rPr>
                <w:color w:val="000000"/>
              </w:rPr>
            </w:pPr>
            <w:proofErr w:type="spellStart"/>
            <w:r>
              <w:rPr>
                <w:color w:val="000000"/>
              </w:rPr>
              <w:t>car_s</w:t>
            </w:r>
            <w:r>
              <w:rPr>
                <w:rStyle w:val="apple-style-span"/>
                <w:color w:val="000000"/>
                <w:szCs w:val="21"/>
              </w:rPr>
              <w:t>weptVolume</w:t>
            </w:r>
            <w:proofErr w:type="spellEnd"/>
          </w:p>
        </w:tc>
        <w:tc>
          <w:tcPr>
            <w:tcW w:w="2025" w:type="dxa"/>
          </w:tcPr>
          <w:p w:rsidR="0076299C" w:rsidRDefault="00B106F2">
            <w:pPr>
              <w:spacing w:line="400" w:lineRule="atLeast"/>
              <w:jc w:val="center"/>
              <w:rPr>
                <w:color w:val="000000"/>
              </w:rPr>
            </w:pPr>
            <w:r>
              <w:rPr>
                <w:color w:val="000000"/>
              </w:rPr>
              <w:t>varchar</w:t>
            </w:r>
          </w:p>
        </w:tc>
        <w:tc>
          <w:tcPr>
            <w:tcW w:w="2131" w:type="dxa"/>
          </w:tcPr>
          <w:p w:rsidR="0076299C" w:rsidRDefault="00B106F2">
            <w:pPr>
              <w:spacing w:line="400" w:lineRule="atLeast"/>
              <w:jc w:val="center"/>
              <w:rPr>
                <w:color w:val="000000"/>
              </w:rPr>
            </w:pPr>
            <w:r>
              <w:rPr>
                <w:color w:val="000000"/>
              </w:rPr>
              <w:t>255</w:t>
            </w:r>
          </w:p>
        </w:tc>
        <w:tc>
          <w:tcPr>
            <w:tcW w:w="2131" w:type="dxa"/>
          </w:tcPr>
          <w:p w:rsidR="0076299C" w:rsidRDefault="00B106F2">
            <w:pPr>
              <w:spacing w:line="400" w:lineRule="atLeast"/>
              <w:jc w:val="center"/>
              <w:rPr>
                <w:color w:val="000000"/>
              </w:rPr>
            </w:pPr>
            <w:r>
              <w:rPr>
                <w:rFonts w:hint="eastAsia"/>
                <w:color w:val="000000"/>
              </w:rPr>
              <w:t>汽车排量</w:t>
            </w:r>
          </w:p>
        </w:tc>
      </w:tr>
      <w:tr w:rsidR="0076299C">
        <w:tc>
          <w:tcPr>
            <w:tcW w:w="2235" w:type="dxa"/>
          </w:tcPr>
          <w:p w:rsidR="0076299C" w:rsidRDefault="00B106F2">
            <w:pPr>
              <w:spacing w:line="400" w:lineRule="atLeast"/>
              <w:jc w:val="center"/>
              <w:rPr>
                <w:color w:val="000000"/>
              </w:rPr>
            </w:pPr>
            <w:proofErr w:type="spellStart"/>
            <w:r>
              <w:rPr>
                <w:color w:val="000000"/>
              </w:rPr>
              <w:t>car_model</w:t>
            </w:r>
            <w:proofErr w:type="spellEnd"/>
          </w:p>
        </w:tc>
        <w:tc>
          <w:tcPr>
            <w:tcW w:w="2025" w:type="dxa"/>
          </w:tcPr>
          <w:p w:rsidR="0076299C" w:rsidRDefault="00B106F2">
            <w:pPr>
              <w:spacing w:line="400" w:lineRule="atLeast"/>
              <w:jc w:val="center"/>
              <w:rPr>
                <w:color w:val="000000"/>
              </w:rPr>
            </w:pPr>
            <w:r>
              <w:rPr>
                <w:color w:val="000000"/>
              </w:rPr>
              <w:t>varchar</w:t>
            </w:r>
          </w:p>
        </w:tc>
        <w:tc>
          <w:tcPr>
            <w:tcW w:w="2131" w:type="dxa"/>
          </w:tcPr>
          <w:p w:rsidR="0076299C" w:rsidRDefault="00B106F2">
            <w:pPr>
              <w:spacing w:line="400" w:lineRule="atLeast"/>
              <w:jc w:val="center"/>
              <w:rPr>
                <w:color w:val="000000"/>
              </w:rPr>
            </w:pPr>
            <w:r>
              <w:rPr>
                <w:color w:val="000000"/>
              </w:rPr>
              <w:t>255</w:t>
            </w:r>
          </w:p>
        </w:tc>
        <w:tc>
          <w:tcPr>
            <w:tcW w:w="2131" w:type="dxa"/>
          </w:tcPr>
          <w:p w:rsidR="0076299C" w:rsidRDefault="00B106F2">
            <w:pPr>
              <w:spacing w:line="400" w:lineRule="atLeast"/>
              <w:jc w:val="center"/>
              <w:rPr>
                <w:color w:val="000000"/>
              </w:rPr>
            </w:pPr>
            <w:r>
              <w:rPr>
                <w:rFonts w:hint="eastAsia"/>
                <w:color w:val="000000"/>
              </w:rPr>
              <w:t>汽车型号</w:t>
            </w:r>
          </w:p>
        </w:tc>
      </w:tr>
      <w:tr w:rsidR="0076299C">
        <w:tc>
          <w:tcPr>
            <w:tcW w:w="2235" w:type="dxa"/>
          </w:tcPr>
          <w:p w:rsidR="0076299C" w:rsidRDefault="00B106F2">
            <w:pPr>
              <w:spacing w:line="400" w:lineRule="atLeast"/>
              <w:jc w:val="center"/>
              <w:rPr>
                <w:color w:val="000000"/>
              </w:rPr>
            </w:pPr>
            <w:proofErr w:type="spellStart"/>
            <w:r>
              <w:rPr>
                <w:color w:val="000000"/>
              </w:rPr>
              <w:t>car_price</w:t>
            </w:r>
            <w:proofErr w:type="spellEnd"/>
          </w:p>
        </w:tc>
        <w:tc>
          <w:tcPr>
            <w:tcW w:w="2025" w:type="dxa"/>
          </w:tcPr>
          <w:p w:rsidR="0076299C" w:rsidRDefault="00B106F2">
            <w:pPr>
              <w:spacing w:line="400" w:lineRule="atLeast"/>
              <w:jc w:val="center"/>
              <w:rPr>
                <w:color w:val="000000"/>
              </w:rPr>
            </w:pPr>
            <w:r>
              <w:rPr>
                <w:color w:val="000000"/>
              </w:rPr>
              <w:t>double</w:t>
            </w:r>
          </w:p>
        </w:tc>
        <w:tc>
          <w:tcPr>
            <w:tcW w:w="2131" w:type="dxa"/>
          </w:tcPr>
          <w:p w:rsidR="0076299C" w:rsidRDefault="00B106F2">
            <w:pPr>
              <w:spacing w:line="400" w:lineRule="atLeast"/>
              <w:jc w:val="center"/>
              <w:rPr>
                <w:color w:val="000000"/>
              </w:rPr>
            </w:pPr>
            <w:r>
              <w:rPr>
                <w:color w:val="000000"/>
              </w:rPr>
              <w:t>50</w:t>
            </w:r>
          </w:p>
        </w:tc>
        <w:tc>
          <w:tcPr>
            <w:tcW w:w="2131" w:type="dxa"/>
          </w:tcPr>
          <w:p w:rsidR="0076299C" w:rsidRDefault="00B106F2">
            <w:pPr>
              <w:spacing w:line="400" w:lineRule="atLeast"/>
              <w:jc w:val="center"/>
              <w:rPr>
                <w:color w:val="000000"/>
              </w:rPr>
            </w:pPr>
            <w:r>
              <w:rPr>
                <w:rFonts w:hint="eastAsia"/>
                <w:color w:val="000000"/>
              </w:rPr>
              <w:t>汽车单价</w:t>
            </w:r>
          </w:p>
        </w:tc>
      </w:tr>
    </w:tbl>
    <w:p w:rsidR="0076299C" w:rsidRDefault="0076299C">
      <w:pPr>
        <w:pStyle w:val="af0"/>
        <w:ind w:firstLineChars="0" w:firstLine="0"/>
        <w:rPr>
          <w:rFonts w:ascii="Times New Roman" w:hAnsi="Times New Roman"/>
          <w:sz w:val="21"/>
        </w:rPr>
      </w:pPr>
    </w:p>
    <w:p w:rsidR="0076299C" w:rsidRDefault="00B106F2">
      <w:pPr>
        <w:pStyle w:val="af0"/>
        <w:ind w:firstLineChars="0" w:firstLine="0"/>
        <w:jc w:val="center"/>
        <w:rPr>
          <w:rFonts w:ascii="Times New Roman" w:hAnsi="Times New Roman"/>
          <w:bCs/>
          <w:sz w:val="21"/>
        </w:rPr>
      </w:pPr>
      <w:r>
        <w:rPr>
          <w:rFonts w:ascii="Times New Roman" w:hAnsi="Times New Roman"/>
          <w:sz w:val="21"/>
        </w:rPr>
        <w:t>表</w:t>
      </w:r>
      <w:r>
        <w:rPr>
          <w:rFonts w:ascii="Times New Roman" w:hAnsi="Times New Roman"/>
          <w:sz w:val="21"/>
        </w:rPr>
        <w:t xml:space="preserve">5-2 </w:t>
      </w:r>
      <w:r>
        <w:rPr>
          <w:rFonts w:ascii="Times New Roman" w:hAnsi="Times New Roman"/>
          <w:bCs/>
          <w:sz w:val="21"/>
        </w:rPr>
        <w:t>操作员信息</w:t>
      </w:r>
      <w:r>
        <w:rPr>
          <w:rFonts w:ascii="Times New Roman" w:hAnsi="Times New Roman"/>
          <w:bCs/>
          <w:sz w:val="21"/>
        </w:rPr>
        <w:t>operator</w:t>
      </w:r>
    </w:p>
    <w:tbl>
      <w:tblPr>
        <w:tblW w:w="85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30"/>
        <w:gridCol w:w="2131"/>
        <w:gridCol w:w="2131"/>
      </w:tblGrid>
      <w:tr w:rsidR="0076299C">
        <w:tc>
          <w:tcPr>
            <w:tcW w:w="2130" w:type="dxa"/>
            <w:shd w:val="solid" w:color="A6A6A6" w:fill="A6A6A6"/>
          </w:tcPr>
          <w:p w:rsidR="0076299C" w:rsidRDefault="00B106F2">
            <w:pPr>
              <w:spacing w:line="400" w:lineRule="atLeast"/>
              <w:jc w:val="center"/>
              <w:textAlignment w:val="baseline"/>
              <w:rPr>
                <w:b/>
              </w:rPr>
            </w:pPr>
            <w:r>
              <w:rPr>
                <w:rFonts w:hint="eastAsia"/>
                <w:b/>
              </w:rPr>
              <w:t>字段名</w:t>
            </w:r>
          </w:p>
        </w:tc>
        <w:tc>
          <w:tcPr>
            <w:tcW w:w="2130" w:type="dxa"/>
            <w:shd w:val="solid" w:color="A6A6A6" w:fill="A6A6A6"/>
          </w:tcPr>
          <w:p w:rsidR="0076299C" w:rsidRDefault="00B106F2">
            <w:pPr>
              <w:spacing w:line="400" w:lineRule="atLeast"/>
              <w:jc w:val="center"/>
              <w:textAlignment w:val="baseline"/>
              <w:rPr>
                <w:b/>
              </w:rPr>
            </w:pPr>
            <w:r>
              <w:rPr>
                <w:rFonts w:hint="eastAsia"/>
                <w:b/>
              </w:rPr>
              <w:t>数据类型</w:t>
            </w:r>
          </w:p>
        </w:tc>
        <w:tc>
          <w:tcPr>
            <w:tcW w:w="2131" w:type="dxa"/>
            <w:shd w:val="solid" w:color="A6A6A6" w:fill="A6A6A6"/>
          </w:tcPr>
          <w:p w:rsidR="0076299C" w:rsidRDefault="00B106F2">
            <w:pPr>
              <w:spacing w:line="400" w:lineRule="atLeast"/>
              <w:jc w:val="center"/>
              <w:textAlignment w:val="baseline"/>
              <w:rPr>
                <w:b/>
              </w:rPr>
            </w:pPr>
            <w:r>
              <w:rPr>
                <w:rFonts w:hint="eastAsia"/>
                <w:b/>
              </w:rPr>
              <w:t>长度</w:t>
            </w:r>
          </w:p>
        </w:tc>
        <w:tc>
          <w:tcPr>
            <w:tcW w:w="2131" w:type="dxa"/>
            <w:shd w:val="solid" w:color="A6A6A6" w:fill="A6A6A6"/>
          </w:tcPr>
          <w:p w:rsidR="0076299C" w:rsidRDefault="00B106F2">
            <w:pPr>
              <w:spacing w:line="400" w:lineRule="atLeast"/>
              <w:jc w:val="center"/>
              <w:textAlignment w:val="baseline"/>
              <w:rPr>
                <w:b/>
              </w:rPr>
            </w:pPr>
            <w:r>
              <w:rPr>
                <w:rFonts w:hint="eastAsia"/>
                <w:b/>
              </w:rPr>
              <w:t>说明</w:t>
            </w:r>
          </w:p>
        </w:tc>
      </w:tr>
      <w:tr w:rsidR="0076299C">
        <w:tc>
          <w:tcPr>
            <w:tcW w:w="2130" w:type="dxa"/>
          </w:tcPr>
          <w:p w:rsidR="0076299C" w:rsidRDefault="00B106F2">
            <w:pPr>
              <w:spacing w:line="400" w:lineRule="atLeast"/>
              <w:jc w:val="center"/>
              <w:textAlignment w:val="baseline"/>
            </w:pPr>
            <w:proofErr w:type="spellStart"/>
            <w:r>
              <w:t>operator_id</w:t>
            </w:r>
            <w:proofErr w:type="spellEnd"/>
          </w:p>
        </w:tc>
        <w:tc>
          <w:tcPr>
            <w:tcW w:w="2130" w:type="dxa"/>
          </w:tcPr>
          <w:p w:rsidR="0076299C" w:rsidRDefault="00B106F2">
            <w:pPr>
              <w:spacing w:line="400" w:lineRule="atLeast"/>
              <w:jc w:val="center"/>
              <w:textAlignment w:val="baseline"/>
            </w:pPr>
            <w:r>
              <w:t>int</w:t>
            </w:r>
          </w:p>
        </w:tc>
        <w:tc>
          <w:tcPr>
            <w:tcW w:w="2131" w:type="dxa"/>
          </w:tcPr>
          <w:p w:rsidR="0076299C" w:rsidRDefault="00B106F2">
            <w:pPr>
              <w:spacing w:line="400" w:lineRule="atLeast"/>
              <w:jc w:val="center"/>
              <w:textAlignment w:val="baseline"/>
            </w:pPr>
            <w:r>
              <w:t>50</w:t>
            </w:r>
          </w:p>
        </w:tc>
        <w:tc>
          <w:tcPr>
            <w:tcW w:w="2131" w:type="dxa"/>
          </w:tcPr>
          <w:p w:rsidR="0076299C" w:rsidRDefault="00B106F2">
            <w:pPr>
              <w:spacing w:line="400" w:lineRule="atLeast"/>
              <w:jc w:val="center"/>
            </w:pPr>
            <w:r>
              <w:rPr>
                <w:rFonts w:hint="eastAsia"/>
              </w:rPr>
              <w:t>操作员编号</w:t>
            </w:r>
            <w:r>
              <w:t>(</w:t>
            </w:r>
            <w:r>
              <w:rPr>
                <w:rFonts w:hint="eastAsia"/>
              </w:rPr>
              <w:t>主键</w:t>
            </w:r>
            <w:r>
              <w:t>)</w:t>
            </w:r>
          </w:p>
        </w:tc>
      </w:tr>
      <w:tr w:rsidR="0076299C">
        <w:tc>
          <w:tcPr>
            <w:tcW w:w="2130" w:type="dxa"/>
          </w:tcPr>
          <w:p w:rsidR="0076299C" w:rsidRDefault="00B106F2">
            <w:pPr>
              <w:spacing w:line="400" w:lineRule="atLeast"/>
              <w:jc w:val="center"/>
              <w:textAlignment w:val="baseline"/>
            </w:pPr>
            <w:proofErr w:type="spellStart"/>
            <w:r>
              <w:t>operator_username</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255</w:t>
            </w:r>
          </w:p>
        </w:tc>
        <w:tc>
          <w:tcPr>
            <w:tcW w:w="2131" w:type="dxa"/>
          </w:tcPr>
          <w:p w:rsidR="0076299C" w:rsidRDefault="00B106F2">
            <w:pPr>
              <w:spacing w:line="400" w:lineRule="atLeast"/>
              <w:jc w:val="center"/>
            </w:pPr>
            <w:r>
              <w:rPr>
                <w:rFonts w:hint="eastAsia"/>
              </w:rPr>
              <w:t>操作员用户名</w:t>
            </w:r>
          </w:p>
        </w:tc>
      </w:tr>
      <w:tr w:rsidR="0076299C">
        <w:trPr>
          <w:trHeight w:val="361"/>
        </w:trPr>
        <w:tc>
          <w:tcPr>
            <w:tcW w:w="2130" w:type="dxa"/>
          </w:tcPr>
          <w:p w:rsidR="0076299C" w:rsidRDefault="00B106F2">
            <w:pPr>
              <w:spacing w:line="400" w:lineRule="atLeast"/>
              <w:jc w:val="center"/>
              <w:textAlignment w:val="baseline"/>
            </w:pPr>
            <w:proofErr w:type="spellStart"/>
            <w:r>
              <w:t>operator_password</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255</w:t>
            </w:r>
          </w:p>
        </w:tc>
        <w:tc>
          <w:tcPr>
            <w:tcW w:w="2131" w:type="dxa"/>
          </w:tcPr>
          <w:p w:rsidR="0076299C" w:rsidRDefault="00B106F2">
            <w:pPr>
              <w:spacing w:line="400" w:lineRule="atLeast"/>
              <w:jc w:val="center"/>
            </w:pPr>
            <w:r>
              <w:rPr>
                <w:rFonts w:hint="eastAsia"/>
              </w:rPr>
              <w:t>操作员密码</w:t>
            </w:r>
          </w:p>
        </w:tc>
      </w:tr>
      <w:tr w:rsidR="0076299C">
        <w:trPr>
          <w:trHeight w:val="361"/>
        </w:trPr>
        <w:tc>
          <w:tcPr>
            <w:tcW w:w="2130" w:type="dxa"/>
          </w:tcPr>
          <w:p w:rsidR="0076299C" w:rsidRDefault="00B106F2">
            <w:pPr>
              <w:spacing w:line="400" w:lineRule="atLeast"/>
              <w:jc w:val="center"/>
              <w:textAlignment w:val="baseline"/>
            </w:pPr>
            <w:proofErr w:type="spellStart"/>
            <w:r>
              <w:t>operator_phone</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255</w:t>
            </w:r>
          </w:p>
        </w:tc>
        <w:tc>
          <w:tcPr>
            <w:tcW w:w="2131" w:type="dxa"/>
          </w:tcPr>
          <w:p w:rsidR="0076299C" w:rsidRDefault="00B106F2">
            <w:pPr>
              <w:spacing w:line="400" w:lineRule="atLeast"/>
              <w:jc w:val="center"/>
            </w:pPr>
            <w:r>
              <w:rPr>
                <w:rFonts w:hint="eastAsia"/>
              </w:rPr>
              <w:t>操作员联系方式</w:t>
            </w:r>
          </w:p>
        </w:tc>
      </w:tr>
    </w:tbl>
    <w:p w:rsidR="0076299C" w:rsidRDefault="0076299C">
      <w:pPr>
        <w:pStyle w:val="af0"/>
        <w:ind w:firstLineChars="0" w:firstLine="0"/>
        <w:rPr>
          <w:rFonts w:ascii="Times New Roman" w:hAnsi="Times New Roman"/>
          <w:bCs/>
          <w:sz w:val="21"/>
        </w:rPr>
      </w:pPr>
    </w:p>
    <w:p w:rsidR="0076299C" w:rsidRDefault="00B106F2">
      <w:pPr>
        <w:pStyle w:val="af0"/>
        <w:ind w:firstLineChars="0" w:firstLine="0"/>
        <w:jc w:val="center"/>
        <w:rPr>
          <w:rFonts w:ascii="Times New Roman" w:hAnsi="Times New Roman"/>
          <w:bCs/>
          <w:sz w:val="21"/>
        </w:rPr>
      </w:pPr>
      <w:r>
        <w:rPr>
          <w:rFonts w:ascii="Times New Roman" w:hAnsi="Times New Roman"/>
          <w:bCs/>
          <w:sz w:val="21"/>
        </w:rPr>
        <w:t>表</w:t>
      </w:r>
      <w:r>
        <w:rPr>
          <w:rFonts w:ascii="Times New Roman" w:hAnsi="Times New Roman"/>
          <w:bCs/>
          <w:sz w:val="21"/>
        </w:rPr>
        <w:t>5-3</w:t>
      </w:r>
      <w:r>
        <w:rPr>
          <w:rFonts w:ascii="Times New Roman" w:hAnsi="Times New Roman"/>
          <w:bCs/>
          <w:sz w:val="21"/>
        </w:rPr>
        <w:t>库存表</w:t>
      </w:r>
      <w:r>
        <w:rPr>
          <w:rFonts w:ascii="Times New Roman" w:hAnsi="Times New Roman"/>
          <w:bCs/>
          <w:sz w:val="21"/>
        </w:rPr>
        <w:t>repertory</w:t>
      </w:r>
    </w:p>
    <w:tbl>
      <w:tblPr>
        <w:tblW w:w="8594" w:type="dxa"/>
        <w:tblInd w:w="-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20"/>
        <w:gridCol w:w="1812"/>
        <w:gridCol w:w="2131"/>
        <w:gridCol w:w="2131"/>
      </w:tblGrid>
      <w:tr w:rsidR="0076299C">
        <w:tc>
          <w:tcPr>
            <w:tcW w:w="2520" w:type="dxa"/>
            <w:shd w:val="solid" w:color="A6A6A6" w:fill="auto"/>
          </w:tcPr>
          <w:p w:rsidR="0076299C" w:rsidRDefault="00B106F2">
            <w:pPr>
              <w:spacing w:line="400" w:lineRule="atLeast"/>
              <w:jc w:val="center"/>
              <w:textAlignment w:val="baseline"/>
              <w:rPr>
                <w:b/>
              </w:rPr>
            </w:pPr>
            <w:r>
              <w:rPr>
                <w:rFonts w:hint="eastAsia"/>
                <w:b/>
              </w:rPr>
              <w:t>字段名</w:t>
            </w:r>
          </w:p>
        </w:tc>
        <w:tc>
          <w:tcPr>
            <w:tcW w:w="1812" w:type="dxa"/>
            <w:shd w:val="solid" w:color="A6A6A6" w:fill="auto"/>
          </w:tcPr>
          <w:p w:rsidR="0076299C" w:rsidRDefault="00B106F2">
            <w:pPr>
              <w:spacing w:line="400" w:lineRule="atLeast"/>
              <w:jc w:val="center"/>
              <w:textAlignment w:val="baseline"/>
              <w:rPr>
                <w:b/>
              </w:rPr>
            </w:pPr>
            <w:r>
              <w:rPr>
                <w:rFonts w:hint="eastAsia"/>
                <w:b/>
              </w:rPr>
              <w:t>数据类型</w:t>
            </w:r>
          </w:p>
        </w:tc>
        <w:tc>
          <w:tcPr>
            <w:tcW w:w="2131" w:type="dxa"/>
            <w:shd w:val="solid" w:color="A6A6A6" w:fill="auto"/>
          </w:tcPr>
          <w:p w:rsidR="0076299C" w:rsidRDefault="00B106F2">
            <w:pPr>
              <w:spacing w:line="400" w:lineRule="atLeast"/>
              <w:jc w:val="center"/>
              <w:textAlignment w:val="baseline"/>
              <w:rPr>
                <w:b/>
              </w:rPr>
            </w:pPr>
            <w:r>
              <w:rPr>
                <w:rFonts w:hint="eastAsia"/>
                <w:b/>
              </w:rPr>
              <w:t>长度</w:t>
            </w:r>
          </w:p>
        </w:tc>
        <w:tc>
          <w:tcPr>
            <w:tcW w:w="2131" w:type="dxa"/>
            <w:shd w:val="solid" w:color="A6A6A6" w:fill="auto"/>
          </w:tcPr>
          <w:p w:rsidR="0076299C" w:rsidRDefault="00B106F2">
            <w:pPr>
              <w:spacing w:line="400" w:lineRule="atLeast"/>
              <w:jc w:val="center"/>
              <w:textAlignment w:val="baseline"/>
              <w:rPr>
                <w:b/>
              </w:rPr>
            </w:pPr>
            <w:r>
              <w:rPr>
                <w:rFonts w:hint="eastAsia"/>
                <w:b/>
              </w:rPr>
              <w:t>说明</w:t>
            </w:r>
          </w:p>
        </w:tc>
      </w:tr>
      <w:tr w:rsidR="0076299C">
        <w:tc>
          <w:tcPr>
            <w:tcW w:w="2520" w:type="dxa"/>
            <w:shd w:val="solid" w:color="FFFFFF" w:fill="FFFFFF"/>
          </w:tcPr>
          <w:p w:rsidR="0076299C" w:rsidRDefault="00B106F2">
            <w:pPr>
              <w:spacing w:line="400" w:lineRule="atLeast"/>
              <w:jc w:val="center"/>
            </w:pPr>
            <w:proofErr w:type="spellStart"/>
            <w:r>
              <w:rPr>
                <w:bCs/>
              </w:rPr>
              <w:lastRenderedPageBreak/>
              <w:t>repertory_i</w:t>
            </w:r>
            <w:r>
              <w:t>d</w:t>
            </w:r>
            <w:proofErr w:type="spellEnd"/>
          </w:p>
        </w:tc>
        <w:tc>
          <w:tcPr>
            <w:tcW w:w="1812" w:type="dxa"/>
            <w:shd w:val="solid" w:color="FFFFFF" w:fill="FFFFFF"/>
          </w:tcPr>
          <w:p w:rsidR="0076299C" w:rsidRDefault="00B106F2">
            <w:pPr>
              <w:spacing w:line="400" w:lineRule="atLeast"/>
              <w:jc w:val="center"/>
            </w:pPr>
            <w:r>
              <w:t>int</w:t>
            </w:r>
          </w:p>
        </w:tc>
        <w:tc>
          <w:tcPr>
            <w:tcW w:w="2131" w:type="dxa"/>
            <w:shd w:val="solid" w:color="FFFFFF" w:fill="FFFFFF"/>
          </w:tcPr>
          <w:p w:rsidR="0076299C" w:rsidRDefault="00B106F2">
            <w:pPr>
              <w:spacing w:line="400" w:lineRule="atLeast"/>
              <w:jc w:val="center"/>
            </w:pPr>
            <w:r>
              <w:t>50</w:t>
            </w:r>
          </w:p>
        </w:tc>
        <w:tc>
          <w:tcPr>
            <w:tcW w:w="2131" w:type="dxa"/>
            <w:shd w:val="solid" w:color="FFFFFF" w:fill="FFFFFF"/>
          </w:tcPr>
          <w:p w:rsidR="0076299C" w:rsidRDefault="00B106F2">
            <w:pPr>
              <w:spacing w:line="400" w:lineRule="atLeast"/>
              <w:jc w:val="center"/>
            </w:pPr>
            <w:r>
              <w:rPr>
                <w:rFonts w:hint="eastAsia"/>
              </w:rPr>
              <w:t>库存单号（主键）</w:t>
            </w:r>
          </w:p>
        </w:tc>
      </w:tr>
      <w:tr w:rsidR="0076299C">
        <w:tc>
          <w:tcPr>
            <w:tcW w:w="2520" w:type="dxa"/>
          </w:tcPr>
          <w:p w:rsidR="0076299C" w:rsidRDefault="00B106F2">
            <w:pPr>
              <w:spacing w:line="400" w:lineRule="atLeast"/>
              <w:jc w:val="center"/>
            </w:pPr>
            <w:proofErr w:type="spellStart"/>
            <w:r>
              <w:rPr>
                <w:bCs/>
              </w:rPr>
              <w:t>repertory_</w:t>
            </w:r>
            <w:r>
              <w:t>carId</w:t>
            </w:r>
            <w:proofErr w:type="spellEnd"/>
          </w:p>
        </w:tc>
        <w:tc>
          <w:tcPr>
            <w:tcW w:w="1812" w:type="dxa"/>
          </w:tcPr>
          <w:p w:rsidR="0076299C" w:rsidRDefault="00B106F2">
            <w:pPr>
              <w:spacing w:line="400" w:lineRule="atLeast"/>
              <w:jc w:val="center"/>
            </w:pPr>
            <w:r>
              <w:t>int</w:t>
            </w:r>
          </w:p>
        </w:tc>
        <w:tc>
          <w:tcPr>
            <w:tcW w:w="2131" w:type="dxa"/>
          </w:tcPr>
          <w:p w:rsidR="0076299C" w:rsidRDefault="00B106F2">
            <w:pPr>
              <w:spacing w:line="400" w:lineRule="atLeast"/>
              <w:jc w:val="center"/>
            </w:pPr>
            <w:r>
              <w:t>50</w:t>
            </w:r>
          </w:p>
        </w:tc>
        <w:tc>
          <w:tcPr>
            <w:tcW w:w="2131" w:type="dxa"/>
          </w:tcPr>
          <w:p w:rsidR="0076299C" w:rsidRDefault="00B106F2">
            <w:pPr>
              <w:spacing w:line="400" w:lineRule="atLeast"/>
              <w:jc w:val="center"/>
            </w:pPr>
            <w:r>
              <w:rPr>
                <w:rFonts w:hint="eastAsia"/>
              </w:rPr>
              <w:t>汽车编号（外键）</w:t>
            </w:r>
          </w:p>
        </w:tc>
      </w:tr>
      <w:tr w:rsidR="0076299C">
        <w:tc>
          <w:tcPr>
            <w:tcW w:w="2520" w:type="dxa"/>
          </w:tcPr>
          <w:p w:rsidR="0076299C" w:rsidRDefault="00B106F2">
            <w:pPr>
              <w:spacing w:line="400" w:lineRule="atLeast"/>
              <w:jc w:val="center"/>
            </w:pPr>
            <w:proofErr w:type="spellStart"/>
            <w:r>
              <w:rPr>
                <w:bCs/>
              </w:rPr>
              <w:t>repertory_</w:t>
            </w:r>
            <w:r>
              <w:t>carAmount</w:t>
            </w:r>
            <w:proofErr w:type="spellEnd"/>
          </w:p>
        </w:tc>
        <w:tc>
          <w:tcPr>
            <w:tcW w:w="1812" w:type="dxa"/>
          </w:tcPr>
          <w:p w:rsidR="0076299C" w:rsidRDefault="00B106F2">
            <w:pPr>
              <w:spacing w:line="400" w:lineRule="atLeast"/>
              <w:jc w:val="center"/>
            </w:pPr>
            <w:r>
              <w:t>int</w:t>
            </w:r>
          </w:p>
        </w:tc>
        <w:tc>
          <w:tcPr>
            <w:tcW w:w="2131" w:type="dxa"/>
          </w:tcPr>
          <w:p w:rsidR="0076299C" w:rsidRDefault="00B106F2">
            <w:pPr>
              <w:spacing w:line="400" w:lineRule="atLeast"/>
              <w:jc w:val="center"/>
            </w:pPr>
            <w:r>
              <w:t>50</w:t>
            </w:r>
          </w:p>
        </w:tc>
        <w:tc>
          <w:tcPr>
            <w:tcW w:w="2131" w:type="dxa"/>
          </w:tcPr>
          <w:p w:rsidR="0076299C" w:rsidRDefault="00B106F2">
            <w:pPr>
              <w:spacing w:line="400" w:lineRule="atLeast"/>
              <w:jc w:val="center"/>
            </w:pPr>
            <w:r>
              <w:rPr>
                <w:rFonts w:hint="eastAsia"/>
              </w:rPr>
              <w:t>汽车库存量</w:t>
            </w:r>
          </w:p>
        </w:tc>
      </w:tr>
    </w:tbl>
    <w:p w:rsidR="0076299C" w:rsidRDefault="0076299C">
      <w:pPr>
        <w:pStyle w:val="af0"/>
        <w:ind w:firstLineChars="0" w:firstLine="0"/>
        <w:jc w:val="center"/>
        <w:rPr>
          <w:rFonts w:ascii="Times New Roman" w:hAnsi="Times New Roman"/>
          <w:bCs/>
          <w:sz w:val="21"/>
        </w:rPr>
      </w:pPr>
    </w:p>
    <w:p w:rsidR="0076299C" w:rsidRDefault="00B106F2">
      <w:pPr>
        <w:pStyle w:val="af0"/>
        <w:ind w:firstLineChars="0" w:firstLine="0"/>
        <w:jc w:val="center"/>
        <w:rPr>
          <w:rFonts w:ascii="Times New Roman" w:hAnsi="Times New Roman"/>
          <w:bCs/>
          <w:sz w:val="21"/>
        </w:rPr>
      </w:pPr>
      <w:r>
        <w:rPr>
          <w:rFonts w:ascii="Times New Roman" w:hAnsi="Times New Roman"/>
          <w:bCs/>
          <w:sz w:val="21"/>
        </w:rPr>
        <w:t>表</w:t>
      </w:r>
      <w:r>
        <w:rPr>
          <w:rFonts w:ascii="Times New Roman" w:hAnsi="Times New Roman"/>
          <w:bCs/>
          <w:sz w:val="21"/>
        </w:rPr>
        <w:t xml:space="preserve">5-4 </w:t>
      </w:r>
      <w:r>
        <w:rPr>
          <w:rFonts w:ascii="Times New Roman" w:hAnsi="Times New Roman"/>
          <w:bCs/>
          <w:sz w:val="21"/>
        </w:rPr>
        <w:t>客户信息表</w:t>
      </w:r>
      <w:r>
        <w:rPr>
          <w:rFonts w:ascii="Times New Roman" w:hAnsi="Times New Roman"/>
          <w:bCs/>
          <w:sz w:val="21"/>
        </w:rPr>
        <w:t>customer</w:t>
      </w:r>
    </w:p>
    <w:tbl>
      <w:tblPr>
        <w:tblW w:w="85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30"/>
        <w:gridCol w:w="2131"/>
        <w:gridCol w:w="2131"/>
      </w:tblGrid>
      <w:tr w:rsidR="0076299C">
        <w:tc>
          <w:tcPr>
            <w:tcW w:w="2130" w:type="dxa"/>
            <w:shd w:val="solid" w:color="A6A6A6" w:fill="auto"/>
          </w:tcPr>
          <w:p w:rsidR="0076299C" w:rsidRDefault="00B106F2">
            <w:pPr>
              <w:spacing w:line="400" w:lineRule="atLeast"/>
              <w:jc w:val="center"/>
              <w:textAlignment w:val="baseline"/>
              <w:rPr>
                <w:b/>
              </w:rPr>
            </w:pPr>
            <w:r>
              <w:rPr>
                <w:rFonts w:hint="eastAsia"/>
                <w:b/>
              </w:rPr>
              <w:t>字段名</w:t>
            </w:r>
          </w:p>
        </w:tc>
        <w:tc>
          <w:tcPr>
            <w:tcW w:w="2130" w:type="dxa"/>
            <w:shd w:val="solid" w:color="A6A6A6" w:fill="auto"/>
          </w:tcPr>
          <w:p w:rsidR="0076299C" w:rsidRDefault="00B106F2">
            <w:pPr>
              <w:spacing w:line="400" w:lineRule="atLeast"/>
              <w:jc w:val="center"/>
              <w:textAlignment w:val="baseline"/>
              <w:rPr>
                <w:b/>
              </w:rPr>
            </w:pPr>
            <w:r>
              <w:rPr>
                <w:rFonts w:hint="eastAsia"/>
                <w:b/>
              </w:rPr>
              <w:t>数据类型</w:t>
            </w:r>
          </w:p>
        </w:tc>
        <w:tc>
          <w:tcPr>
            <w:tcW w:w="2131" w:type="dxa"/>
            <w:shd w:val="solid" w:color="A6A6A6" w:fill="auto"/>
          </w:tcPr>
          <w:p w:rsidR="0076299C" w:rsidRDefault="00B106F2">
            <w:pPr>
              <w:spacing w:line="400" w:lineRule="atLeast"/>
              <w:jc w:val="center"/>
              <w:textAlignment w:val="baseline"/>
              <w:rPr>
                <w:b/>
              </w:rPr>
            </w:pPr>
            <w:r>
              <w:rPr>
                <w:rFonts w:hint="eastAsia"/>
                <w:b/>
              </w:rPr>
              <w:t>长度</w:t>
            </w:r>
          </w:p>
        </w:tc>
        <w:tc>
          <w:tcPr>
            <w:tcW w:w="2131" w:type="dxa"/>
            <w:shd w:val="solid" w:color="A6A6A6" w:fill="auto"/>
          </w:tcPr>
          <w:p w:rsidR="0076299C" w:rsidRDefault="00B106F2">
            <w:pPr>
              <w:spacing w:line="400" w:lineRule="atLeast"/>
              <w:jc w:val="center"/>
              <w:textAlignment w:val="baseline"/>
              <w:rPr>
                <w:b/>
              </w:rPr>
            </w:pPr>
            <w:r>
              <w:rPr>
                <w:rFonts w:hint="eastAsia"/>
                <w:b/>
              </w:rPr>
              <w:t>说明</w:t>
            </w:r>
          </w:p>
        </w:tc>
      </w:tr>
      <w:tr w:rsidR="0076299C">
        <w:tc>
          <w:tcPr>
            <w:tcW w:w="2130" w:type="dxa"/>
          </w:tcPr>
          <w:p w:rsidR="0076299C" w:rsidRDefault="00B106F2">
            <w:pPr>
              <w:spacing w:line="400" w:lineRule="atLeast"/>
              <w:jc w:val="center"/>
              <w:textAlignment w:val="baseline"/>
            </w:pPr>
            <w:proofErr w:type="spellStart"/>
            <w:r>
              <w:t>customer_id</w:t>
            </w:r>
            <w:proofErr w:type="spellEnd"/>
          </w:p>
        </w:tc>
        <w:tc>
          <w:tcPr>
            <w:tcW w:w="2130" w:type="dxa"/>
          </w:tcPr>
          <w:p w:rsidR="0076299C" w:rsidRDefault="00B106F2">
            <w:pPr>
              <w:spacing w:line="400" w:lineRule="atLeast"/>
              <w:jc w:val="center"/>
              <w:textAlignment w:val="baseline"/>
            </w:pPr>
            <w:r>
              <w:t>int</w:t>
            </w:r>
          </w:p>
        </w:tc>
        <w:tc>
          <w:tcPr>
            <w:tcW w:w="2131" w:type="dxa"/>
          </w:tcPr>
          <w:p w:rsidR="0076299C" w:rsidRDefault="00B106F2">
            <w:pPr>
              <w:spacing w:line="400" w:lineRule="atLeast"/>
              <w:jc w:val="center"/>
              <w:textAlignment w:val="baseline"/>
            </w:pPr>
            <w:r>
              <w:t>50</w:t>
            </w:r>
          </w:p>
        </w:tc>
        <w:tc>
          <w:tcPr>
            <w:tcW w:w="2131" w:type="dxa"/>
          </w:tcPr>
          <w:p w:rsidR="0076299C" w:rsidRDefault="00B106F2">
            <w:pPr>
              <w:spacing w:line="400" w:lineRule="atLeast"/>
              <w:jc w:val="center"/>
            </w:pPr>
            <w:r>
              <w:rPr>
                <w:rFonts w:hint="eastAsia"/>
              </w:rPr>
              <w:t>客户编号</w:t>
            </w:r>
            <w:r>
              <w:t>(</w:t>
            </w:r>
            <w:r>
              <w:rPr>
                <w:rFonts w:hint="eastAsia"/>
              </w:rPr>
              <w:t>主键</w:t>
            </w:r>
            <w:r>
              <w:t>)</w:t>
            </w:r>
          </w:p>
        </w:tc>
      </w:tr>
      <w:tr w:rsidR="0076299C">
        <w:tc>
          <w:tcPr>
            <w:tcW w:w="2130" w:type="dxa"/>
          </w:tcPr>
          <w:p w:rsidR="0076299C" w:rsidRDefault="00B106F2">
            <w:pPr>
              <w:spacing w:line="400" w:lineRule="atLeast"/>
              <w:jc w:val="center"/>
              <w:textAlignment w:val="baseline"/>
            </w:pPr>
            <w:proofErr w:type="spellStart"/>
            <w:r>
              <w:t>customer_name</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255</w:t>
            </w:r>
          </w:p>
        </w:tc>
        <w:tc>
          <w:tcPr>
            <w:tcW w:w="2131" w:type="dxa"/>
          </w:tcPr>
          <w:p w:rsidR="0076299C" w:rsidRDefault="00B106F2">
            <w:pPr>
              <w:spacing w:line="400" w:lineRule="atLeast"/>
              <w:jc w:val="center"/>
            </w:pPr>
            <w:r>
              <w:rPr>
                <w:rFonts w:hint="eastAsia"/>
              </w:rPr>
              <w:t>客户姓名</w:t>
            </w:r>
          </w:p>
        </w:tc>
      </w:tr>
      <w:tr w:rsidR="0076299C">
        <w:tc>
          <w:tcPr>
            <w:tcW w:w="2130" w:type="dxa"/>
          </w:tcPr>
          <w:p w:rsidR="0076299C" w:rsidRDefault="00B106F2">
            <w:pPr>
              <w:spacing w:line="400" w:lineRule="atLeast"/>
              <w:jc w:val="center"/>
              <w:textAlignment w:val="baseline"/>
            </w:pPr>
            <w:proofErr w:type="spellStart"/>
            <w:r>
              <w:t>customer_sex</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50</w:t>
            </w:r>
          </w:p>
        </w:tc>
        <w:tc>
          <w:tcPr>
            <w:tcW w:w="2131" w:type="dxa"/>
          </w:tcPr>
          <w:p w:rsidR="0076299C" w:rsidRDefault="00B106F2">
            <w:pPr>
              <w:spacing w:line="400" w:lineRule="atLeast"/>
              <w:jc w:val="center"/>
            </w:pPr>
            <w:r>
              <w:rPr>
                <w:rFonts w:hint="eastAsia"/>
              </w:rPr>
              <w:t>客户性别</w:t>
            </w:r>
          </w:p>
        </w:tc>
      </w:tr>
      <w:tr w:rsidR="0076299C">
        <w:tc>
          <w:tcPr>
            <w:tcW w:w="2130" w:type="dxa"/>
          </w:tcPr>
          <w:p w:rsidR="0076299C" w:rsidRDefault="00B106F2">
            <w:pPr>
              <w:spacing w:line="400" w:lineRule="atLeast"/>
              <w:jc w:val="center"/>
              <w:textAlignment w:val="baseline"/>
            </w:pPr>
            <w:proofErr w:type="spellStart"/>
            <w:r>
              <w:t>customer_idcard</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255</w:t>
            </w:r>
          </w:p>
        </w:tc>
        <w:tc>
          <w:tcPr>
            <w:tcW w:w="2131" w:type="dxa"/>
          </w:tcPr>
          <w:p w:rsidR="0076299C" w:rsidRDefault="00B106F2">
            <w:pPr>
              <w:spacing w:line="400" w:lineRule="atLeast"/>
              <w:jc w:val="center"/>
            </w:pPr>
            <w:r>
              <w:rPr>
                <w:rFonts w:hint="eastAsia"/>
              </w:rPr>
              <w:t>客户身份证号</w:t>
            </w:r>
          </w:p>
        </w:tc>
      </w:tr>
      <w:tr w:rsidR="0076299C">
        <w:tc>
          <w:tcPr>
            <w:tcW w:w="2130" w:type="dxa"/>
          </w:tcPr>
          <w:p w:rsidR="0076299C" w:rsidRDefault="00B106F2">
            <w:pPr>
              <w:spacing w:line="400" w:lineRule="atLeast"/>
              <w:jc w:val="center"/>
              <w:textAlignment w:val="baseline"/>
            </w:pPr>
            <w:proofErr w:type="spellStart"/>
            <w:r>
              <w:t>customer_phone</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255</w:t>
            </w:r>
          </w:p>
        </w:tc>
        <w:tc>
          <w:tcPr>
            <w:tcW w:w="2131" w:type="dxa"/>
          </w:tcPr>
          <w:p w:rsidR="0076299C" w:rsidRDefault="00B106F2">
            <w:pPr>
              <w:spacing w:line="400" w:lineRule="atLeast"/>
              <w:jc w:val="center"/>
            </w:pPr>
            <w:r>
              <w:rPr>
                <w:rFonts w:hint="eastAsia"/>
              </w:rPr>
              <w:t>联系电话</w:t>
            </w:r>
          </w:p>
        </w:tc>
      </w:tr>
      <w:tr w:rsidR="0076299C">
        <w:trPr>
          <w:trHeight w:val="361"/>
        </w:trPr>
        <w:tc>
          <w:tcPr>
            <w:tcW w:w="2130" w:type="dxa"/>
          </w:tcPr>
          <w:p w:rsidR="0076299C" w:rsidRDefault="00B106F2">
            <w:pPr>
              <w:spacing w:line="400" w:lineRule="atLeast"/>
              <w:jc w:val="center"/>
              <w:textAlignment w:val="baseline"/>
            </w:pPr>
            <w:proofErr w:type="spellStart"/>
            <w:r>
              <w:t>customer_address</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255</w:t>
            </w:r>
          </w:p>
        </w:tc>
        <w:tc>
          <w:tcPr>
            <w:tcW w:w="2131" w:type="dxa"/>
          </w:tcPr>
          <w:p w:rsidR="0076299C" w:rsidRDefault="00B106F2">
            <w:pPr>
              <w:spacing w:line="400" w:lineRule="atLeast"/>
              <w:jc w:val="center"/>
            </w:pPr>
            <w:r>
              <w:rPr>
                <w:rFonts w:hint="eastAsia"/>
              </w:rPr>
              <w:t>地址</w:t>
            </w:r>
          </w:p>
        </w:tc>
      </w:tr>
    </w:tbl>
    <w:p w:rsidR="0076299C" w:rsidRDefault="0076299C">
      <w:pPr>
        <w:pStyle w:val="ac"/>
        <w:ind w:firstLineChars="0" w:firstLine="0"/>
        <w:rPr>
          <w:sz w:val="21"/>
        </w:rPr>
      </w:pPr>
    </w:p>
    <w:p w:rsidR="0076299C" w:rsidRDefault="00B106F2">
      <w:pPr>
        <w:pStyle w:val="ac"/>
        <w:ind w:firstLineChars="0" w:firstLine="0"/>
        <w:jc w:val="center"/>
      </w:pPr>
      <w:r>
        <w:rPr>
          <w:rFonts w:hint="eastAsia"/>
          <w:sz w:val="21"/>
        </w:rPr>
        <w:t>表</w:t>
      </w:r>
      <w:r>
        <w:rPr>
          <w:sz w:val="21"/>
        </w:rPr>
        <w:t xml:space="preserve">5-5 </w:t>
      </w:r>
      <w:r>
        <w:rPr>
          <w:rFonts w:hint="eastAsia"/>
          <w:bCs/>
          <w:sz w:val="21"/>
        </w:rPr>
        <w:t>销售人员业绩汇总表</w:t>
      </w:r>
      <w:proofErr w:type="spellStart"/>
      <w:r>
        <w:rPr>
          <w:bCs/>
          <w:sz w:val="21"/>
        </w:rPr>
        <w:t>workersell</w:t>
      </w:r>
      <w:proofErr w:type="spellEnd"/>
    </w:p>
    <w:tbl>
      <w:tblPr>
        <w:tblW w:w="8556"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02"/>
        <w:gridCol w:w="1992"/>
        <w:gridCol w:w="2131"/>
        <w:gridCol w:w="2131"/>
      </w:tblGrid>
      <w:tr w:rsidR="0076299C">
        <w:tc>
          <w:tcPr>
            <w:tcW w:w="2302" w:type="dxa"/>
            <w:shd w:val="solid" w:color="A6A6A6" w:fill="auto"/>
          </w:tcPr>
          <w:p w:rsidR="0076299C" w:rsidRDefault="00B106F2">
            <w:pPr>
              <w:spacing w:line="400" w:lineRule="atLeast"/>
              <w:jc w:val="center"/>
              <w:textAlignment w:val="baseline"/>
              <w:rPr>
                <w:b/>
              </w:rPr>
            </w:pPr>
            <w:r>
              <w:rPr>
                <w:rFonts w:hint="eastAsia"/>
                <w:b/>
              </w:rPr>
              <w:t>字段名</w:t>
            </w:r>
          </w:p>
        </w:tc>
        <w:tc>
          <w:tcPr>
            <w:tcW w:w="1992" w:type="dxa"/>
            <w:shd w:val="solid" w:color="A6A6A6" w:fill="auto"/>
          </w:tcPr>
          <w:p w:rsidR="0076299C" w:rsidRDefault="00B106F2">
            <w:pPr>
              <w:spacing w:line="400" w:lineRule="atLeast"/>
              <w:jc w:val="center"/>
              <w:textAlignment w:val="baseline"/>
              <w:rPr>
                <w:b/>
              </w:rPr>
            </w:pPr>
            <w:r>
              <w:rPr>
                <w:rFonts w:hint="eastAsia"/>
                <w:b/>
              </w:rPr>
              <w:t>数据类型</w:t>
            </w:r>
          </w:p>
        </w:tc>
        <w:tc>
          <w:tcPr>
            <w:tcW w:w="2131" w:type="dxa"/>
            <w:shd w:val="solid" w:color="A6A6A6" w:fill="auto"/>
          </w:tcPr>
          <w:p w:rsidR="0076299C" w:rsidRDefault="00B106F2">
            <w:pPr>
              <w:spacing w:line="400" w:lineRule="atLeast"/>
              <w:jc w:val="center"/>
              <w:textAlignment w:val="baseline"/>
              <w:rPr>
                <w:b/>
              </w:rPr>
            </w:pPr>
            <w:r>
              <w:rPr>
                <w:rFonts w:hint="eastAsia"/>
                <w:b/>
              </w:rPr>
              <w:t>长度</w:t>
            </w:r>
          </w:p>
        </w:tc>
        <w:tc>
          <w:tcPr>
            <w:tcW w:w="2131" w:type="dxa"/>
            <w:shd w:val="solid" w:color="A6A6A6" w:fill="auto"/>
          </w:tcPr>
          <w:p w:rsidR="0076299C" w:rsidRDefault="00B106F2">
            <w:pPr>
              <w:spacing w:line="400" w:lineRule="atLeast"/>
              <w:jc w:val="center"/>
              <w:textAlignment w:val="baseline"/>
              <w:rPr>
                <w:b/>
              </w:rPr>
            </w:pPr>
            <w:r>
              <w:rPr>
                <w:rFonts w:hint="eastAsia"/>
                <w:b/>
              </w:rPr>
              <w:t>说明</w:t>
            </w:r>
          </w:p>
        </w:tc>
      </w:tr>
      <w:tr w:rsidR="0076299C">
        <w:tc>
          <w:tcPr>
            <w:tcW w:w="2302" w:type="dxa"/>
          </w:tcPr>
          <w:p w:rsidR="0076299C" w:rsidRDefault="00B106F2">
            <w:pPr>
              <w:spacing w:line="400" w:lineRule="atLeast"/>
              <w:jc w:val="center"/>
            </w:pPr>
            <w:proofErr w:type="spellStart"/>
            <w:r>
              <w:t>workerSell_id</w:t>
            </w:r>
            <w:proofErr w:type="spellEnd"/>
          </w:p>
        </w:tc>
        <w:tc>
          <w:tcPr>
            <w:tcW w:w="1992" w:type="dxa"/>
          </w:tcPr>
          <w:p w:rsidR="0076299C" w:rsidRDefault="00B106F2">
            <w:pPr>
              <w:spacing w:line="400" w:lineRule="atLeast"/>
              <w:jc w:val="center"/>
            </w:pPr>
            <w:r>
              <w:t>int</w:t>
            </w:r>
          </w:p>
        </w:tc>
        <w:tc>
          <w:tcPr>
            <w:tcW w:w="2131" w:type="dxa"/>
          </w:tcPr>
          <w:p w:rsidR="0076299C" w:rsidRDefault="00B106F2">
            <w:pPr>
              <w:spacing w:line="400" w:lineRule="atLeast"/>
              <w:jc w:val="center"/>
            </w:pPr>
            <w:r>
              <w:t>50</w:t>
            </w:r>
          </w:p>
        </w:tc>
        <w:tc>
          <w:tcPr>
            <w:tcW w:w="2131" w:type="dxa"/>
          </w:tcPr>
          <w:p w:rsidR="0076299C" w:rsidRDefault="00B106F2">
            <w:pPr>
              <w:spacing w:line="400" w:lineRule="atLeast"/>
              <w:jc w:val="center"/>
            </w:pPr>
            <w:r>
              <w:rPr>
                <w:rFonts w:hint="eastAsia"/>
              </w:rPr>
              <w:t>销售人员汇总表表编号（主键）</w:t>
            </w:r>
          </w:p>
        </w:tc>
      </w:tr>
      <w:tr w:rsidR="0076299C">
        <w:tc>
          <w:tcPr>
            <w:tcW w:w="2302" w:type="dxa"/>
          </w:tcPr>
          <w:p w:rsidR="0076299C" w:rsidRDefault="00B106F2">
            <w:pPr>
              <w:spacing w:line="400" w:lineRule="atLeast"/>
              <w:jc w:val="center"/>
              <w:textAlignment w:val="baseline"/>
            </w:pPr>
            <w:proofErr w:type="spellStart"/>
            <w:r>
              <w:t>workerSell_workerId</w:t>
            </w:r>
            <w:proofErr w:type="spellEnd"/>
          </w:p>
        </w:tc>
        <w:tc>
          <w:tcPr>
            <w:tcW w:w="1992" w:type="dxa"/>
          </w:tcPr>
          <w:p w:rsidR="0076299C" w:rsidRDefault="00B106F2">
            <w:pPr>
              <w:jc w:val="center"/>
            </w:pPr>
            <w:r>
              <w:t>int</w:t>
            </w:r>
          </w:p>
        </w:tc>
        <w:tc>
          <w:tcPr>
            <w:tcW w:w="2131" w:type="dxa"/>
          </w:tcPr>
          <w:p w:rsidR="0076299C" w:rsidRDefault="00B106F2">
            <w:pPr>
              <w:spacing w:line="400" w:lineRule="atLeast"/>
              <w:jc w:val="center"/>
              <w:textAlignment w:val="baseline"/>
            </w:pPr>
            <w:r>
              <w:t>50</w:t>
            </w:r>
          </w:p>
        </w:tc>
        <w:tc>
          <w:tcPr>
            <w:tcW w:w="2131" w:type="dxa"/>
          </w:tcPr>
          <w:p w:rsidR="0076299C" w:rsidRDefault="00B106F2">
            <w:pPr>
              <w:spacing w:line="400" w:lineRule="atLeast"/>
              <w:jc w:val="center"/>
            </w:pPr>
            <w:r>
              <w:rPr>
                <w:rFonts w:hint="eastAsia"/>
              </w:rPr>
              <w:t>销售员编号</w:t>
            </w:r>
            <w:r>
              <w:t>(</w:t>
            </w:r>
            <w:proofErr w:type="gramStart"/>
            <w:r>
              <w:rPr>
                <w:rFonts w:hint="eastAsia"/>
              </w:rPr>
              <w:t>外键</w:t>
            </w:r>
            <w:proofErr w:type="gramEnd"/>
            <w:r>
              <w:t>)</w:t>
            </w:r>
          </w:p>
        </w:tc>
      </w:tr>
      <w:tr w:rsidR="0076299C">
        <w:tc>
          <w:tcPr>
            <w:tcW w:w="2302" w:type="dxa"/>
          </w:tcPr>
          <w:p w:rsidR="0076299C" w:rsidRDefault="00B106F2">
            <w:pPr>
              <w:spacing w:line="400" w:lineRule="atLeast"/>
              <w:jc w:val="center"/>
            </w:pPr>
            <w:proofErr w:type="spellStart"/>
            <w:r>
              <w:t>workerSell</w:t>
            </w:r>
            <w:proofErr w:type="spellEnd"/>
            <w:r>
              <w:rPr>
                <w:color w:val="000000"/>
              </w:rPr>
              <w:t xml:space="preserve"> _amount</w:t>
            </w:r>
          </w:p>
        </w:tc>
        <w:tc>
          <w:tcPr>
            <w:tcW w:w="1992" w:type="dxa"/>
          </w:tcPr>
          <w:p w:rsidR="0076299C" w:rsidRDefault="00B106F2">
            <w:pPr>
              <w:spacing w:line="400" w:lineRule="atLeast"/>
              <w:jc w:val="center"/>
            </w:pPr>
            <w:r>
              <w:rPr>
                <w:color w:val="000000"/>
              </w:rPr>
              <w:t>int</w:t>
            </w:r>
          </w:p>
        </w:tc>
        <w:tc>
          <w:tcPr>
            <w:tcW w:w="2131" w:type="dxa"/>
          </w:tcPr>
          <w:p w:rsidR="0076299C" w:rsidRDefault="00B106F2">
            <w:pPr>
              <w:spacing w:line="400" w:lineRule="atLeast"/>
              <w:jc w:val="center"/>
              <w:rPr>
                <w:color w:val="000000"/>
              </w:rPr>
            </w:pPr>
            <w:r>
              <w:rPr>
                <w:color w:val="000000"/>
              </w:rPr>
              <w:t>50</w:t>
            </w:r>
          </w:p>
        </w:tc>
        <w:tc>
          <w:tcPr>
            <w:tcW w:w="2131" w:type="dxa"/>
          </w:tcPr>
          <w:p w:rsidR="0076299C" w:rsidRDefault="00B106F2">
            <w:pPr>
              <w:spacing w:line="400" w:lineRule="atLeast"/>
              <w:jc w:val="center"/>
            </w:pPr>
            <w:r>
              <w:rPr>
                <w:rFonts w:hint="eastAsia"/>
              </w:rPr>
              <w:t>销售车数量</w:t>
            </w:r>
          </w:p>
        </w:tc>
      </w:tr>
      <w:tr w:rsidR="0076299C">
        <w:tc>
          <w:tcPr>
            <w:tcW w:w="2302" w:type="dxa"/>
          </w:tcPr>
          <w:p w:rsidR="0076299C" w:rsidRDefault="00B106F2">
            <w:pPr>
              <w:spacing w:line="400" w:lineRule="atLeast"/>
              <w:jc w:val="center"/>
            </w:pPr>
            <w:proofErr w:type="spellStart"/>
            <w:r>
              <w:t>workerSell_year</w:t>
            </w:r>
            <w:proofErr w:type="spellEnd"/>
          </w:p>
        </w:tc>
        <w:tc>
          <w:tcPr>
            <w:tcW w:w="1992" w:type="dxa"/>
          </w:tcPr>
          <w:p w:rsidR="0076299C" w:rsidRDefault="00B106F2">
            <w:pPr>
              <w:spacing w:line="400" w:lineRule="atLeast"/>
              <w:jc w:val="center"/>
              <w:rPr>
                <w:color w:val="000000"/>
              </w:rPr>
            </w:pPr>
            <w:r>
              <w:rPr>
                <w:color w:val="000000"/>
              </w:rPr>
              <w:t>int</w:t>
            </w:r>
          </w:p>
        </w:tc>
        <w:tc>
          <w:tcPr>
            <w:tcW w:w="2131" w:type="dxa"/>
          </w:tcPr>
          <w:p w:rsidR="0076299C" w:rsidRDefault="00B106F2">
            <w:pPr>
              <w:spacing w:line="400" w:lineRule="atLeast"/>
              <w:jc w:val="center"/>
              <w:rPr>
                <w:color w:val="000000"/>
              </w:rPr>
            </w:pPr>
            <w:r>
              <w:rPr>
                <w:color w:val="000000"/>
              </w:rPr>
              <w:t>50</w:t>
            </w:r>
          </w:p>
        </w:tc>
        <w:tc>
          <w:tcPr>
            <w:tcW w:w="2131" w:type="dxa"/>
          </w:tcPr>
          <w:p w:rsidR="0076299C" w:rsidRDefault="00B106F2">
            <w:pPr>
              <w:spacing w:line="400" w:lineRule="atLeast"/>
              <w:jc w:val="center"/>
            </w:pPr>
            <w:r>
              <w:rPr>
                <w:rFonts w:hint="eastAsia"/>
              </w:rPr>
              <w:t>年份</w:t>
            </w:r>
          </w:p>
        </w:tc>
      </w:tr>
      <w:tr w:rsidR="0076299C">
        <w:tc>
          <w:tcPr>
            <w:tcW w:w="2302" w:type="dxa"/>
          </w:tcPr>
          <w:p w:rsidR="0076299C" w:rsidRDefault="00B106F2">
            <w:pPr>
              <w:spacing w:line="400" w:lineRule="atLeast"/>
              <w:jc w:val="center"/>
            </w:pPr>
            <w:proofErr w:type="spellStart"/>
            <w:r>
              <w:t>workerSell_month</w:t>
            </w:r>
            <w:proofErr w:type="spellEnd"/>
          </w:p>
        </w:tc>
        <w:tc>
          <w:tcPr>
            <w:tcW w:w="1992" w:type="dxa"/>
          </w:tcPr>
          <w:p w:rsidR="0076299C" w:rsidRDefault="00B106F2">
            <w:pPr>
              <w:spacing w:line="400" w:lineRule="atLeast"/>
              <w:jc w:val="center"/>
              <w:rPr>
                <w:color w:val="000000"/>
              </w:rPr>
            </w:pPr>
            <w:r>
              <w:rPr>
                <w:color w:val="000000"/>
              </w:rPr>
              <w:t>int</w:t>
            </w:r>
          </w:p>
        </w:tc>
        <w:tc>
          <w:tcPr>
            <w:tcW w:w="2131" w:type="dxa"/>
          </w:tcPr>
          <w:p w:rsidR="0076299C" w:rsidRDefault="00B106F2">
            <w:pPr>
              <w:spacing w:line="400" w:lineRule="atLeast"/>
              <w:jc w:val="center"/>
              <w:rPr>
                <w:color w:val="000000"/>
              </w:rPr>
            </w:pPr>
            <w:r>
              <w:rPr>
                <w:color w:val="000000"/>
              </w:rPr>
              <w:t>50</w:t>
            </w:r>
          </w:p>
        </w:tc>
        <w:tc>
          <w:tcPr>
            <w:tcW w:w="2131" w:type="dxa"/>
          </w:tcPr>
          <w:p w:rsidR="0076299C" w:rsidRDefault="00B106F2">
            <w:pPr>
              <w:spacing w:line="400" w:lineRule="atLeast"/>
              <w:jc w:val="center"/>
            </w:pPr>
            <w:r>
              <w:rPr>
                <w:rFonts w:hint="eastAsia"/>
              </w:rPr>
              <w:t>月份</w:t>
            </w:r>
          </w:p>
        </w:tc>
      </w:tr>
      <w:tr w:rsidR="0076299C">
        <w:tc>
          <w:tcPr>
            <w:tcW w:w="2302" w:type="dxa"/>
          </w:tcPr>
          <w:p w:rsidR="0076299C" w:rsidRDefault="00B106F2">
            <w:pPr>
              <w:spacing w:line="400" w:lineRule="atLeast"/>
              <w:jc w:val="center"/>
            </w:pPr>
            <w:proofErr w:type="spellStart"/>
            <w:r>
              <w:t>workerSell_money</w:t>
            </w:r>
            <w:proofErr w:type="spellEnd"/>
          </w:p>
        </w:tc>
        <w:tc>
          <w:tcPr>
            <w:tcW w:w="1992" w:type="dxa"/>
          </w:tcPr>
          <w:p w:rsidR="0076299C" w:rsidRDefault="00B106F2">
            <w:pPr>
              <w:spacing w:line="400" w:lineRule="atLeast"/>
              <w:jc w:val="center"/>
              <w:rPr>
                <w:color w:val="000000"/>
              </w:rPr>
            </w:pPr>
            <w:r>
              <w:rPr>
                <w:color w:val="000000"/>
              </w:rPr>
              <w:t>double</w:t>
            </w:r>
          </w:p>
        </w:tc>
        <w:tc>
          <w:tcPr>
            <w:tcW w:w="2131" w:type="dxa"/>
          </w:tcPr>
          <w:p w:rsidR="0076299C" w:rsidRDefault="00B106F2">
            <w:pPr>
              <w:spacing w:line="400" w:lineRule="atLeast"/>
              <w:jc w:val="center"/>
              <w:rPr>
                <w:color w:val="000000"/>
              </w:rPr>
            </w:pPr>
            <w:r>
              <w:rPr>
                <w:color w:val="000000"/>
              </w:rPr>
              <w:t>50</w:t>
            </w:r>
          </w:p>
        </w:tc>
        <w:tc>
          <w:tcPr>
            <w:tcW w:w="2131" w:type="dxa"/>
          </w:tcPr>
          <w:p w:rsidR="0076299C" w:rsidRDefault="00B106F2">
            <w:pPr>
              <w:spacing w:line="400" w:lineRule="atLeast"/>
              <w:jc w:val="center"/>
            </w:pPr>
            <w:r>
              <w:rPr>
                <w:rFonts w:hint="eastAsia"/>
              </w:rPr>
              <w:t>销售车辆总金额</w:t>
            </w:r>
          </w:p>
        </w:tc>
      </w:tr>
    </w:tbl>
    <w:p w:rsidR="0076299C" w:rsidRDefault="0076299C">
      <w:pPr>
        <w:pStyle w:val="ac"/>
        <w:ind w:firstLineChars="0" w:firstLine="0"/>
        <w:jc w:val="center"/>
        <w:rPr>
          <w:sz w:val="21"/>
        </w:rPr>
      </w:pPr>
    </w:p>
    <w:p w:rsidR="0076299C" w:rsidRDefault="00B106F2">
      <w:pPr>
        <w:pStyle w:val="ac"/>
        <w:ind w:firstLineChars="0" w:firstLine="0"/>
        <w:jc w:val="center"/>
      </w:pPr>
      <w:r>
        <w:rPr>
          <w:rFonts w:hint="eastAsia"/>
          <w:sz w:val="21"/>
        </w:rPr>
        <w:t>表</w:t>
      </w:r>
      <w:r>
        <w:rPr>
          <w:sz w:val="21"/>
        </w:rPr>
        <w:t xml:space="preserve">5-6 </w:t>
      </w:r>
      <w:r>
        <w:rPr>
          <w:rFonts w:hint="eastAsia"/>
          <w:bCs/>
          <w:sz w:val="21"/>
        </w:rPr>
        <w:t>汽车利润汇总表</w:t>
      </w:r>
      <w:proofErr w:type="spellStart"/>
      <w:r>
        <w:rPr>
          <w:bCs/>
          <w:sz w:val="21"/>
        </w:rPr>
        <w:t>carsell</w:t>
      </w:r>
      <w:proofErr w:type="spellEnd"/>
    </w:p>
    <w:tbl>
      <w:tblPr>
        <w:tblW w:w="8556"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02"/>
        <w:gridCol w:w="1992"/>
        <w:gridCol w:w="2131"/>
        <w:gridCol w:w="2131"/>
      </w:tblGrid>
      <w:tr w:rsidR="0076299C">
        <w:tc>
          <w:tcPr>
            <w:tcW w:w="2302" w:type="dxa"/>
            <w:shd w:val="solid" w:color="A6A6A6" w:fill="auto"/>
          </w:tcPr>
          <w:p w:rsidR="0076299C" w:rsidRDefault="00B106F2">
            <w:pPr>
              <w:spacing w:line="400" w:lineRule="atLeast"/>
              <w:jc w:val="center"/>
              <w:textAlignment w:val="baseline"/>
              <w:rPr>
                <w:b/>
              </w:rPr>
            </w:pPr>
            <w:r>
              <w:rPr>
                <w:rFonts w:hint="eastAsia"/>
                <w:b/>
              </w:rPr>
              <w:t>字段名</w:t>
            </w:r>
          </w:p>
        </w:tc>
        <w:tc>
          <w:tcPr>
            <w:tcW w:w="1992" w:type="dxa"/>
            <w:shd w:val="solid" w:color="A6A6A6" w:fill="auto"/>
          </w:tcPr>
          <w:p w:rsidR="0076299C" w:rsidRDefault="00B106F2">
            <w:pPr>
              <w:spacing w:line="400" w:lineRule="atLeast"/>
              <w:jc w:val="center"/>
              <w:textAlignment w:val="baseline"/>
              <w:rPr>
                <w:b/>
              </w:rPr>
            </w:pPr>
            <w:r>
              <w:rPr>
                <w:rFonts w:hint="eastAsia"/>
                <w:b/>
              </w:rPr>
              <w:t>数据类型</w:t>
            </w:r>
          </w:p>
        </w:tc>
        <w:tc>
          <w:tcPr>
            <w:tcW w:w="2131" w:type="dxa"/>
            <w:shd w:val="solid" w:color="A6A6A6" w:fill="auto"/>
          </w:tcPr>
          <w:p w:rsidR="0076299C" w:rsidRDefault="00B106F2">
            <w:pPr>
              <w:spacing w:line="400" w:lineRule="atLeast"/>
              <w:jc w:val="center"/>
              <w:textAlignment w:val="baseline"/>
              <w:rPr>
                <w:b/>
              </w:rPr>
            </w:pPr>
            <w:r>
              <w:rPr>
                <w:rFonts w:hint="eastAsia"/>
                <w:b/>
              </w:rPr>
              <w:t>长度</w:t>
            </w:r>
          </w:p>
        </w:tc>
        <w:tc>
          <w:tcPr>
            <w:tcW w:w="2131" w:type="dxa"/>
            <w:shd w:val="solid" w:color="A6A6A6" w:fill="auto"/>
          </w:tcPr>
          <w:p w:rsidR="0076299C" w:rsidRDefault="00B106F2">
            <w:pPr>
              <w:spacing w:line="400" w:lineRule="atLeast"/>
              <w:jc w:val="center"/>
              <w:textAlignment w:val="baseline"/>
              <w:rPr>
                <w:b/>
              </w:rPr>
            </w:pPr>
            <w:r>
              <w:rPr>
                <w:rFonts w:hint="eastAsia"/>
                <w:b/>
              </w:rPr>
              <w:t>说明</w:t>
            </w:r>
          </w:p>
        </w:tc>
      </w:tr>
      <w:tr w:rsidR="0076299C">
        <w:tc>
          <w:tcPr>
            <w:tcW w:w="2302" w:type="dxa"/>
          </w:tcPr>
          <w:p w:rsidR="0076299C" w:rsidRDefault="00B106F2">
            <w:pPr>
              <w:spacing w:line="400" w:lineRule="atLeast"/>
              <w:jc w:val="center"/>
            </w:pPr>
            <w:proofErr w:type="spellStart"/>
            <w:r>
              <w:t>carSell_id</w:t>
            </w:r>
            <w:proofErr w:type="spellEnd"/>
          </w:p>
        </w:tc>
        <w:tc>
          <w:tcPr>
            <w:tcW w:w="1992" w:type="dxa"/>
          </w:tcPr>
          <w:p w:rsidR="0076299C" w:rsidRDefault="00B106F2">
            <w:pPr>
              <w:spacing w:line="400" w:lineRule="atLeast"/>
              <w:jc w:val="center"/>
            </w:pPr>
            <w:r>
              <w:t>int</w:t>
            </w:r>
          </w:p>
        </w:tc>
        <w:tc>
          <w:tcPr>
            <w:tcW w:w="2131" w:type="dxa"/>
          </w:tcPr>
          <w:p w:rsidR="0076299C" w:rsidRDefault="00B106F2">
            <w:pPr>
              <w:spacing w:line="400" w:lineRule="atLeast"/>
              <w:jc w:val="center"/>
            </w:pPr>
            <w:r>
              <w:t>50</w:t>
            </w:r>
          </w:p>
        </w:tc>
        <w:tc>
          <w:tcPr>
            <w:tcW w:w="2131" w:type="dxa"/>
          </w:tcPr>
          <w:p w:rsidR="0076299C" w:rsidRDefault="00B106F2">
            <w:pPr>
              <w:spacing w:line="400" w:lineRule="atLeast"/>
              <w:jc w:val="center"/>
            </w:pPr>
            <w:r>
              <w:rPr>
                <w:rFonts w:hint="eastAsia"/>
              </w:rPr>
              <w:t>销售车辆汇总表表编号（主键）</w:t>
            </w:r>
          </w:p>
        </w:tc>
      </w:tr>
      <w:tr w:rsidR="0076299C">
        <w:tc>
          <w:tcPr>
            <w:tcW w:w="2302" w:type="dxa"/>
          </w:tcPr>
          <w:p w:rsidR="0076299C" w:rsidRDefault="00B106F2">
            <w:pPr>
              <w:spacing w:line="400" w:lineRule="atLeast"/>
              <w:jc w:val="center"/>
            </w:pPr>
            <w:proofErr w:type="spellStart"/>
            <w:r>
              <w:t>carSell</w:t>
            </w:r>
            <w:proofErr w:type="spellEnd"/>
            <w:r>
              <w:t xml:space="preserve"> _</w:t>
            </w:r>
            <w:proofErr w:type="spellStart"/>
            <w:r>
              <w:t>carId</w:t>
            </w:r>
            <w:proofErr w:type="spellEnd"/>
          </w:p>
        </w:tc>
        <w:tc>
          <w:tcPr>
            <w:tcW w:w="1992" w:type="dxa"/>
          </w:tcPr>
          <w:p w:rsidR="0076299C" w:rsidRDefault="00B106F2">
            <w:pPr>
              <w:jc w:val="center"/>
            </w:pPr>
            <w:r>
              <w:t>int</w:t>
            </w:r>
          </w:p>
        </w:tc>
        <w:tc>
          <w:tcPr>
            <w:tcW w:w="2131" w:type="dxa"/>
          </w:tcPr>
          <w:p w:rsidR="0076299C" w:rsidRDefault="00B106F2">
            <w:pPr>
              <w:spacing w:line="400" w:lineRule="atLeast"/>
              <w:jc w:val="center"/>
              <w:textAlignment w:val="baseline"/>
            </w:pPr>
            <w:r>
              <w:t>50</w:t>
            </w:r>
          </w:p>
        </w:tc>
        <w:tc>
          <w:tcPr>
            <w:tcW w:w="2131" w:type="dxa"/>
          </w:tcPr>
          <w:p w:rsidR="0076299C" w:rsidRDefault="00B106F2">
            <w:pPr>
              <w:spacing w:line="400" w:lineRule="atLeast"/>
              <w:jc w:val="center"/>
            </w:pPr>
            <w:r>
              <w:rPr>
                <w:rFonts w:hint="eastAsia"/>
              </w:rPr>
              <w:t>汽车编号</w:t>
            </w:r>
            <w:r>
              <w:t>(</w:t>
            </w:r>
            <w:proofErr w:type="gramStart"/>
            <w:r>
              <w:rPr>
                <w:rFonts w:hint="eastAsia"/>
              </w:rPr>
              <w:t>外键</w:t>
            </w:r>
            <w:proofErr w:type="gramEnd"/>
            <w:r>
              <w:t>)</w:t>
            </w:r>
          </w:p>
        </w:tc>
      </w:tr>
      <w:tr w:rsidR="0076299C">
        <w:tc>
          <w:tcPr>
            <w:tcW w:w="2302" w:type="dxa"/>
          </w:tcPr>
          <w:p w:rsidR="0076299C" w:rsidRDefault="00B106F2">
            <w:pPr>
              <w:spacing w:line="400" w:lineRule="atLeast"/>
              <w:jc w:val="center"/>
            </w:pPr>
            <w:proofErr w:type="spellStart"/>
            <w:r>
              <w:t>carSell</w:t>
            </w:r>
            <w:proofErr w:type="spellEnd"/>
            <w:r>
              <w:rPr>
                <w:color w:val="000000"/>
              </w:rPr>
              <w:t xml:space="preserve"> _amount</w:t>
            </w:r>
          </w:p>
        </w:tc>
        <w:tc>
          <w:tcPr>
            <w:tcW w:w="1992" w:type="dxa"/>
          </w:tcPr>
          <w:p w:rsidR="0076299C" w:rsidRDefault="00B106F2">
            <w:pPr>
              <w:spacing w:line="400" w:lineRule="atLeast"/>
              <w:jc w:val="center"/>
            </w:pPr>
            <w:r>
              <w:rPr>
                <w:color w:val="000000"/>
              </w:rPr>
              <w:t>int</w:t>
            </w:r>
          </w:p>
        </w:tc>
        <w:tc>
          <w:tcPr>
            <w:tcW w:w="2131" w:type="dxa"/>
          </w:tcPr>
          <w:p w:rsidR="0076299C" w:rsidRDefault="00B106F2">
            <w:pPr>
              <w:spacing w:line="400" w:lineRule="atLeast"/>
              <w:jc w:val="center"/>
              <w:rPr>
                <w:color w:val="000000"/>
              </w:rPr>
            </w:pPr>
            <w:r>
              <w:rPr>
                <w:color w:val="000000"/>
              </w:rPr>
              <w:t>50</w:t>
            </w:r>
          </w:p>
        </w:tc>
        <w:tc>
          <w:tcPr>
            <w:tcW w:w="2131" w:type="dxa"/>
          </w:tcPr>
          <w:p w:rsidR="0076299C" w:rsidRDefault="00B106F2">
            <w:pPr>
              <w:spacing w:line="400" w:lineRule="atLeast"/>
              <w:jc w:val="center"/>
            </w:pPr>
            <w:r>
              <w:rPr>
                <w:rFonts w:hint="eastAsia"/>
              </w:rPr>
              <w:t>销售车数量</w:t>
            </w:r>
          </w:p>
        </w:tc>
      </w:tr>
      <w:tr w:rsidR="0076299C">
        <w:tc>
          <w:tcPr>
            <w:tcW w:w="2302" w:type="dxa"/>
          </w:tcPr>
          <w:p w:rsidR="0076299C" w:rsidRDefault="00B106F2">
            <w:pPr>
              <w:spacing w:line="400" w:lineRule="atLeast"/>
              <w:jc w:val="center"/>
            </w:pPr>
            <w:proofErr w:type="spellStart"/>
            <w:r>
              <w:t>carSell</w:t>
            </w:r>
            <w:proofErr w:type="spellEnd"/>
            <w:r>
              <w:t xml:space="preserve"> _year</w:t>
            </w:r>
          </w:p>
        </w:tc>
        <w:tc>
          <w:tcPr>
            <w:tcW w:w="1992" w:type="dxa"/>
          </w:tcPr>
          <w:p w:rsidR="0076299C" w:rsidRDefault="00B106F2">
            <w:pPr>
              <w:spacing w:line="400" w:lineRule="atLeast"/>
              <w:jc w:val="center"/>
              <w:rPr>
                <w:color w:val="000000"/>
              </w:rPr>
            </w:pPr>
            <w:r>
              <w:rPr>
                <w:color w:val="000000"/>
              </w:rPr>
              <w:t>int</w:t>
            </w:r>
          </w:p>
        </w:tc>
        <w:tc>
          <w:tcPr>
            <w:tcW w:w="2131" w:type="dxa"/>
          </w:tcPr>
          <w:p w:rsidR="0076299C" w:rsidRDefault="00B106F2">
            <w:pPr>
              <w:spacing w:line="400" w:lineRule="atLeast"/>
              <w:jc w:val="center"/>
              <w:rPr>
                <w:color w:val="000000"/>
              </w:rPr>
            </w:pPr>
            <w:r>
              <w:rPr>
                <w:color w:val="000000"/>
              </w:rPr>
              <w:t>50</w:t>
            </w:r>
          </w:p>
        </w:tc>
        <w:tc>
          <w:tcPr>
            <w:tcW w:w="2131" w:type="dxa"/>
          </w:tcPr>
          <w:p w:rsidR="0076299C" w:rsidRDefault="00B106F2">
            <w:pPr>
              <w:spacing w:line="400" w:lineRule="atLeast"/>
              <w:jc w:val="center"/>
            </w:pPr>
            <w:r>
              <w:rPr>
                <w:rFonts w:hint="eastAsia"/>
              </w:rPr>
              <w:t>年份</w:t>
            </w:r>
          </w:p>
        </w:tc>
      </w:tr>
      <w:tr w:rsidR="0076299C">
        <w:tc>
          <w:tcPr>
            <w:tcW w:w="2302" w:type="dxa"/>
          </w:tcPr>
          <w:p w:rsidR="0076299C" w:rsidRDefault="00B106F2">
            <w:pPr>
              <w:spacing w:line="400" w:lineRule="atLeast"/>
              <w:jc w:val="center"/>
            </w:pPr>
            <w:proofErr w:type="spellStart"/>
            <w:r>
              <w:t>carSell</w:t>
            </w:r>
            <w:proofErr w:type="spellEnd"/>
            <w:r>
              <w:t xml:space="preserve"> _month</w:t>
            </w:r>
          </w:p>
        </w:tc>
        <w:tc>
          <w:tcPr>
            <w:tcW w:w="1992" w:type="dxa"/>
          </w:tcPr>
          <w:p w:rsidR="0076299C" w:rsidRDefault="00B106F2">
            <w:pPr>
              <w:spacing w:line="400" w:lineRule="atLeast"/>
              <w:jc w:val="center"/>
              <w:rPr>
                <w:color w:val="000000"/>
              </w:rPr>
            </w:pPr>
            <w:r>
              <w:rPr>
                <w:color w:val="000000"/>
              </w:rPr>
              <w:t>int</w:t>
            </w:r>
          </w:p>
        </w:tc>
        <w:tc>
          <w:tcPr>
            <w:tcW w:w="2131" w:type="dxa"/>
          </w:tcPr>
          <w:p w:rsidR="0076299C" w:rsidRDefault="00B106F2">
            <w:pPr>
              <w:spacing w:line="400" w:lineRule="atLeast"/>
              <w:jc w:val="center"/>
              <w:rPr>
                <w:color w:val="000000"/>
              </w:rPr>
            </w:pPr>
            <w:r>
              <w:rPr>
                <w:color w:val="000000"/>
              </w:rPr>
              <w:t>50</w:t>
            </w:r>
          </w:p>
        </w:tc>
        <w:tc>
          <w:tcPr>
            <w:tcW w:w="2131" w:type="dxa"/>
          </w:tcPr>
          <w:p w:rsidR="0076299C" w:rsidRDefault="00B106F2">
            <w:pPr>
              <w:spacing w:line="400" w:lineRule="atLeast"/>
              <w:jc w:val="center"/>
            </w:pPr>
            <w:r>
              <w:rPr>
                <w:rFonts w:hint="eastAsia"/>
              </w:rPr>
              <w:t>月份</w:t>
            </w:r>
          </w:p>
        </w:tc>
      </w:tr>
      <w:tr w:rsidR="0076299C">
        <w:trPr>
          <w:trHeight w:val="361"/>
        </w:trPr>
        <w:tc>
          <w:tcPr>
            <w:tcW w:w="2302" w:type="dxa"/>
          </w:tcPr>
          <w:p w:rsidR="0076299C" w:rsidRDefault="00B106F2">
            <w:pPr>
              <w:spacing w:line="400" w:lineRule="atLeast"/>
              <w:jc w:val="center"/>
            </w:pPr>
            <w:proofErr w:type="spellStart"/>
            <w:r>
              <w:t>carSell</w:t>
            </w:r>
            <w:proofErr w:type="spellEnd"/>
            <w:r>
              <w:t xml:space="preserve"> _money</w:t>
            </w:r>
          </w:p>
        </w:tc>
        <w:tc>
          <w:tcPr>
            <w:tcW w:w="1992" w:type="dxa"/>
          </w:tcPr>
          <w:p w:rsidR="0076299C" w:rsidRDefault="00B106F2">
            <w:pPr>
              <w:spacing w:line="400" w:lineRule="atLeast"/>
              <w:jc w:val="center"/>
              <w:rPr>
                <w:color w:val="000000"/>
              </w:rPr>
            </w:pPr>
            <w:r>
              <w:rPr>
                <w:color w:val="000000"/>
              </w:rPr>
              <w:t>double</w:t>
            </w:r>
          </w:p>
        </w:tc>
        <w:tc>
          <w:tcPr>
            <w:tcW w:w="2131" w:type="dxa"/>
          </w:tcPr>
          <w:p w:rsidR="0076299C" w:rsidRDefault="00B106F2">
            <w:pPr>
              <w:spacing w:line="400" w:lineRule="atLeast"/>
              <w:jc w:val="center"/>
              <w:rPr>
                <w:color w:val="000000"/>
              </w:rPr>
            </w:pPr>
            <w:r>
              <w:rPr>
                <w:color w:val="000000"/>
              </w:rPr>
              <w:t>50</w:t>
            </w:r>
          </w:p>
        </w:tc>
        <w:tc>
          <w:tcPr>
            <w:tcW w:w="2131" w:type="dxa"/>
          </w:tcPr>
          <w:p w:rsidR="0076299C" w:rsidRDefault="00B106F2">
            <w:pPr>
              <w:spacing w:line="400" w:lineRule="atLeast"/>
              <w:jc w:val="center"/>
            </w:pPr>
            <w:r>
              <w:rPr>
                <w:rFonts w:hint="eastAsia"/>
              </w:rPr>
              <w:t>销售车辆总金额</w:t>
            </w:r>
          </w:p>
        </w:tc>
      </w:tr>
    </w:tbl>
    <w:p w:rsidR="0076299C" w:rsidRDefault="0076299C">
      <w:pPr>
        <w:pStyle w:val="af0"/>
        <w:ind w:firstLineChars="0" w:firstLine="0"/>
        <w:jc w:val="center"/>
        <w:rPr>
          <w:rFonts w:ascii="Times New Roman" w:hAnsi="Times New Roman"/>
          <w:bCs/>
          <w:sz w:val="21"/>
        </w:rPr>
      </w:pPr>
    </w:p>
    <w:p w:rsidR="0076299C" w:rsidRDefault="00B106F2">
      <w:pPr>
        <w:pStyle w:val="ac"/>
        <w:ind w:firstLineChars="0" w:firstLine="0"/>
        <w:jc w:val="center"/>
      </w:pPr>
      <w:r>
        <w:rPr>
          <w:rFonts w:hint="eastAsia"/>
          <w:sz w:val="21"/>
        </w:rPr>
        <w:t>表</w:t>
      </w:r>
      <w:r>
        <w:rPr>
          <w:sz w:val="21"/>
        </w:rPr>
        <w:t xml:space="preserve">5-7 </w:t>
      </w:r>
      <w:r>
        <w:rPr>
          <w:rFonts w:hint="eastAsia"/>
          <w:bCs/>
          <w:sz w:val="21"/>
        </w:rPr>
        <w:t>销售表</w:t>
      </w:r>
      <w:r>
        <w:rPr>
          <w:bCs/>
          <w:sz w:val="21"/>
        </w:rPr>
        <w:t>sell</w:t>
      </w:r>
    </w:p>
    <w:tbl>
      <w:tblPr>
        <w:tblW w:w="8540"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60"/>
        <w:gridCol w:w="2126"/>
        <w:gridCol w:w="2127"/>
        <w:gridCol w:w="2127"/>
      </w:tblGrid>
      <w:tr w:rsidR="0076299C">
        <w:trPr>
          <w:trHeight w:val="432"/>
        </w:trPr>
        <w:tc>
          <w:tcPr>
            <w:tcW w:w="2160" w:type="dxa"/>
            <w:shd w:val="solid" w:color="A6A6A6" w:fill="auto"/>
          </w:tcPr>
          <w:p w:rsidR="0076299C" w:rsidRDefault="00B106F2">
            <w:pPr>
              <w:spacing w:line="400" w:lineRule="atLeast"/>
              <w:jc w:val="center"/>
              <w:textAlignment w:val="baseline"/>
              <w:rPr>
                <w:b/>
              </w:rPr>
            </w:pPr>
            <w:r>
              <w:rPr>
                <w:rFonts w:hint="eastAsia"/>
                <w:b/>
              </w:rPr>
              <w:lastRenderedPageBreak/>
              <w:t>字段名</w:t>
            </w:r>
          </w:p>
        </w:tc>
        <w:tc>
          <w:tcPr>
            <w:tcW w:w="2126" w:type="dxa"/>
            <w:shd w:val="solid" w:color="A6A6A6" w:fill="auto"/>
          </w:tcPr>
          <w:p w:rsidR="0076299C" w:rsidRDefault="00B106F2">
            <w:pPr>
              <w:spacing w:line="400" w:lineRule="atLeast"/>
              <w:jc w:val="center"/>
              <w:textAlignment w:val="baseline"/>
              <w:rPr>
                <w:b/>
              </w:rPr>
            </w:pPr>
            <w:r>
              <w:rPr>
                <w:rFonts w:hint="eastAsia"/>
                <w:b/>
              </w:rPr>
              <w:t>数据类型</w:t>
            </w:r>
          </w:p>
        </w:tc>
        <w:tc>
          <w:tcPr>
            <w:tcW w:w="2127" w:type="dxa"/>
            <w:shd w:val="solid" w:color="A6A6A6" w:fill="auto"/>
          </w:tcPr>
          <w:p w:rsidR="0076299C" w:rsidRDefault="00B106F2">
            <w:pPr>
              <w:spacing w:line="400" w:lineRule="atLeast"/>
              <w:jc w:val="center"/>
              <w:textAlignment w:val="baseline"/>
              <w:rPr>
                <w:b/>
              </w:rPr>
            </w:pPr>
            <w:r>
              <w:rPr>
                <w:rFonts w:hint="eastAsia"/>
                <w:b/>
              </w:rPr>
              <w:t>长度</w:t>
            </w:r>
          </w:p>
        </w:tc>
        <w:tc>
          <w:tcPr>
            <w:tcW w:w="2127" w:type="dxa"/>
            <w:shd w:val="solid" w:color="A6A6A6" w:fill="auto"/>
          </w:tcPr>
          <w:p w:rsidR="0076299C" w:rsidRDefault="00B106F2">
            <w:pPr>
              <w:spacing w:line="400" w:lineRule="atLeast"/>
              <w:jc w:val="center"/>
              <w:textAlignment w:val="baseline"/>
              <w:rPr>
                <w:b/>
              </w:rPr>
            </w:pPr>
            <w:r>
              <w:rPr>
                <w:rFonts w:hint="eastAsia"/>
                <w:b/>
              </w:rPr>
              <w:t>说明</w:t>
            </w:r>
          </w:p>
        </w:tc>
      </w:tr>
      <w:tr w:rsidR="0076299C">
        <w:trPr>
          <w:trHeight w:val="432"/>
        </w:trPr>
        <w:tc>
          <w:tcPr>
            <w:tcW w:w="2160" w:type="dxa"/>
          </w:tcPr>
          <w:p w:rsidR="0076299C" w:rsidRDefault="00B106F2">
            <w:pPr>
              <w:spacing w:line="400" w:lineRule="atLeast"/>
              <w:jc w:val="center"/>
            </w:pPr>
            <w:proofErr w:type="spellStart"/>
            <w:r>
              <w:t>sell_id</w:t>
            </w:r>
            <w:proofErr w:type="spellEnd"/>
          </w:p>
        </w:tc>
        <w:tc>
          <w:tcPr>
            <w:tcW w:w="2126" w:type="dxa"/>
          </w:tcPr>
          <w:p w:rsidR="0076299C" w:rsidRDefault="00B106F2">
            <w:pPr>
              <w:spacing w:line="400" w:lineRule="atLeast"/>
              <w:jc w:val="center"/>
            </w:pPr>
            <w:r>
              <w:t>int</w:t>
            </w:r>
          </w:p>
        </w:tc>
        <w:tc>
          <w:tcPr>
            <w:tcW w:w="2127" w:type="dxa"/>
          </w:tcPr>
          <w:p w:rsidR="0076299C" w:rsidRDefault="00B106F2">
            <w:pPr>
              <w:spacing w:line="400" w:lineRule="atLeast"/>
              <w:jc w:val="center"/>
            </w:pPr>
            <w:r>
              <w:t>50</w:t>
            </w:r>
          </w:p>
        </w:tc>
        <w:tc>
          <w:tcPr>
            <w:tcW w:w="2127" w:type="dxa"/>
          </w:tcPr>
          <w:p w:rsidR="0076299C" w:rsidRDefault="00B106F2">
            <w:pPr>
              <w:spacing w:line="400" w:lineRule="atLeast"/>
              <w:jc w:val="center"/>
            </w:pPr>
            <w:r>
              <w:rPr>
                <w:rFonts w:hint="eastAsia"/>
              </w:rPr>
              <w:t>销售表号（主键）</w:t>
            </w:r>
          </w:p>
        </w:tc>
      </w:tr>
      <w:tr w:rsidR="0076299C">
        <w:trPr>
          <w:trHeight w:val="432"/>
        </w:trPr>
        <w:tc>
          <w:tcPr>
            <w:tcW w:w="2160" w:type="dxa"/>
          </w:tcPr>
          <w:p w:rsidR="0076299C" w:rsidRDefault="00B106F2">
            <w:pPr>
              <w:spacing w:line="400" w:lineRule="atLeast"/>
              <w:jc w:val="center"/>
            </w:pPr>
            <w:proofErr w:type="spellStart"/>
            <w:r>
              <w:t>sell_carId</w:t>
            </w:r>
            <w:proofErr w:type="spellEnd"/>
          </w:p>
        </w:tc>
        <w:tc>
          <w:tcPr>
            <w:tcW w:w="2126" w:type="dxa"/>
          </w:tcPr>
          <w:p w:rsidR="0076299C" w:rsidRDefault="00B106F2">
            <w:pPr>
              <w:jc w:val="center"/>
            </w:pPr>
            <w:r>
              <w:t>int</w:t>
            </w:r>
          </w:p>
        </w:tc>
        <w:tc>
          <w:tcPr>
            <w:tcW w:w="2127" w:type="dxa"/>
          </w:tcPr>
          <w:p w:rsidR="0076299C" w:rsidRDefault="00B106F2">
            <w:pPr>
              <w:spacing w:line="400" w:lineRule="atLeast"/>
              <w:jc w:val="center"/>
            </w:pPr>
            <w:r>
              <w:t>50</w:t>
            </w:r>
          </w:p>
        </w:tc>
        <w:tc>
          <w:tcPr>
            <w:tcW w:w="2127" w:type="dxa"/>
          </w:tcPr>
          <w:p w:rsidR="0076299C" w:rsidRDefault="00B106F2">
            <w:pPr>
              <w:spacing w:line="400" w:lineRule="atLeast"/>
              <w:jc w:val="center"/>
            </w:pPr>
            <w:r>
              <w:rPr>
                <w:rFonts w:hint="eastAsia"/>
              </w:rPr>
              <w:t>汽车编号（外键）</w:t>
            </w:r>
          </w:p>
        </w:tc>
      </w:tr>
      <w:tr w:rsidR="0076299C">
        <w:trPr>
          <w:trHeight w:val="432"/>
        </w:trPr>
        <w:tc>
          <w:tcPr>
            <w:tcW w:w="2160" w:type="dxa"/>
          </w:tcPr>
          <w:p w:rsidR="0076299C" w:rsidRDefault="00B106F2">
            <w:pPr>
              <w:spacing w:line="400" w:lineRule="atLeast"/>
              <w:jc w:val="center"/>
              <w:textAlignment w:val="baseline"/>
            </w:pPr>
            <w:proofErr w:type="spellStart"/>
            <w:r>
              <w:t>sell_customerId</w:t>
            </w:r>
            <w:proofErr w:type="spellEnd"/>
          </w:p>
        </w:tc>
        <w:tc>
          <w:tcPr>
            <w:tcW w:w="2126" w:type="dxa"/>
          </w:tcPr>
          <w:p w:rsidR="0076299C" w:rsidRDefault="00B106F2">
            <w:pPr>
              <w:jc w:val="center"/>
            </w:pPr>
            <w:r>
              <w:t>int</w:t>
            </w:r>
          </w:p>
        </w:tc>
        <w:tc>
          <w:tcPr>
            <w:tcW w:w="2127" w:type="dxa"/>
          </w:tcPr>
          <w:p w:rsidR="0076299C" w:rsidRDefault="00B106F2">
            <w:pPr>
              <w:spacing w:line="400" w:lineRule="atLeast"/>
              <w:jc w:val="center"/>
              <w:textAlignment w:val="baseline"/>
            </w:pPr>
            <w:r>
              <w:t>50</w:t>
            </w:r>
          </w:p>
        </w:tc>
        <w:tc>
          <w:tcPr>
            <w:tcW w:w="2127" w:type="dxa"/>
          </w:tcPr>
          <w:p w:rsidR="0076299C" w:rsidRDefault="00B106F2">
            <w:pPr>
              <w:spacing w:line="400" w:lineRule="atLeast"/>
              <w:jc w:val="center"/>
            </w:pPr>
            <w:r>
              <w:rPr>
                <w:rFonts w:hint="eastAsia"/>
              </w:rPr>
              <w:t>客户编号（外键）</w:t>
            </w:r>
          </w:p>
        </w:tc>
      </w:tr>
      <w:tr w:rsidR="0076299C">
        <w:trPr>
          <w:trHeight w:val="432"/>
        </w:trPr>
        <w:tc>
          <w:tcPr>
            <w:tcW w:w="2160" w:type="dxa"/>
          </w:tcPr>
          <w:p w:rsidR="0076299C" w:rsidRDefault="00B106F2">
            <w:pPr>
              <w:spacing w:line="400" w:lineRule="atLeast"/>
              <w:jc w:val="center"/>
              <w:textAlignment w:val="baseline"/>
            </w:pPr>
            <w:proofErr w:type="spellStart"/>
            <w:r>
              <w:t>sell_workerId</w:t>
            </w:r>
            <w:proofErr w:type="spellEnd"/>
          </w:p>
        </w:tc>
        <w:tc>
          <w:tcPr>
            <w:tcW w:w="2126" w:type="dxa"/>
          </w:tcPr>
          <w:p w:rsidR="0076299C" w:rsidRDefault="00B106F2">
            <w:pPr>
              <w:jc w:val="center"/>
            </w:pPr>
            <w:r>
              <w:t>int</w:t>
            </w:r>
          </w:p>
        </w:tc>
        <w:tc>
          <w:tcPr>
            <w:tcW w:w="2127" w:type="dxa"/>
          </w:tcPr>
          <w:p w:rsidR="0076299C" w:rsidRDefault="00B106F2">
            <w:pPr>
              <w:spacing w:line="400" w:lineRule="atLeast"/>
              <w:jc w:val="center"/>
              <w:textAlignment w:val="baseline"/>
            </w:pPr>
            <w:r>
              <w:t>50</w:t>
            </w:r>
          </w:p>
        </w:tc>
        <w:tc>
          <w:tcPr>
            <w:tcW w:w="2127" w:type="dxa"/>
          </w:tcPr>
          <w:p w:rsidR="0076299C" w:rsidRDefault="00B106F2">
            <w:pPr>
              <w:spacing w:line="400" w:lineRule="atLeast"/>
              <w:jc w:val="center"/>
            </w:pPr>
            <w:r>
              <w:rPr>
                <w:rFonts w:hint="eastAsia"/>
              </w:rPr>
              <w:t>员工编号</w:t>
            </w:r>
            <w:r>
              <w:t>(</w:t>
            </w:r>
            <w:proofErr w:type="gramStart"/>
            <w:r>
              <w:rPr>
                <w:rFonts w:hint="eastAsia"/>
              </w:rPr>
              <w:t>外键</w:t>
            </w:r>
            <w:proofErr w:type="gramEnd"/>
            <w:r>
              <w:t>)</w:t>
            </w:r>
          </w:p>
        </w:tc>
      </w:tr>
      <w:tr w:rsidR="0076299C">
        <w:trPr>
          <w:trHeight w:val="432"/>
        </w:trPr>
        <w:tc>
          <w:tcPr>
            <w:tcW w:w="2160" w:type="dxa"/>
          </w:tcPr>
          <w:p w:rsidR="0076299C" w:rsidRDefault="00B106F2">
            <w:pPr>
              <w:spacing w:line="400" w:lineRule="atLeast"/>
              <w:jc w:val="center"/>
            </w:pPr>
            <w:proofErr w:type="spellStart"/>
            <w:r>
              <w:rPr>
                <w:color w:val="000000"/>
              </w:rPr>
              <w:t>sell_amount</w:t>
            </w:r>
            <w:proofErr w:type="spellEnd"/>
          </w:p>
        </w:tc>
        <w:tc>
          <w:tcPr>
            <w:tcW w:w="2126" w:type="dxa"/>
          </w:tcPr>
          <w:p w:rsidR="0076299C" w:rsidRDefault="00B106F2">
            <w:pPr>
              <w:spacing w:line="400" w:lineRule="atLeast"/>
              <w:jc w:val="center"/>
            </w:pPr>
            <w:r>
              <w:rPr>
                <w:color w:val="000000"/>
              </w:rPr>
              <w:t>int</w:t>
            </w:r>
          </w:p>
        </w:tc>
        <w:tc>
          <w:tcPr>
            <w:tcW w:w="2127" w:type="dxa"/>
          </w:tcPr>
          <w:p w:rsidR="0076299C" w:rsidRDefault="00B106F2">
            <w:pPr>
              <w:spacing w:line="400" w:lineRule="atLeast"/>
              <w:jc w:val="center"/>
              <w:rPr>
                <w:color w:val="000000"/>
              </w:rPr>
            </w:pPr>
            <w:r>
              <w:rPr>
                <w:color w:val="000000"/>
              </w:rPr>
              <w:t>50</w:t>
            </w:r>
          </w:p>
        </w:tc>
        <w:tc>
          <w:tcPr>
            <w:tcW w:w="2127" w:type="dxa"/>
          </w:tcPr>
          <w:p w:rsidR="0076299C" w:rsidRDefault="00B106F2">
            <w:pPr>
              <w:spacing w:line="400" w:lineRule="atLeast"/>
              <w:jc w:val="center"/>
            </w:pPr>
            <w:r>
              <w:rPr>
                <w:rFonts w:hint="eastAsia"/>
              </w:rPr>
              <w:t>购车数量</w:t>
            </w:r>
          </w:p>
        </w:tc>
      </w:tr>
      <w:tr w:rsidR="0076299C">
        <w:trPr>
          <w:trHeight w:val="385"/>
        </w:trPr>
        <w:tc>
          <w:tcPr>
            <w:tcW w:w="2160" w:type="dxa"/>
          </w:tcPr>
          <w:p w:rsidR="0076299C" w:rsidRDefault="00B106F2">
            <w:pPr>
              <w:spacing w:line="400" w:lineRule="atLeast"/>
              <w:jc w:val="center"/>
            </w:pPr>
            <w:proofErr w:type="spellStart"/>
            <w:r>
              <w:t>sell_time</w:t>
            </w:r>
            <w:proofErr w:type="spellEnd"/>
          </w:p>
        </w:tc>
        <w:tc>
          <w:tcPr>
            <w:tcW w:w="2126" w:type="dxa"/>
          </w:tcPr>
          <w:p w:rsidR="0076299C" w:rsidRDefault="00B106F2">
            <w:pPr>
              <w:spacing w:line="400" w:lineRule="atLeast"/>
              <w:jc w:val="center"/>
            </w:pPr>
            <w:r>
              <w:t>date</w:t>
            </w:r>
          </w:p>
        </w:tc>
        <w:tc>
          <w:tcPr>
            <w:tcW w:w="2127" w:type="dxa"/>
          </w:tcPr>
          <w:p w:rsidR="0076299C" w:rsidRDefault="0076299C">
            <w:pPr>
              <w:spacing w:line="400" w:lineRule="atLeast"/>
              <w:jc w:val="center"/>
            </w:pPr>
          </w:p>
        </w:tc>
        <w:tc>
          <w:tcPr>
            <w:tcW w:w="2127" w:type="dxa"/>
          </w:tcPr>
          <w:p w:rsidR="0076299C" w:rsidRDefault="00B106F2">
            <w:pPr>
              <w:spacing w:line="400" w:lineRule="atLeast"/>
              <w:jc w:val="center"/>
            </w:pPr>
            <w:r>
              <w:rPr>
                <w:rFonts w:hint="eastAsia"/>
              </w:rPr>
              <w:t>购车时间</w:t>
            </w:r>
          </w:p>
        </w:tc>
      </w:tr>
    </w:tbl>
    <w:p w:rsidR="0076299C" w:rsidRDefault="0076299C">
      <w:pPr>
        <w:pStyle w:val="ac"/>
        <w:ind w:firstLineChars="0" w:firstLine="0"/>
        <w:jc w:val="center"/>
        <w:rPr>
          <w:sz w:val="21"/>
        </w:rPr>
      </w:pPr>
    </w:p>
    <w:p w:rsidR="0076299C" w:rsidRDefault="00B106F2">
      <w:pPr>
        <w:pStyle w:val="af0"/>
        <w:ind w:firstLineChars="0" w:firstLine="0"/>
        <w:jc w:val="center"/>
        <w:rPr>
          <w:rFonts w:ascii="Times New Roman" w:hAnsi="Times New Roman"/>
          <w:bCs/>
          <w:sz w:val="21"/>
        </w:rPr>
      </w:pPr>
      <w:r>
        <w:rPr>
          <w:rFonts w:ascii="Times New Roman" w:hAnsi="Times New Roman"/>
          <w:sz w:val="21"/>
        </w:rPr>
        <w:t>表</w:t>
      </w:r>
      <w:r>
        <w:rPr>
          <w:rFonts w:ascii="Times New Roman" w:hAnsi="Times New Roman"/>
          <w:sz w:val="21"/>
        </w:rPr>
        <w:t xml:space="preserve">5-8 </w:t>
      </w:r>
      <w:r>
        <w:rPr>
          <w:rFonts w:ascii="Times New Roman" w:hAnsi="Times New Roman"/>
          <w:bCs/>
          <w:sz w:val="21"/>
        </w:rPr>
        <w:t>员工信息表</w:t>
      </w:r>
      <w:r>
        <w:rPr>
          <w:rFonts w:ascii="Times New Roman" w:hAnsi="Times New Roman"/>
          <w:bCs/>
          <w:sz w:val="21"/>
        </w:rPr>
        <w:t>worker</w:t>
      </w:r>
    </w:p>
    <w:tbl>
      <w:tblPr>
        <w:tblW w:w="85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0"/>
        <w:gridCol w:w="2130"/>
        <w:gridCol w:w="2131"/>
        <w:gridCol w:w="2131"/>
      </w:tblGrid>
      <w:tr w:rsidR="0076299C">
        <w:tc>
          <w:tcPr>
            <w:tcW w:w="2130" w:type="dxa"/>
            <w:shd w:val="solid" w:color="A6A6A6" w:fill="A6A6A6"/>
          </w:tcPr>
          <w:p w:rsidR="0076299C" w:rsidRDefault="00B106F2">
            <w:pPr>
              <w:spacing w:line="400" w:lineRule="atLeast"/>
              <w:jc w:val="center"/>
              <w:textAlignment w:val="baseline"/>
              <w:rPr>
                <w:b/>
              </w:rPr>
            </w:pPr>
            <w:r>
              <w:rPr>
                <w:rFonts w:hint="eastAsia"/>
                <w:b/>
              </w:rPr>
              <w:t>字段名</w:t>
            </w:r>
          </w:p>
        </w:tc>
        <w:tc>
          <w:tcPr>
            <w:tcW w:w="2130" w:type="dxa"/>
            <w:shd w:val="solid" w:color="A6A6A6" w:fill="A6A6A6"/>
          </w:tcPr>
          <w:p w:rsidR="0076299C" w:rsidRDefault="00B106F2">
            <w:pPr>
              <w:spacing w:line="400" w:lineRule="atLeast"/>
              <w:jc w:val="center"/>
              <w:textAlignment w:val="baseline"/>
              <w:rPr>
                <w:b/>
              </w:rPr>
            </w:pPr>
            <w:r>
              <w:rPr>
                <w:rFonts w:hint="eastAsia"/>
                <w:b/>
              </w:rPr>
              <w:t>数据类型</w:t>
            </w:r>
          </w:p>
        </w:tc>
        <w:tc>
          <w:tcPr>
            <w:tcW w:w="2131" w:type="dxa"/>
            <w:shd w:val="solid" w:color="A6A6A6" w:fill="A6A6A6"/>
          </w:tcPr>
          <w:p w:rsidR="0076299C" w:rsidRDefault="00B106F2">
            <w:pPr>
              <w:spacing w:line="400" w:lineRule="atLeast"/>
              <w:jc w:val="center"/>
              <w:textAlignment w:val="baseline"/>
              <w:rPr>
                <w:b/>
              </w:rPr>
            </w:pPr>
            <w:r>
              <w:rPr>
                <w:rFonts w:hint="eastAsia"/>
                <w:b/>
              </w:rPr>
              <w:t>长度</w:t>
            </w:r>
          </w:p>
        </w:tc>
        <w:tc>
          <w:tcPr>
            <w:tcW w:w="2131" w:type="dxa"/>
            <w:shd w:val="solid" w:color="A6A6A6" w:fill="A6A6A6"/>
          </w:tcPr>
          <w:p w:rsidR="0076299C" w:rsidRDefault="00B106F2">
            <w:pPr>
              <w:spacing w:line="400" w:lineRule="atLeast"/>
              <w:jc w:val="center"/>
              <w:textAlignment w:val="baseline"/>
              <w:rPr>
                <w:b/>
              </w:rPr>
            </w:pPr>
            <w:r>
              <w:rPr>
                <w:rFonts w:hint="eastAsia"/>
                <w:b/>
              </w:rPr>
              <w:t>说明</w:t>
            </w:r>
          </w:p>
        </w:tc>
      </w:tr>
      <w:tr w:rsidR="0076299C">
        <w:trPr>
          <w:trHeight w:val="75"/>
        </w:trPr>
        <w:tc>
          <w:tcPr>
            <w:tcW w:w="2130" w:type="dxa"/>
          </w:tcPr>
          <w:p w:rsidR="0076299C" w:rsidRDefault="00B106F2">
            <w:pPr>
              <w:spacing w:line="400" w:lineRule="atLeast"/>
              <w:jc w:val="center"/>
              <w:textAlignment w:val="baseline"/>
            </w:pPr>
            <w:proofErr w:type="spellStart"/>
            <w:r>
              <w:t>worker_id</w:t>
            </w:r>
            <w:proofErr w:type="spellEnd"/>
          </w:p>
        </w:tc>
        <w:tc>
          <w:tcPr>
            <w:tcW w:w="2130" w:type="dxa"/>
          </w:tcPr>
          <w:p w:rsidR="0076299C" w:rsidRDefault="00B106F2">
            <w:pPr>
              <w:spacing w:line="400" w:lineRule="atLeast"/>
              <w:jc w:val="center"/>
              <w:textAlignment w:val="baseline"/>
            </w:pPr>
            <w:r>
              <w:t>int</w:t>
            </w:r>
          </w:p>
        </w:tc>
        <w:tc>
          <w:tcPr>
            <w:tcW w:w="2131" w:type="dxa"/>
          </w:tcPr>
          <w:p w:rsidR="0076299C" w:rsidRDefault="00B106F2">
            <w:pPr>
              <w:spacing w:line="400" w:lineRule="atLeast"/>
              <w:jc w:val="center"/>
              <w:textAlignment w:val="baseline"/>
            </w:pPr>
            <w:r>
              <w:t>50</w:t>
            </w:r>
          </w:p>
        </w:tc>
        <w:tc>
          <w:tcPr>
            <w:tcW w:w="2131" w:type="dxa"/>
          </w:tcPr>
          <w:p w:rsidR="0076299C" w:rsidRDefault="00B106F2">
            <w:pPr>
              <w:spacing w:line="400" w:lineRule="atLeast"/>
              <w:jc w:val="center"/>
            </w:pPr>
            <w:r>
              <w:rPr>
                <w:rFonts w:hint="eastAsia"/>
              </w:rPr>
              <w:t>员工编号</w:t>
            </w:r>
            <w:r>
              <w:t>(</w:t>
            </w:r>
            <w:r>
              <w:rPr>
                <w:rFonts w:hint="eastAsia"/>
              </w:rPr>
              <w:t>主键</w:t>
            </w:r>
            <w:r>
              <w:t>)</w:t>
            </w:r>
          </w:p>
        </w:tc>
      </w:tr>
      <w:tr w:rsidR="0076299C">
        <w:tc>
          <w:tcPr>
            <w:tcW w:w="2130" w:type="dxa"/>
          </w:tcPr>
          <w:p w:rsidR="0076299C" w:rsidRDefault="00B106F2">
            <w:pPr>
              <w:spacing w:line="400" w:lineRule="atLeast"/>
              <w:jc w:val="center"/>
              <w:textAlignment w:val="baseline"/>
            </w:pPr>
            <w:proofErr w:type="spellStart"/>
            <w:r>
              <w:t>worker_name</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255</w:t>
            </w:r>
          </w:p>
        </w:tc>
        <w:tc>
          <w:tcPr>
            <w:tcW w:w="2131" w:type="dxa"/>
          </w:tcPr>
          <w:p w:rsidR="0076299C" w:rsidRDefault="00B106F2">
            <w:pPr>
              <w:spacing w:line="400" w:lineRule="atLeast"/>
              <w:jc w:val="center"/>
            </w:pPr>
            <w:r>
              <w:rPr>
                <w:rFonts w:hint="eastAsia"/>
              </w:rPr>
              <w:t>员工姓名</w:t>
            </w:r>
          </w:p>
        </w:tc>
      </w:tr>
      <w:tr w:rsidR="0076299C">
        <w:tc>
          <w:tcPr>
            <w:tcW w:w="2130" w:type="dxa"/>
          </w:tcPr>
          <w:p w:rsidR="0076299C" w:rsidRDefault="00B106F2">
            <w:pPr>
              <w:spacing w:line="400" w:lineRule="atLeast"/>
              <w:jc w:val="center"/>
              <w:textAlignment w:val="baseline"/>
            </w:pPr>
            <w:proofErr w:type="spellStart"/>
            <w:r>
              <w:t>worker_sex</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50</w:t>
            </w:r>
          </w:p>
        </w:tc>
        <w:tc>
          <w:tcPr>
            <w:tcW w:w="2131" w:type="dxa"/>
          </w:tcPr>
          <w:p w:rsidR="0076299C" w:rsidRDefault="00B106F2">
            <w:pPr>
              <w:spacing w:line="400" w:lineRule="atLeast"/>
              <w:jc w:val="center"/>
            </w:pPr>
            <w:r>
              <w:rPr>
                <w:rFonts w:hint="eastAsia"/>
              </w:rPr>
              <w:t>员工性别</w:t>
            </w:r>
          </w:p>
        </w:tc>
      </w:tr>
      <w:tr w:rsidR="0076299C">
        <w:trPr>
          <w:trHeight w:val="361"/>
        </w:trPr>
        <w:tc>
          <w:tcPr>
            <w:tcW w:w="2130" w:type="dxa"/>
          </w:tcPr>
          <w:p w:rsidR="0076299C" w:rsidRDefault="00B106F2">
            <w:pPr>
              <w:spacing w:line="400" w:lineRule="atLeast"/>
              <w:jc w:val="center"/>
              <w:textAlignment w:val="baseline"/>
            </w:pPr>
            <w:proofErr w:type="spellStart"/>
            <w:r>
              <w:t>worker_phone</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255</w:t>
            </w:r>
          </w:p>
        </w:tc>
        <w:tc>
          <w:tcPr>
            <w:tcW w:w="2131" w:type="dxa"/>
          </w:tcPr>
          <w:p w:rsidR="0076299C" w:rsidRDefault="00B106F2">
            <w:pPr>
              <w:spacing w:line="400" w:lineRule="atLeast"/>
              <w:jc w:val="center"/>
            </w:pPr>
            <w:r>
              <w:rPr>
                <w:rFonts w:hint="eastAsia"/>
              </w:rPr>
              <w:t>员工联系方式</w:t>
            </w:r>
          </w:p>
        </w:tc>
      </w:tr>
      <w:tr w:rsidR="0076299C">
        <w:trPr>
          <w:trHeight w:val="361"/>
        </w:trPr>
        <w:tc>
          <w:tcPr>
            <w:tcW w:w="2130" w:type="dxa"/>
          </w:tcPr>
          <w:p w:rsidR="0076299C" w:rsidRDefault="00B106F2">
            <w:pPr>
              <w:spacing w:line="400" w:lineRule="atLeast"/>
              <w:jc w:val="center"/>
              <w:textAlignment w:val="baseline"/>
            </w:pPr>
            <w:proofErr w:type="spellStart"/>
            <w:r>
              <w:t>worker_address</w:t>
            </w:r>
            <w:proofErr w:type="spellEnd"/>
          </w:p>
        </w:tc>
        <w:tc>
          <w:tcPr>
            <w:tcW w:w="2130" w:type="dxa"/>
          </w:tcPr>
          <w:p w:rsidR="0076299C" w:rsidRDefault="00B106F2">
            <w:pPr>
              <w:spacing w:line="400" w:lineRule="atLeast"/>
              <w:jc w:val="center"/>
              <w:textAlignment w:val="baseline"/>
            </w:pPr>
            <w:r>
              <w:t>varchar</w:t>
            </w:r>
          </w:p>
        </w:tc>
        <w:tc>
          <w:tcPr>
            <w:tcW w:w="2131" w:type="dxa"/>
          </w:tcPr>
          <w:p w:rsidR="0076299C" w:rsidRDefault="00B106F2">
            <w:pPr>
              <w:spacing w:line="400" w:lineRule="atLeast"/>
              <w:jc w:val="center"/>
              <w:textAlignment w:val="baseline"/>
            </w:pPr>
            <w:r>
              <w:t>255</w:t>
            </w:r>
          </w:p>
        </w:tc>
        <w:tc>
          <w:tcPr>
            <w:tcW w:w="2131" w:type="dxa"/>
          </w:tcPr>
          <w:p w:rsidR="0076299C" w:rsidRDefault="00B106F2">
            <w:pPr>
              <w:spacing w:line="400" w:lineRule="atLeast"/>
              <w:jc w:val="center"/>
            </w:pPr>
            <w:r>
              <w:rPr>
                <w:rFonts w:hint="eastAsia"/>
              </w:rPr>
              <w:t>员工地址</w:t>
            </w:r>
          </w:p>
        </w:tc>
      </w:tr>
    </w:tbl>
    <w:p w:rsidR="0076299C" w:rsidRDefault="0076299C">
      <w:pPr>
        <w:pStyle w:val="DZXstyle0"/>
        <w:ind w:firstLineChars="0"/>
        <w:rPr>
          <w:rFonts w:cs="Times New Roman"/>
        </w:rPr>
      </w:pPr>
    </w:p>
    <w:p w:rsidR="0076299C" w:rsidRDefault="00B106F2">
      <w:pPr>
        <w:pStyle w:val="2"/>
        <w:keepLines w:val="0"/>
        <w:spacing w:line="300" w:lineRule="auto"/>
        <w:rPr>
          <w:bCs w:val="0"/>
          <w:sz w:val="28"/>
          <w:szCs w:val="28"/>
        </w:rPr>
      </w:pPr>
      <w:bookmarkStart w:id="250" w:name="_Toc360025928"/>
      <w:bookmarkStart w:id="251" w:name="_Toc295213525"/>
      <w:bookmarkStart w:id="252" w:name="_Toc358394902"/>
      <w:bookmarkStart w:id="253" w:name="_Toc327702464"/>
      <w:bookmarkStart w:id="254" w:name="_Toc358394796"/>
      <w:bookmarkStart w:id="255" w:name="_Toc358727658"/>
      <w:bookmarkStart w:id="256" w:name="_Toc296172830"/>
      <w:bookmarkStart w:id="257" w:name="_Toc358727347"/>
      <w:bookmarkStart w:id="258" w:name="_Toc358669912"/>
      <w:bookmarkStart w:id="259" w:name="_Toc358726827"/>
      <w:r>
        <w:rPr>
          <w:bCs w:val="0"/>
          <w:sz w:val="28"/>
          <w:szCs w:val="28"/>
        </w:rPr>
        <w:t>5.3</w:t>
      </w:r>
      <w:r>
        <w:rPr>
          <w:rFonts w:hint="eastAsia"/>
          <w:bCs w:val="0"/>
          <w:sz w:val="28"/>
          <w:szCs w:val="28"/>
        </w:rPr>
        <w:t>模块设计</w:t>
      </w:r>
      <w:bookmarkEnd w:id="250"/>
      <w:bookmarkEnd w:id="251"/>
      <w:bookmarkEnd w:id="252"/>
      <w:bookmarkEnd w:id="253"/>
      <w:bookmarkEnd w:id="254"/>
      <w:bookmarkEnd w:id="255"/>
      <w:bookmarkEnd w:id="256"/>
      <w:bookmarkEnd w:id="257"/>
      <w:bookmarkEnd w:id="258"/>
      <w:bookmarkEnd w:id="259"/>
    </w:p>
    <w:p w:rsidR="0076299C" w:rsidRDefault="00B106F2">
      <w:pPr>
        <w:spacing w:line="300" w:lineRule="auto"/>
        <w:rPr>
          <w:sz w:val="24"/>
        </w:rPr>
      </w:pPr>
      <w:bookmarkStart w:id="260" w:name="_Toc325221469"/>
      <w:bookmarkStart w:id="261" w:name="_Toc325819603"/>
      <w:bookmarkStart w:id="262" w:name="_Toc295856885"/>
      <w:bookmarkStart w:id="263" w:name="_Toc326055193"/>
      <w:r>
        <w:rPr>
          <w:sz w:val="24"/>
        </w:rPr>
        <w:t>1.</w:t>
      </w:r>
      <w:r>
        <w:rPr>
          <w:rFonts w:hint="eastAsia"/>
          <w:sz w:val="24"/>
        </w:rPr>
        <w:t>登录模块设计</w:t>
      </w:r>
    </w:p>
    <w:p w:rsidR="0076299C" w:rsidRDefault="00B106F2">
      <w:pPr>
        <w:spacing w:line="300" w:lineRule="auto"/>
        <w:rPr>
          <w:sz w:val="24"/>
        </w:rPr>
      </w:pPr>
      <w:r>
        <w:rPr>
          <w:rFonts w:hint="eastAsia"/>
          <w:sz w:val="24"/>
        </w:rPr>
        <w:t>如表</w:t>
      </w:r>
      <w:r>
        <w:rPr>
          <w:rFonts w:hint="eastAsia"/>
          <w:sz w:val="24"/>
        </w:rPr>
        <w:t>5-9</w:t>
      </w:r>
      <w:r>
        <w:rPr>
          <w:rFonts w:hint="eastAsia"/>
          <w:sz w:val="24"/>
        </w:rPr>
        <w:t>所示。</w:t>
      </w:r>
    </w:p>
    <w:p w:rsidR="0076299C" w:rsidRDefault="00B106F2">
      <w:pPr>
        <w:jc w:val="center"/>
        <w:rPr>
          <w:szCs w:val="21"/>
        </w:rPr>
      </w:pPr>
      <w:r>
        <w:rPr>
          <w:rFonts w:hint="eastAsia"/>
          <w:szCs w:val="21"/>
        </w:rPr>
        <w:t>表</w:t>
      </w:r>
      <w:r>
        <w:rPr>
          <w:szCs w:val="21"/>
        </w:rPr>
        <w:t xml:space="preserve">5-9 </w:t>
      </w:r>
      <w:r>
        <w:rPr>
          <w:rFonts w:hint="eastAsia"/>
          <w:szCs w:val="21"/>
        </w:rPr>
        <w:t>系统登录设计说明</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20"/>
        <w:gridCol w:w="1261"/>
        <w:gridCol w:w="2653"/>
      </w:tblGrid>
      <w:tr w:rsidR="0076299C">
        <w:trPr>
          <w:jc w:val="center"/>
        </w:trPr>
        <w:tc>
          <w:tcPr>
            <w:tcW w:w="1907"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模块名称</w:t>
            </w:r>
          </w:p>
        </w:tc>
        <w:tc>
          <w:tcPr>
            <w:tcW w:w="7334" w:type="dxa"/>
            <w:gridSpan w:val="3"/>
            <w:tcBorders>
              <w:top w:val="single" w:sz="12" w:space="0" w:color="auto"/>
            </w:tcBorders>
            <w:vAlign w:val="center"/>
          </w:tcPr>
          <w:p w:rsidR="0076299C" w:rsidRDefault="00B106F2">
            <w:pPr>
              <w:pStyle w:val="af3"/>
              <w:rPr>
                <w:sz w:val="21"/>
                <w:szCs w:val="21"/>
              </w:rPr>
            </w:pPr>
            <w:r>
              <w:rPr>
                <w:rFonts w:hint="eastAsia"/>
                <w:b/>
                <w:sz w:val="21"/>
                <w:szCs w:val="21"/>
              </w:rPr>
              <w:t>系统登录</w:t>
            </w:r>
          </w:p>
        </w:tc>
      </w:tr>
      <w:tr w:rsidR="0076299C">
        <w:trPr>
          <w:jc w:val="center"/>
        </w:trPr>
        <w:tc>
          <w:tcPr>
            <w:tcW w:w="1907" w:type="dxa"/>
            <w:vAlign w:val="center"/>
          </w:tcPr>
          <w:p w:rsidR="0076299C" w:rsidRDefault="00B106F2">
            <w:pPr>
              <w:pStyle w:val="af1"/>
              <w:jc w:val="center"/>
              <w:rPr>
                <w:sz w:val="21"/>
                <w:szCs w:val="21"/>
              </w:rPr>
            </w:pPr>
            <w:r>
              <w:rPr>
                <w:rFonts w:hint="eastAsia"/>
                <w:sz w:val="21"/>
                <w:szCs w:val="21"/>
              </w:rPr>
              <w:t>适用范围</w:t>
            </w:r>
          </w:p>
        </w:tc>
        <w:tc>
          <w:tcPr>
            <w:tcW w:w="3420" w:type="dxa"/>
            <w:vAlign w:val="center"/>
          </w:tcPr>
          <w:p w:rsidR="0076299C" w:rsidRDefault="00B106F2">
            <w:pPr>
              <w:pStyle w:val="af1"/>
              <w:rPr>
                <w:b w:val="0"/>
                <w:sz w:val="21"/>
                <w:szCs w:val="21"/>
              </w:rPr>
            </w:pPr>
            <w:r>
              <w:rPr>
                <w:rFonts w:hint="eastAsia"/>
                <w:b w:val="0"/>
                <w:sz w:val="21"/>
                <w:szCs w:val="21"/>
              </w:rPr>
              <w:t>系统管理员，普通用户</w:t>
            </w:r>
          </w:p>
        </w:tc>
        <w:tc>
          <w:tcPr>
            <w:tcW w:w="1261" w:type="dxa"/>
            <w:vAlign w:val="center"/>
          </w:tcPr>
          <w:p w:rsidR="0076299C" w:rsidRDefault="00B106F2">
            <w:pPr>
              <w:pStyle w:val="af1"/>
              <w:jc w:val="center"/>
              <w:rPr>
                <w:sz w:val="21"/>
                <w:szCs w:val="21"/>
              </w:rPr>
            </w:pPr>
            <w:r>
              <w:rPr>
                <w:rFonts w:hint="eastAsia"/>
                <w:sz w:val="21"/>
                <w:szCs w:val="21"/>
              </w:rPr>
              <w:t>类型</w:t>
            </w:r>
          </w:p>
        </w:tc>
        <w:tc>
          <w:tcPr>
            <w:tcW w:w="2653" w:type="dxa"/>
            <w:vAlign w:val="center"/>
          </w:tcPr>
          <w:p w:rsidR="0076299C" w:rsidRDefault="00B106F2">
            <w:pPr>
              <w:pStyle w:val="af1"/>
              <w:rPr>
                <w:b w:val="0"/>
                <w:sz w:val="21"/>
                <w:szCs w:val="21"/>
              </w:rPr>
            </w:pPr>
            <w:r>
              <w:rPr>
                <w:rFonts w:hint="eastAsia"/>
                <w:b w:val="0"/>
                <w:sz w:val="21"/>
                <w:szCs w:val="21"/>
              </w:rPr>
              <w:t>页面</w:t>
            </w:r>
          </w:p>
        </w:tc>
      </w:tr>
      <w:tr w:rsidR="0076299C">
        <w:trPr>
          <w:jc w:val="center"/>
        </w:trPr>
        <w:tc>
          <w:tcPr>
            <w:tcW w:w="1907" w:type="dxa"/>
            <w:vAlign w:val="center"/>
          </w:tcPr>
          <w:p w:rsidR="0076299C" w:rsidRDefault="00B106F2">
            <w:pPr>
              <w:pStyle w:val="af1"/>
              <w:jc w:val="center"/>
              <w:rPr>
                <w:sz w:val="21"/>
                <w:szCs w:val="21"/>
              </w:rPr>
            </w:pPr>
            <w:r>
              <w:rPr>
                <w:rFonts w:hint="eastAsia"/>
                <w:sz w:val="21"/>
                <w:szCs w:val="21"/>
              </w:rPr>
              <w:t>模块功能</w:t>
            </w:r>
          </w:p>
        </w:tc>
        <w:tc>
          <w:tcPr>
            <w:tcW w:w="7334" w:type="dxa"/>
            <w:gridSpan w:val="3"/>
            <w:vAlign w:val="center"/>
          </w:tcPr>
          <w:p w:rsidR="0076299C" w:rsidRDefault="00B106F2">
            <w:pPr>
              <w:pStyle w:val="af1"/>
              <w:rPr>
                <w:b w:val="0"/>
                <w:sz w:val="21"/>
                <w:szCs w:val="21"/>
              </w:rPr>
            </w:pPr>
            <w:r>
              <w:rPr>
                <w:rFonts w:hint="eastAsia"/>
                <w:b w:val="0"/>
                <w:sz w:val="21"/>
                <w:szCs w:val="21"/>
              </w:rPr>
              <w:t>验证用户身份，根据权限加载信息</w:t>
            </w:r>
          </w:p>
        </w:tc>
      </w:tr>
      <w:tr w:rsidR="0076299C">
        <w:trPr>
          <w:jc w:val="center"/>
        </w:trPr>
        <w:tc>
          <w:tcPr>
            <w:tcW w:w="1907" w:type="dxa"/>
            <w:vAlign w:val="center"/>
          </w:tcPr>
          <w:p w:rsidR="0076299C" w:rsidRDefault="00B106F2">
            <w:pPr>
              <w:pStyle w:val="af1"/>
              <w:jc w:val="center"/>
              <w:rPr>
                <w:sz w:val="21"/>
                <w:szCs w:val="21"/>
              </w:rPr>
            </w:pPr>
            <w:r>
              <w:rPr>
                <w:rFonts w:hint="eastAsia"/>
                <w:sz w:val="21"/>
                <w:szCs w:val="21"/>
              </w:rPr>
              <w:t>性能要求</w:t>
            </w:r>
          </w:p>
        </w:tc>
        <w:tc>
          <w:tcPr>
            <w:tcW w:w="7334" w:type="dxa"/>
            <w:gridSpan w:val="3"/>
            <w:vAlign w:val="center"/>
          </w:tcPr>
          <w:p w:rsidR="0076299C" w:rsidRDefault="00B106F2">
            <w:pPr>
              <w:pStyle w:val="af1"/>
              <w:rPr>
                <w:b w:val="0"/>
                <w:sz w:val="21"/>
                <w:szCs w:val="21"/>
              </w:rPr>
            </w:pPr>
            <w:r>
              <w:rPr>
                <w:rFonts w:hint="eastAsia"/>
                <w:b w:val="0"/>
                <w:sz w:val="21"/>
                <w:szCs w:val="21"/>
              </w:rPr>
              <w:t>经过验证，不合法用户不能进入该系统</w:t>
            </w:r>
          </w:p>
        </w:tc>
      </w:tr>
      <w:tr w:rsidR="0076299C">
        <w:trPr>
          <w:jc w:val="center"/>
        </w:trPr>
        <w:tc>
          <w:tcPr>
            <w:tcW w:w="1907" w:type="dxa"/>
            <w:vAlign w:val="center"/>
          </w:tcPr>
          <w:p w:rsidR="0076299C" w:rsidRDefault="00B106F2">
            <w:pPr>
              <w:pStyle w:val="af1"/>
              <w:jc w:val="center"/>
              <w:rPr>
                <w:sz w:val="21"/>
                <w:szCs w:val="21"/>
              </w:rPr>
            </w:pPr>
            <w:r>
              <w:rPr>
                <w:rFonts w:hint="eastAsia"/>
                <w:sz w:val="21"/>
                <w:szCs w:val="21"/>
              </w:rPr>
              <w:t>限制条件</w:t>
            </w:r>
          </w:p>
        </w:tc>
        <w:tc>
          <w:tcPr>
            <w:tcW w:w="7334" w:type="dxa"/>
            <w:gridSpan w:val="3"/>
            <w:vAlign w:val="center"/>
          </w:tcPr>
          <w:p w:rsidR="0076299C" w:rsidRDefault="00B106F2">
            <w:pPr>
              <w:pStyle w:val="af1"/>
              <w:rPr>
                <w:b w:val="0"/>
                <w:sz w:val="21"/>
                <w:szCs w:val="21"/>
              </w:rPr>
            </w:pPr>
            <w:r>
              <w:rPr>
                <w:rFonts w:hint="eastAsia"/>
                <w:b w:val="0"/>
                <w:sz w:val="21"/>
                <w:szCs w:val="21"/>
              </w:rPr>
              <w:t>系统不存在该用户则无法登陆</w:t>
            </w:r>
          </w:p>
        </w:tc>
      </w:tr>
      <w:tr w:rsidR="0076299C">
        <w:trPr>
          <w:jc w:val="center"/>
        </w:trPr>
        <w:tc>
          <w:tcPr>
            <w:tcW w:w="1907" w:type="dxa"/>
            <w:vAlign w:val="center"/>
          </w:tcPr>
          <w:p w:rsidR="0076299C" w:rsidRDefault="00B106F2">
            <w:pPr>
              <w:pStyle w:val="af1"/>
              <w:jc w:val="center"/>
              <w:rPr>
                <w:sz w:val="21"/>
                <w:szCs w:val="21"/>
              </w:rPr>
            </w:pPr>
            <w:r>
              <w:rPr>
                <w:rFonts w:hint="eastAsia"/>
                <w:sz w:val="21"/>
                <w:szCs w:val="21"/>
              </w:rPr>
              <w:t>输入</w:t>
            </w:r>
          </w:p>
        </w:tc>
        <w:tc>
          <w:tcPr>
            <w:tcW w:w="7334" w:type="dxa"/>
            <w:gridSpan w:val="3"/>
            <w:vAlign w:val="center"/>
          </w:tcPr>
          <w:p w:rsidR="0076299C" w:rsidRDefault="00B106F2">
            <w:pPr>
              <w:pStyle w:val="af1"/>
              <w:rPr>
                <w:b w:val="0"/>
                <w:sz w:val="21"/>
                <w:szCs w:val="21"/>
              </w:rPr>
            </w:pPr>
            <w:r>
              <w:rPr>
                <w:rFonts w:hint="eastAsia"/>
                <w:b w:val="0"/>
                <w:sz w:val="21"/>
                <w:szCs w:val="21"/>
              </w:rPr>
              <w:t>用户名、密码</w:t>
            </w:r>
          </w:p>
        </w:tc>
      </w:tr>
      <w:tr w:rsidR="0076299C">
        <w:trPr>
          <w:jc w:val="center"/>
        </w:trPr>
        <w:tc>
          <w:tcPr>
            <w:tcW w:w="1907" w:type="dxa"/>
            <w:vAlign w:val="center"/>
          </w:tcPr>
          <w:p w:rsidR="0076299C" w:rsidRDefault="00B106F2">
            <w:pPr>
              <w:pStyle w:val="af1"/>
              <w:jc w:val="center"/>
              <w:rPr>
                <w:sz w:val="21"/>
                <w:szCs w:val="21"/>
              </w:rPr>
            </w:pPr>
            <w:r>
              <w:rPr>
                <w:rFonts w:hint="eastAsia"/>
                <w:sz w:val="21"/>
                <w:szCs w:val="21"/>
              </w:rPr>
              <w:t>输出</w:t>
            </w:r>
          </w:p>
        </w:tc>
        <w:tc>
          <w:tcPr>
            <w:tcW w:w="7334" w:type="dxa"/>
            <w:gridSpan w:val="3"/>
            <w:vAlign w:val="center"/>
          </w:tcPr>
          <w:p w:rsidR="0076299C" w:rsidRDefault="00B106F2">
            <w:pPr>
              <w:pStyle w:val="af1"/>
              <w:rPr>
                <w:b w:val="0"/>
                <w:sz w:val="21"/>
                <w:szCs w:val="21"/>
              </w:rPr>
            </w:pPr>
            <w:r>
              <w:rPr>
                <w:rFonts w:hint="eastAsia"/>
                <w:b w:val="0"/>
                <w:sz w:val="21"/>
                <w:szCs w:val="21"/>
              </w:rPr>
              <w:t>登录成功或登录失败的提示信息</w:t>
            </w:r>
          </w:p>
        </w:tc>
      </w:tr>
      <w:tr w:rsidR="0076299C">
        <w:trPr>
          <w:jc w:val="center"/>
        </w:trPr>
        <w:tc>
          <w:tcPr>
            <w:tcW w:w="9241" w:type="dxa"/>
            <w:gridSpan w:val="4"/>
            <w:vAlign w:val="center"/>
          </w:tcPr>
          <w:p w:rsidR="0076299C" w:rsidRDefault="00B106F2">
            <w:pPr>
              <w:pStyle w:val="af1"/>
              <w:jc w:val="center"/>
              <w:rPr>
                <w:sz w:val="21"/>
                <w:szCs w:val="21"/>
              </w:rPr>
            </w:pPr>
            <w:r>
              <w:rPr>
                <w:rFonts w:hint="eastAsia"/>
                <w:sz w:val="21"/>
                <w:szCs w:val="21"/>
              </w:rPr>
              <w:t>算法逻辑</w:t>
            </w:r>
          </w:p>
        </w:tc>
      </w:tr>
      <w:tr w:rsidR="0076299C">
        <w:trPr>
          <w:jc w:val="center"/>
        </w:trPr>
        <w:tc>
          <w:tcPr>
            <w:tcW w:w="9241" w:type="dxa"/>
            <w:gridSpan w:val="4"/>
            <w:vAlign w:val="center"/>
          </w:tcPr>
          <w:p w:rsidR="0076299C" w:rsidRDefault="00B106F2">
            <w:pPr>
              <w:pStyle w:val="af4"/>
              <w:rPr>
                <w:szCs w:val="24"/>
              </w:rPr>
            </w:pPr>
            <w:r>
              <w:rPr>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164.25pt">
                  <v:imagedata r:id="rId103" o:title=""/>
                </v:shape>
              </w:pict>
            </w:r>
          </w:p>
        </w:tc>
      </w:tr>
      <w:tr w:rsidR="0076299C">
        <w:trPr>
          <w:jc w:val="center"/>
        </w:trPr>
        <w:tc>
          <w:tcPr>
            <w:tcW w:w="9241" w:type="dxa"/>
            <w:gridSpan w:val="4"/>
            <w:vAlign w:val="center"/>
          </w:tcPr>
          <w:p w:rsidR="0076299C" w:rsidRDefault="00B106F2">
            <w:pPr>
              <w:pStyle w:val="af1"/>
              <w:rPr>
                <w:sz w:val="21"/>
                <w:szCs w:val="21"/>
              </w:rPr>
            </w:pPr>
            <w:r>
              <w:rPr>
                <w:rFonts w:hint="eastAsia"/>
                <w:sz w:val="21"/>
                <w:szCs w:val="21"/>
              </w:rPr>
              <w:t>相关对象及接口</w:t>
            </w:r>
          </w:p>
        </w:tc>
      </w:tr>
      <w:tr w:rsidR="0076299C">
        <w:trPr>
          <w:jc w:val="center"/>
        </w:trPr>
        <w:tc>
          <w:tcPr>
            <w:tcW w:w="9241" w:type="dxa"/>
            <w:gridSpan w:val="4"/>
            <w:tcBorders>
              <w:bottom w:val="single" w:sz="12" w:space="0" w:color="auto"/>
            </w:tcBorders>
            <w:vAlign w:val="center"/>
          </w:tcPr>
          <w:p w:rsidR="0076299C" w:rsidRDefault="00B106F2">
            <w:pPr>
              <w:pStyle w:val="af1"/>
              <w:rPr>
                <w:b w:val="0"/>
                <w:szCs w:val="24"/>
              </w:rPr>
            </w:pPr>
            <w:r>
              <w:rPr>
                <w:b w:val="0"/>
                <w:sz w:val="21"/>
                <w:szCs w:val="21"/>
              </w:rPr>
              <w:t>U</w:t>
            </w:r>
            <w:r>
              <w:rPr>
                <w:rFonts w:hint="eastAsia"/>
                <w:b w:val="0"/>
                <w:sz w:val="21"/>
                <w:szCs w:val="21"/>
              </w:rPr>
              <w:t>ser</w:t>
            </w:r>
            <w:r>
              <w:rPr>
                <w:rFonts w:hint="eastAsia"/>
                <w:b w:val="0"/>
                <w:sz w:val="21"/>
                <w:szCs w:val="21"/>
              </w:rPr>
              <w:t>类、</w:t>
            </w:r>
            <w:r>
              <w:rPr>
                <w:b w:val="0"/>
                <w:sz w:val="21"/>
                <w:szCs w:val="21"/>
              </w:rPr>
              <w:t>Login</w:t>
            </w:r>
            <w:r>
              <w:rPr>
                <w:rFonts w:hint="eastAsia"/>
                <w:b w:val="0"/>
                <w:sz w:val="21"/>
                <w:szCs w:val="21"/>
              </w:rPr>
              <w:t>接口、</w:t>
            </w:r>
            <w:r>
              <w:rPr>
                <w:rFonts w:hint="eastAsia"/>
                <w:b w:val="0"/>
                <w:sz w:val="21"/>
                <w:szCs w:val="21"/>
              </w:rPr>
              <w:t>Aut</w:t>
            </w:r>
            <w:r>
              <w:rPr>
                <w:b w:val="0"/>
                <w:sz w:val="21"/>
                <w:szCs w:val="21"/>
              </w:rPr>
              <w:t>h</w:t>
            </w:r>
            <w:r>
              <w:rPr>
                <w:rFonts w:hint="eastAsia"/>
                <w:b w:val="0"/>
                <w:sz w:val="21"/>
                <w:szCs w:val="21"/>
              </w:rPr>
              <w:t>类</w:t>
            </w:r>
          </w:p>
        </w:tc>
      </w:tr>
    </w:tbl>
    <w:p w:rsidR="0076299C" w:rsidRDefault="0076299C">
      <w:pPr>
        <w:spacing w:line="300" w:lineRule="auto"/>
        <w:ind w:firstLineChars="200" w:firstLine="480"/>
        <w:rPr>
          <w:sz w:val="24"/>
        </w:rPr>
      </w:pPr>
    </w:p>
    <w:p w:rsidR="0076299C" w:rsidRDefault="00B106F2">
      <w:pPr>
        <w:spacing w:line="300" w:lineRule="auto"/>
        <w:rPr>
          <w:sz w:val="24"/>
        </w:rPr>
      </w:pPr>
      <w:r>
        <w:rPr>
          <w:sz w:val="24"/>
        </w:rPr>
        <w:t>2.</w:t>
      </w:r>
      <w:r>
        <w:rPr>
          <w:rFonts w:hint="eastAsia"/>
          <w:sz w:val="24"/>
        </w:rPr>
        <w:t>订单管理模块设计</w:t>
      </w:r>
    </w:p>
    <w:p w:rsidR="0076299C" w:rsidRDefault="00B106F2">
      <w:pPr>
        <w:spacing w:line="300" w:lineRule="auto"/>
        <w:rPr>
          <w:sz w:val="24"/>
        </w:rPr>
      </w:pPr>
      <w:r>
        <w:rPr>
          <w:color w:val="000000"/>
          <w:sz w:val="24"/>
        </w:rPr>
        <w:t>1</w:t>
      </w:r>
      <w:r>
        <w:rPr>
          <w:rFonts w:ascii="宋体" w:hAnsi="宋体"/>
          <w:color w:val="000000"/>
          <w:sz w:val="24"/>
        </w:rPr>
        <w:t>)</w:t>
      </w:r>
      <w:r>
        <w:rPr>
          <w:rFonts w:hint="eastAsia"/>
          <w:sz w:val="24"/>
        </w:rPr>
        <w:t>添加订单信息模块设计</w:t>
      </w:r>
    </w:p>
    <w:p w:rsidR="0076299C" w:rsidRDefault="00B106F2">
      <w:pPr>
        <w:spacing w:line="300" w:lineRule="auto"/>
        <w:rPr>
          <w:sz w:val="24"/>
        </w:rPr>
      </w:pPr>
      <w:r>
        <w:rPr>
          <w:rFonts w:hint="eastAsia"/>
          <w:sz w:val="24"/>
        </w:rPr>
        <w:t>如表</w:t>
      </w:r>
      <w:r>
        <w:rPr>
          <w:rFonts w:hint="eastAsia"/>
          <w:sz w:val="24"/>
        </w:rPr>
        <w:t>5-10</w:t>
      </w:r>
      <w:r>
        <w:rPr>
          <w:rFonts w:hint="eastAsia"/>
          <w:sz w:val="24"/>
        </w:rPr>
        <w:t>所示。</w:t>
      </w:r>
    </w:p>
    <w:p w:rsidR="0076299C" w:rsidRDefault="0076299C">
      <w:pPr>
        <w:jc w:val="center"/>
        <w:rPr>
          <w:szCs w:val="21"/>
        </w:rPr>
      </w:pPr>
    </w:p>
    <w:p w:rsidR="0076299C" w:rsidRDefault="00B106F2">
      <w:pPr>
        <w:jc w:val="center"/>
        <w:rPr>
          <w:szCs w:val="21"/>
        </w:rPr>
      </w:pPr>
      <w:r>
        <w:rPr>
          <w:rFonts w:hint="eastAsia"/>
          <w:szCs w:val="21"/>
        </w:rPr>
        <w:t>表</w:t>
      </w:r>
      <w:r>
        <w:rPr>
          <w:szCs w:val="21"/>
        </w:rPr>
        <w:t xml:space="preserve">5-10 </w:t>
      </w:r>
      <w:r>
        <w:rPr>
          <w:rFonts w:hint="eastAsia"/>
          <w:szCs w:val="21"/>
        </w:rPr>
        <w:t>添加订单信息设计说明</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19"/>
        <w:gridCol w:w="1261"/>
        <w:gridCol w:w="2653"/>
      </w:tblGrid>
      <w:tr w:rsidR="0076299C">
        <w:trPr>
          <w:jc w:val="center"/>
        </w:trPr>
        <w:tc>
          <w:tcPr>
            <w:tcW w:w="1908"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模块名称</w:t>
            </w:r>
          </w:p>
        </w:tc>
        <w:tc>
          <w:tcPr>
            <w:tcW w:w="7333" w:type="dxa"/>
            <w:gridSpan w:val="3"/>
            <w:tcBorders>
              <w:top w:val="single" w:sz="12" w:space="0" w:color="auto"/>
            </w:tcBorders>
            <w:vAlign w:val="center"/>
          </w:tcPr>
          <w:p w:rsidR="0076299C" w:rsidRDefault="00B106F2">
            <w:pPr>
              <w:pStyle w:val="af3"/>
              <w:rPr>
                <w:b/>
                <w:bCs/>
                <w:sz w:val="21"/>
                <w:szCs w:val="21"/>
              </w:rPr>
            </w:pPr>
            <w:r>
              <w:rPr>
                <w:rFonts w:hint="eastAsia"/>
                <w:b/>
                <w:sz w:val="21"/>
                <w:szCs w:val="21"/>
              </w:rPr>
              <w:t>添加订单信息</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适用范围</w:t>
            </w:r>
          </w:p>
        </w:tc>
        <w:tc>
          <w:tcPr>
            <w:tcW w:w="3419" w:type="dxa"/>
            <w:vAlign w:val="center"/>
          </w:tcPr>
          <w:p w:rsidR="0076299C" w:rsidRDefault="00B106F2">
            <w:pPr>
              <w:pStyle w:val="af1"/>
              <w:rPr>
                <w:b w:val="0"/>
                <w:sz w:val="21"/>
                <w:szCs w:val="21"/>
              </w:rPr>
            </w:pPr>
            <w:r>
              <w:rPr>
                <w:rFonts w:hint="eastAsia"/>
                <w:b w:val="0"/>
                <w:sz w:val="21"/>
                <w:szCs w:val="21"/>
              </w:rPr>
              <w:t>系统管理员，普通用户</w:t>
            </w:r>
          </w:p>
        </w:tc>
        <w:tc>
          <w:tcPr>
            <w:tcW w:w="1261" w:type="dxa"/>
            <w:vAlign w:val="center"/>
          </w:tcPr>
          <w:p w:rsidR="0076299C" w:rsidRDefault="00B106F2">
            <w:pPr>
              <w:pStyle w:val="af1"/>
              <w:jc w:val="center"/>
              <w:rPr>
                <w:sz w:val="21"/>
                <w:szCs w:val="21"/>
              </w:rPr>
            </w:pPr>
            <w:r>
              <w:rPr>
                <w:rFonts w:hint="eastAsia"/>
                <w:sz w:val="21"/>
                <w:szCs w:val="21"/>
              </w:rPr>
              <w:t>类型</w:t>
            </w:r>
          </w:p>
        </w:tc>
        <w:tc>
          <w:tcPr>
            <w:tcW w:w="2653" w:type="dxa"/>
            <w:vAlign w:val="center"/>
          </w:tcPr>
          <w:p w:rsidR="0076299C" w:rsidRDefault="00B106F2">
            <w:pPr>
              <w:pStyle w:val="af1"/>
              <w:rPr>
                <w:b w:val="0"/>
                <w:sz w:val="21"/>
                <w:szCs w:val="21"/>
              </w:rPr>
            </w:pPr>
            <w:r>
              <w:rPr>
                <w:rFonts w:hint="eastAsia"/>
                <w:b w:val="0"/>
                <w:sz w:val="21"/>
                <w:szCs w:val="21"/>
              </w:rPr>
              <w:t>页面</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模块功能</w:t>
            </w:r>
          </w:p>
        </w:tc>
        <w:tc>
          <w:tcPr>
            <w:tcW w:w="7333" w:type="dxa"/>
            <w:gridSpan w:val="3"/>
            <w:vAlign w:val="center"/>
          </w:tcPr>
          <w:p w:rsidR="0076299C" w:rsidRDefault="00B106F2">
            <w:pPr>
              <w:pStyle w:val="af1"/>
              <w:rPr>
                <w:b w:val="0"/>
                <w:sz w:val="21"/>
                <w:szCs w:val="21"/>
              </w:rPr>
            </w:pPr>
            <w:r>
              <w:rPr>
                <w:rFonts w:hint="eastAsia"/>
                <w:b w:val="0"/>
                <w:sz w:val="21"/>
                <w:szCs w:val="21"/>
              </w:rPr>
              <w:t>输入订单基本信息并且验证，添加到数据库里</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性能要求</w:t>
            </w:r>
          </w:p>
        </w:tc>
        <w:tc>
          <w:tcPr>
            <w:tcW w:w="7333" w:type="dxa"/>
            <w:gridSpan w:val="3"/>
            <w:vAlign w:val="center"/>
          </w:tcPr>
          <w:p w:rsidR="0076299C" w:rsidRDefault="00B106F2">
            <w:pPr>
              <w:pStyle w:val="af1"/>
              <w:rPr>
                <w:b w:val="0"/>
                <w:sz w:val="21"/>
                <w:szCs w:val="21"/>
              </w:rPr>
            </w:pPr>
            <w:r>
              <w:rPr>
                <w:rFonts w:hint="eastAsia"/>
                <w:b w:val="0"/>
                <w:sz w:val="21"/>
                <w:szCs w:val="21"/>
              </w:rPr>
              <w:t>不符合规则的数据不能添加</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限制条件</w:t>
            </w:r>
          </w:p>
        </w:tc>
        <w:tc>
          <w:tcPr>
            <w:tcW w:w="7333" w:type="dxa"/>
            <w:gridSpan w:val="3"/>
            <w:vAlign w:val="center"/>
          </w:tcPr>
          <w:p w:rsidR="0076299C" w:rsidRDefault="00B106F2">
            <w:pPr>
              <w:pStyle w:val="af1"/>
              <w:rPr>
                <w:b w:val="0"/>
                <w:sz w:val="21"/>
                <w:szCs w:val="21"/>
              </w:rPr>
            </w:pPr>
            <w:r>
              <w:rPr>
                <w:rFonts w:hint="eastAsia"/>
                <w:b w:val="0"/>
                <w:sz w:val="21"/>
                <w:szCs w:val="21"/>
              </w:rPr>
              <w:t>操作的用户必须是拥有订单管理权限的用户</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输入</w:t>
            </w:r>
          </w:p>
        </w:tc>
        <w:tc>
          <w:tcPr>
            <w:tcW w:w="7333" w:type="dxa"/>
            <w:gridSpan w:val="3"/>
            <w:vAlign w:val="center"/>
          </w:tcPr>
          <w:p w:rsidR="0076299C" w:rsidRDefault="00B106F2">
            <w:pPr>
              <w:pStyle w:val="af1"/>
              <w:rPr>
                <w:b w:val="0"/>
                <w:sz w:val="21"/>
                <w:szCs w:val="21"/>
              </w:rPr>
            </w:pPr>
            <w:r>
              <w:rPr>
                <w:rFonts w:hint="eastAsia"/>
                <w:b w:val="0"/>
                <w:sz w:val="21"/>
                <w:szCs w:val="21"/>
              </w:rPr>
              <w:t>添加订单信息操作选择</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输出</w:t>
            </w:r>
          </w:p>
        </w:tc>
        <w:tc>
          <w:tcPr>
            <w:tcW w:w="7333" w:type="dxa"/>
            <w:gridSpan w:val="3"/>
            <w:vAlign w:val="center"/>
          </w:tcPr>
          <w:p w:rsidR="0076299C" w:rsidRDefault="00B106F2">
            <w:pPr>
              <w:pStyle w:val="af1"/>
              <w:rPr>
                <w:b w:val="0"/>
                <w:sz w:val="21"/>
                <w:szCs w:val="21"/>
              </w:rPr>
            </w:pPr>
            <w:r>
              <w:rPr>
                <w:rFonts w:hint="eastAsia"/>
                <w:b w:val="0"/>
                <w:sz w:val="21"/>
                <w:szCs w:val="21"/>
              </w:rPr>
              <w:t>订单信息表</w:t>
            </w:r>
          </w:p>
        </w:tc>
      </w:tr>
      <w:tr w:rsidR="0076299C">
        <w:trPr>
          <w:jc w:val="center"/>
        </w:trPr>
        <w:tc>
          <w:tcPr>
            <w:tcW w:w="9241" w:type="dxa"/>
            <w:gridSpan w:val="4"/>
            <w:vAlign w:val="center"/>
          </w:tcPr>
          <w:p w:rsidR="0076299C" w:rsidRDefault="00B106F2">
            <w:pPr>
              <w:pStyle w:val="af1"/>
              <w:jc w:val="center"/>
              <w:rPr>
                <w:sz w:val="21"/>
                <w:szCs w:val="21"/>
              </w:rPr>
            </w:pPr>
            <w:r>
              <w:rPr>
                <w:rFonts w:hint="eastAsia"/>
                <w:sz w:val="21"/>
                <w:szCs w:val="21"/>
              </w:rPr>
              <w:t>算法逻辑</w:t>
            </w:r>
          </w:p>
        </w:tc>
      </w:tr>
      <w:tr w:rsidR="0076299C">
        <w:trPr>
          <w:jc w:val="center"/>
        </w:trPr>
        <w:tc>
          <w:tcPr>
            <w:tcW w:w="9241" w:type="dxa"/>
            <w:gridSpan w:val="4"/>
            <w:vAlign w:val="center"/>
          </w:tcPr>
          <w:p w:rsidR="0076299C" w:rsidRDefault="00B106F2">
            <w:pPr>
              <w:pStyle w:val="af4"/>
              <w:rPr>
                <w:szCs w:val="24"/>
              </w:rPr>
            </w:pPr>
            <w:r>
              <w:rPr>
                <w:szCs w:val="24"/>
              </w:rPr>
              <w:pict>
                <v:shape id="_x0000_i1026" type="#_x0000_t75" style="width:157.5pt;height:168pt">
                  <v:imagedata r:id="rId104" o:title=""/>
                </v:shape>
              </w:pict>
            </w:r>
          </w:p>
        </w:tc>
      </w:tr>
      <w:tr w:rsidR="0076299C">
        <w:trPr>
          <w:jc w:val="center"/>
        </w:trPr>
        <w:tc>
          <w:tcPr>
            <w:tcW w:w="9241" w:type="dxa"/>
            <w:gridSpan w:val="4"/>
            <w:vAlign w:val="center"/>
          </w:tcPr>
          <w:p w:rsidR="0076299C" w:rsidRDefault="00B106F2">
            <w:pPr>
              <w:pStyle w:val="af1"/>
              <w:rPr>
                <w:sz w:val="21"/>
                <w:szCs w:val="21"/>
              </w:rPr>
            </w:pPr>
            <w:r>
              <w:rPr>
                <w:rFonts w:hint="eastAsia"/>
                <w:sz w:val="21"/>
                <w:szCs w:val="21"/>
              </w:rPr>
              <w:t>相关对象及接口</w:t>
            </w:r>
          </w:p>
        </w:tc>
      </w:tr>
      <w:tr w:rsidR="0076299C">
        <w:trPr>
          <w:jc w:val="center"/>
        </w:trPr>
        <w:tc>
          <w:tcPr>
            <w:tcW w:w="9241" w:type="dxa"/>
            <w:gridSpan w:val="4"/>
            <w:tcBorders>
              <w:bottom w:val="single" w:sz="12" w:space="0" w:color="auto"/>
            </w:tcBorders>
            <w:vAlign w:val="center"/>
          </w:tcPr>
          <w:p w:rsidR="0076299C" w:rsidRDefault="00B106F2">
            <w:pPr>
              <w:pStyle w:val="af1"/>
              <w:rPr>
                <w:b w:val="0"/>
                <w:szCs w:val="24"/>
              </w:rPr>
            </w:pPr>
            <w:r>
              <w:rPr>
                <w:b w:val="0"/>
                <w:sz w:val="21"/>
                <w:szCs w:val="21"/>
              </w:rPr>
              <w:t>O</w:t>
            </w:r>
            <w:r>
              <w:rPr>
                <w:rFonts w:hint="eastAsia"/>
                <w:b w:val="0"/>
                <w:sz w:val="21"/>
                <w:szCs w:val="21"/>
              </w:rPr>
              <w:t>r</w:t>
            </w:r>
            <w:r>
              <w:rPr>
                <w:b w:val="0"/>
                <w:sz w:val="21"/>
                <w:szCs w:val="21"/>
              </w:rPr>
              <w:t>der</w:t>
            </w:r>
            <w:r>
              <w:rPr>
                <w:rFonts w:hint="eastAsia"/>
                <w:b w:val="0"/>
                <w:sz w:val="21"/>
                <w:szCs w:val="21"/>
              </w:rPr>
              <w:t>类、</w:t>
            </w:r>
            <w:r>
              <w:rPr>
                <w:rFonts w:hint="eastAsia"/>
                <w:b w:val="0"/>
                <w:sz w:val="21"/>
                <w:szCs w:val="21"/>
              </w:rPr>
              <w:t>create</w:t>
            </w:r>
            <w:r>
              <w:rPr>
                <w:rFonts w:hint="eastAsia"/>
                <w:b w:val="0"/>
                <w:sz w:val="21"/>
                <w:szCs w:val="21"/>
              </w:rPr>
              <w:t>接口</w:t>
            </w:r>
          </w:p>
          <w:p w:rsidR="0076299C" w:rsidRDefault="0076299C">
            <w:pPr>
              <w:pStyle w:val="af1"/>
              <w:rPr>
                <w:b w:val="0"/>
                <w:szCs w:val="24"/>
              </w:rPr>
            </w:pPr>
          </w:p>
        </w:tc>
      </w:tr>
    </w:tbl>
    <w:p w:rsidR="0076299C" w:rsidRDefault="0076299C">
      <w:pPr>
        <w:rPr>
          <w:sz w:val="24"/>
        </w:rPr>
      </w:pPr>
    </w:p>
    <w:p w:rsidR="0076299C" w:rsidRDefault="00B106F2">
      <w:pPr>
        <w:spacing w:line="300" w:lineRule="auto"/>
        <w:rPr>
          <w:sz w:val="24"/>
        </w:rPr>
      </w:pPr>
      <w:r>
        <w:rPr>
          <w:sz w:val="24"/>
        </w:rPr>
        <w:lastRenderedPageBreak/>
        <w:t>3.</w:t>
      </w:r>
      <w:r>
        <w:rPr>
          <w:rFonts w:hint="eastAsia"/>
          <w:sz w:val="24"/>
        </w:rPr>
        <w:t>财务管理模块设计</w:t>
      </w:r>
    </w:p>
    <w:p w:rsidR="0076299C" w:rsidRDefault="00B106F2">
      <w:pPr>
        <w:spacing w:line="300" w:lineRule="auto"/>
        <w:rPr>
          <w:sz w:val="24"/>
        </w:rPr>
      </w:pPr>
      <w:r>
        <w:rPr>
          <w:sz w:val="24"/>
        </w:rPr>
        <w:t>1</w:t>
      </w:r>
      <w:r>
        <w:rPr>
          <w:rFonts w:ascii="宋体" w:hAnsi="宋体"/>
          <w:sz w:val="24"/>
        </w:rPr>
        <w:t>)</w:t>
      </w:r>
      <w:r>
        <w:rPr>
          <w:rFonts w:ascii="宋体" w:hAnsi="宋体" w:hint="eastAsia"/>
          <w:sz w:val="24"/>
        </w:rPr>
        <w:t>财务确认</w:t>
      </w:r>
      <w:r>
        <w:rPr>
          <w:rFonts w:hint="eastAsia"/>
          <w:sz w:val="24"/>
        </w:rPr>
        <w:t>模块设计</w:t>
      </w:r>
    </w:p>
    <w:p w:rsidR="0076299C" w:rsidRDefault="00B106F2">
      <w:pPr>
        <w:spacing w:line="300" w:lineRule="auto"/>
        <w:rPr>
          <w:sz w:val="24"/>
        </w:rPr>
      </w:pPr>
      <w:r>
        <w:rPr>
          <w:rFonts w:hint="eastAsia"/>
          <w:sz w:val="24"/>
        </w:rPr>
        <w:t>如表</w:t>
      </w:r>
      <w:r>
        <w:rPr>
          <w:rFonts w:hint="eastAsia"/>
          <w:sz w:val="24"/>
        </w:rPr>
        <w:t>5-13</w:t>
      </w:r>
      <w:r>
        <w:rPr>
          <w:rFonts w:hint="eastAsia"/>
          <w:sz w:val="24"/>
        </w:rPr>
        <w:t>所示。</w:t>
      </w:r>
    </w:p>
    <w:p w:rsidR="0076299C" w:rsidRDefault="0076299C">
      <w:pPr>
        <w:spacing w:line="300" w:lineRule="auto"/>
        <w:rPr>
          <w:sz w:val="24"/>
        </w:rPr>
      </w:pPr>
    </w:p>
    <w:p w:rsidR="0076299C" w:rsidRDefault="00B106F2">
      <w:pPr>
        <w:jc w:val="center"/>
        <w:rPr>
          <w:szCs w:val="21"/>
        </w:rPr>
      </w:pPr>
      <w:r>
        <w:rPr>
          <w:rFonts w:hint="eastAsia"/>
          <w:szCs w:val="21"/>
        </w:rPr>
        <w:t>表</w:t>
      </w:r>
      <w:r>
        <w:rPr>
          <w:szCs w:val="21"/>
        </w:rPr>
        <w:t xml:space="preserve">5-13 </w:t>
      </w:r>
      <w:r>
        <w:rPr>
          <w:rFonts w:hint="eastAsia"/>
          <w:szCs w:val="21"/>
        </w:rPr>
        <w:t>添加部门信息设计说明</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19"/>
        <w:gridCol w:w="1261"/>
        <w:gridCol w:w="2653"/>
      </w:tblGrid>
      <w:tr w:rsidR="0076299C">
        <w:trPr>
          <w:jc w:val="center"/>
        </w:trPr>
        <w:tc>
          <w:tcPr>
            <w:tcW w:w="1908"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模块名称</w:t>
            </w:r>
          </w:p>
        </w:tc>
        <w:tc>
          <w:tcPr>
            <w:tcW w:w="7333" w:type="dxa"/>
            <w:gridSpan w:val="3"/>
            <w:tcBorders>
              <w:top w:val="single" w:sz="12" w:space="0" w:color="auto"/>
            </w:tcBorders>
            <w:vAlign w:val="center"/>
          </w:tcPr>
          <w:p w:rsidR="0076299C" w:rsidRDefault="00B106F2">
            <w:pPr>
              <w:pStyle w:val="af3"/>
              <w:rPr>
                <w:b/>
                <w:bCs/>
                <w:sz w:val="21"/>
                <w:szCs w:val="21"/>
              </w:rPr>
            </w:pPr>
            <w:r>
              <w:rPr>
                <w:rFonts w:hint="eastAsia"/>
                <w:b/>
                <w:sz w:val="21"/>
                <w:szCs w:val="21"/>
              </w:rPr>
              <w:t>财务确认</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适用范围</w:t>
            </w:r>
          </w:p>
        </w:tc>
        <w:tc>
          <w:tcPr>
            <w:tcW w:w="3419" w:type="dxa"/>
            <w:vAlign w:val="center"/>
          </w:tcPr>
          <w:p w:rsidR="0076299C" w:rsidRDefault="00B106F2">
            <w:pPr>
              <w:pStyle w:val="af1"/>
              <w:rPr>
                <w:b w:val="0"/>
                <w:sz w:val="21"/>
                <w:szCs w:val="21"/>
              </w:rPr>
            </w:pPr>
            <w:r>
              <w:rPr>
                <w:rFonts w:hint="eastAsia"/>
                <w:b w:val="0"/>
                <w:sz w:val="21"/>
                <w:szCs w:val="21"/>
              </w:rPr>
              <w:t>系统管理员</w:t>
            </w:r>
          </w:p>
        </w:tc>
        <w:tc>
          <w:tcPr>
            <w:tcW w:w="1261" w:type="dxa"/>
            <w:vAlign w:val="center"/>
          </w:tcPr>
          <w:p w:rsidR="0076299C" w:rsidRDefault="00B106F2">
            <w:pPr>
              <w:pStyle w:val="af1"/>
              <w:jc w:val="center"/>
              <w:rPr>
                <w:sz w:val="21"/>
                <w:szCs w:val="21"/>
              </w:rPr>
            </w:pPr>
            <w:r>
              <w:rPr>
                <w:rFonts w:hint="eastAsia"/>
                <w:sz w:val="21"/>
                <w:szCs w:val="21"/>
              </w:rPr>
              <w:t>类型</w:t>
            </w:r>
          </w:p>
        </w:tc>
        <w:tc>
          <w:tcPr>
            <w:tcW w:w="2653" w:type="dxa"/>
            <w:vAlign w:val="center"/>
          </w:tcPr>
          <w:p w:rsidR="0076299C" w:rsidRDefault="00B106F2">
            <w:pPr>
              <w:pStyle w:val="af1"/>
              <w:rPr>
                <w:b w:val="0"/>
                <w:sz w:val="21"/>
                <w:szCs w:val="21"/>
              </w:rPr>
            </w:pPr>
            <w:r>
              <w:rPr>
                <w:rFonts w:hint="eastAsia"/>
                <w:b w:val="0"/>
                <w:sz w:val="21"/>
                <w:szCs w:val="21"/>
              </w:rPr>
              <w:t>页面</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模块功能</w:t>
            </w:r>
          </w:p>
        </w:tc>
        <w:tc>
          <w:tcPr>
            <w:tcW w:w="7333" w:type="dxa"/>
            <w:gridSpan w:val="3"/>
            <w:vAlign w:val="center"/>
          </w:tcPr>
          <w:p w:rsidR="0076299C" w:rsidRDefault="00B106F2">
            <w:pPr>
              <w:pStyle w:val="af1"/>
              <w:rPr>
                <w:b w:val="0"/>
                <w:sz w:val="21"/>
                <w:szCs w:val="21"/>
              </w:rPr>
            </w:pPr>
            <w:r>
              <w:rPr>
                <w:rFonts w:hint="eastAsia"/>
                <w:b w:val="0"/>
                <w:sz w:val="21"/>
                <w:szCs w:val="21"/>
              </w:rPr>
              <w:t>查看订单的收支情况，并确认订单完成状态</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性能要求</w:t>
            </w:r>
          </w:p>
        </w:tc>
        <w:tc>
          <w:tcPr>
            <w:tcW w:w="7333" w:type="dxa"/>
            <w:gridSpan w:val="3"/>
            <w:vAlign w:val="center"/>
          </w:tcPr>
          <w:p w:rsidR="0076299C" w:rsidRDefault="00B106F2">
            <w:pPr>
              <w:pStyle w:val="af1"/>
              <w:rPr>
                <w:b w:val="0"/>
                <w:sz w:val="21"/>
                <w:szCs w:val="21"/>
              </w:rPr>
            </w:pPr>
            <w:r>
              <w:rPr>
                <w:rFonts w:hint="eastAsia"/>
                <w:b w:val="0"/>
                <w:sz w:val="21"/>
                <w:szCs w:val="21"/>
              </w:rPr>
              <w:t>无</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限制条件</w:t>
            </w:r>
          </w:p>
        </w:tc>
        <w:tc>
          <w:tcPr>
            <w:tcW w:w="7333" w:type="dxa"/>
            <w:gridSpan w:val="3"/>
            <w:vAlign w:val="center"/>
          </w:tcPr>
          <w:p w:rsidR="0076299C" w:rsidRDefault="00B106F2">
            <w:pPr>
              <w:pStyle w:val="af1"/>
              <w:rPr>
                <w:b w:val="0"/>
                <w:sz w:val="21"/>
                <w:szCs w:val="21"/>
              </w:rPr>
            </w:pPr>
            <w:r>
              <w:rPr>
                <w:rFonts w:hint="eastAsia"/>
                <w:b w:val="0"/>
                <w:sz w:val="21"/>
                <w:szCs w:val="21"/>
              </w:rPr>
              <w:t>操作的用户必须是拥有财务管理权限的用户</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输入</w:t>
            </w:r>
          </w:p>
        </w:tc>
        <w:tc>
          <w:tcPr>
            <w:tcW w:w="7333" w:type="dxa"/>
            <w:gridSpan w:val="3"/>
            <w:vAlign w:val="center"/>
          </w:tcPr>
          <w:p w:rsidR="0076299C" w:rsidRDefault="00B106F2">
            <w:pPr>
              <w:pStyle w:val="af1"/>
              <w:rPr>
                <w:b w:val="0"/>
                <w:sz w:val="21"/>
                <w:szCs w:val="21"/>
              </w:rPr>
            </w:pPr>
            <w:r>
              <w:rPr>
                <w:rFonts w:hint="eastAsia"/>
                <w:b w:val="0"/>
                <w:sz w:val="21"/>
                <w:szCs w:val="21"/>
              </w:rPr>
              <w:t>订单单号</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输出</w:t>
            </w:r>
          </w:p>
        </w:tc>
        <w:tc>
          <w:tcPr>
            <w:tcW w:w="7333" w:type="dxa"/>
            <w:gridSpan w:val="3"/>
            <w:vAlign w:val="center"/>
          </w:tcPr>
          <w:p w:rsidR="0076299C" w:rsidRDefault="00B106F2">
            <w:pPr>
              <w:pStyle w:val="af1"/>
              <w:rPr>
                <w:b w:val="0"/>
                <w:sz w:val="21"/>
                <w:szCs w:val="21"/>
              </w:rPr>
            </w:pPr>
            <w:r>
              <w:rPr>
                <w:rFonts w:hint="eastAsia"/>
                <w:b w:val="0"/>
                <w:sz w:val="21"/>
                <w:szCs w:val="21"/>
              </w:rPr>
              <w:t>订单信息表</w:t>
            </w:r>
          </w:p>
        </w:tc>
      </w:tr>
      <w:tr w:rsidR="0076299C">
        <w:trPr>
          <w:jc w:val="center"/>
        </w:trPr>
        <w:tc>
          <w:tcPr>
            <w:tcW w:w="9241" w:type="dxa"/>
            <w:gridSpan w:val="4"/>
            <w:vAlign w:val="center"/>
          </w:tcPr>
          <w:p w:rsidR="0076299C" w:rsidRDefault="00B106F2">
            <w:pPr>
              <w:pStyle w:val="af1"/>
              <w:jc w:val="center"/>
              <w:rPr>
                <w:sz w:val="21"/>
                <w:szCs w:val="21"/>
              </w:rPr>
            </w:pPr>
            <w:r>
              <w:rPr>
                <w:rFonts w:hint="eastAsia"/>
                <w:sz w:val="21"/>
                <w:szCs w:val="21"/>
              </w:rPr>
              <w:t>算法逻辑</w:t>
            </w:r>
          </w:p>
        </w:tc>
      </w:tr>
      <w:tr w:rsidR="0076299C">
        <w:trPr>
          <w:jc w:val="center"/>
        </w:trPr>
        <w:tc>
          <w:tcPr>
            <w:tcW w:w="9241" w:type="dxa"/>
            <w:gridSpan w:val="4"/>
            <w:vAlign w:val="center"/>
          </w:tcPr>
          <w:p w:rsidR="0076299C" w:rsidRDefault="0076299C">
            <w:pPr>
              <w:pStyle w:val="af4"/>
              <w:rPr>
                <w:szCs w:val="24"/>
              </w:rPr>
            </w:pPr>
          </w:p>
        </w:tc>
      </w:tr>
      <w:tr w:rsidR="0076299C">
        <w:trPr>
          <w:jc w:val="center"/>
        </w:trPr>
        <w:tc>
          <w:tcPr>
            <w:tcW w:w="9241" w:type="dxa"/>
            <w:gridSpan w:val="4"/>
            <w:vAlign w:val="center"/>
          </w:tcPr>
          <w:p w:rsidR="0076299C" w:rsidRDefault="00B106F2">
            <w:pPr>
              <w:pStyle w:val="af1"/>
              <w:rPr>
                <w:sz w:val="21"/>
                <w:szCs w:val="21"/>
              </w:rPr>
            </w:pPr>
            <w:r>
              <w:rPr>
                <w:rFonts w:hint="eastAsia"/>
                <w:sz w:val="21"/>
                <w:szCs w:val="21"/>
              </w:rPr>
              <w:t>相关对象及接口</w:t>
            </w:r>
          </w:p>
        </w:tc>
      </w:tr>
      <w:tr w:rsidR="0076299C">
        <w:trPr>
          <w:jc w:val="center"/>
        </w:trPr>
        <w:tc>
          <w:tcPr>
            <w:tcW w:w="9241" w:type="dxa"/>
            <w:gridSpan w:val="4"/>
            <w:tcBorders>
              <w:bottom w:val="single" w:sz="12" w:space="0" w:color="auto"/>
            </w:tcBorders>
            <w:vAlign w:val="center"/>
          </w:tcPr>
          <w:p w:rsidR="0076299C" w:rsidRDefault="00B106F2">
            <w:pPr>
              <w:pStyle w:val="af1"/>
              <w:rPr>
                <w:b w:val="0"/>
                <w:sz w:val="21"/>
                <w:szCs w:val="21"/>
              </w:rPr>
            </w:pPr>
            <w:proofErr w:type="spellStart"/>
            <w:r>
              <w:rPr>
                <w:b w:val="0"/>
                <w:sz w:val="21"/>
                <w:szCs w:val="21"/>
              </w:rPr>
              <w:t>RepertoryDao</w:t>
            </w:r>
            <w:proofErr w:type="spellEnd"/>
            <w:r>
              <w:rPr>
                <w:rFonts w:hint="eastAsia"/>
                <w:b w:val="0"/>
                <w:sz w:val="21"/>
                <w:szCs w:val="21"/>
              </w:rPr>
              <w:t>接口、</w:t>
            </w:r>
            <w:r>
              <w:rPr>
                <w:b w:val="0"/>
                <w:sz w:val="21"/>
                <w:szCs w:val="21"/>
              </w:rPr>
              <w:t>RepertoryMap.xml</w:t>
            </w:r>
            <w:r>
              <w:rPr>
                <w:rFonts w:hint="eastAsia"/>
                <w:b w:val="0"/>
                <w:sz w:val="21"/>
                <w:szCs w:val="21"/>
              </w:rPr>
              <w:t>配置文件</w:t>
            </w:r>
          </w:p>
          <w:p w:rsidR="0076299C" w:rsidRDefault="00B106F2">
            <w:pPr>
              <w:pStyle w:val="af1"/>
              <w:rPr>
                <w:b w:val="0"/>
                <w:sz w:val="21"/>
                <w:szCs w:val="21"/>
              </w:rPr>
            </w:pPr>
            <w:proofErr w:type="spellStart"/>
            <w:r>
              <w:rPr>
                <w:b w:val="0"/>
                <w:sz w:val="21"/>
                <w:szCs w:val="21"/>
              </w:rPr>
              <w:t>RepertoryService</w:t>
            </w:r>
            <w:proofErr w:type="spellEnd"/>
            <w:r>
              <w:rPr>
                <w:rFonts w:hint="eastAsia"/>
                <w:b w:val="0"/>
                <w:sz w:val="21"/>
                <w:szCs w:val="21"/>
              </w:rPr>
              <w:t>接口、</w:t>
            </w:r>
            <w:proofErr w:type="spellStart"/>
            <w:r>
              <w:rPr>
                <w:b w:val="0"/>
                <w:sz w:val="21"/>
                <w:szCs w:val="21"/>
              </w:rPr>
              <w:t>RepertoryServiceImp</w:t>
            </w:r>
            <w:proofErr w:type="spellEnd"/>
            <w:r>
              <w:rPr>
                <w:rFonts w:hint="eastAsia"/>
                <w:b w:val="0"/>
                <w:sz w:val="21"/>
                <w:szCs w:val="21"/>
              </w:rPr>
              <w:t>类</w:t>
            </w:r>
          </w:p>
          <w:p w:rsidR="0076299C" w:rsidRDefault="00B106F2">
            <w:pPr>
              <w:pStyle w:val="af1"/>
              <w:rPr>
                <w:b w:val="0"/>
                <w:szCs w:val="24"/>
              </w:rPr>
            </w:pPr>
            <w:proofErr w:type="spellStart"/>
            <w:r>
              <w:rPr>
                <w:b w:val="0"/>
                <w:sz w:val="21"/>
                <w:szCs w:val="21"/>
              </w:rPr>
              <w:t>RepertoryAction</w:t>
            </w:r>
            <w:proofErr w:type="spellEnd"/>
            <w:r>
              <w:rPr>
                <w:rFonts w:hint="eastAsia"/>
                <w:b w:val="0"/>
                <w:sz w:val="21"/>
                <w:szCs w:val="21"/>
              </w:rPr>
              <w:t>类</w:t>
            </w:r>
          </w:p>
        </w:tc>
      </w:tr>
    </w:tbl>
    <w:p w:rsidR="0076299C" w:rsidRDefault="00B106F2">
      <w:pPr>
        <w:spacing w:line="300" w:lineRule="auto"/>
        <w:rPr>
          <w:sz w:val="24"/>
        </w:rPr>
      </w:pPr>
      <w:r>
        <w:rPr>
          <w:sz w:val="24"/>
        </w:rPr>
        <w:t>2</w:t>
      </w:r>
      <w:r>
        <w:rPr>
          <w:rFonts w:ascii="宋体" w:hAnsi="宋体"/>
          <w:sz w:val="24"/>
        </w:rPr>
        <w:t>)</w:t>
      </w:r>
      <w:r>
        <w:rPr>
          <w:rFonts w:hint="eastAsia"/>
          <w:sz w:val="24"/>
        </w:rPr>
        <w:t>删除库存信息模块设计</w:t>
      </w:r>
    </w:p>
    <w:p w:rsidR="0076299C" w:rsidRDefault="00B106F2">
      <w:pPr>
        <w:spacing w:line="300" w:lineRule="auto"/>
        <w:rPr>
          <w:sz w:val="24"/>
        </w:rPr>
      </w:pPr>
      <w:r>
        <w:rPr>
          <w:rFonts w:hint="eastAsia"/>
          <w:sz w:val="24"/>
        </w:rPr>
        <w:t>如表</w:t>
      </w:r>
      <w:r>
        <w:rPr>
          <w:rFonts w:hint="eastAsia"/>
          <w:sz w:val="24"/>
        </w:rPr>
        <w:t>5-14</w:t>
      </w:r>
      <w:r>
        <w:rPr>
          <w:rFonts w:hint="eastAsia"/>
          <w:sz w:val="24"/>
        </w:rPr>
        <w:t>所示。</w:t>
      </w:r>
    </w:p>
    <w:p w:rsidR="0076299C" w:rsidRDefault="0076299C">
      <w:pPr>
        <w:spacing w:line="300" w:lineRule="auto"/>
        <w:rPr>
          <w:sz w:val="24"/>
        </w:rPr>
      </w:pPr>
    </w:p>
    <w:p w:rsidR="0076299C" w:rsidRDefault="00B106F2">
      <w:pPr>
        <w:jc w:val="center"/>
        <w:rPr>
          <w:szCs w:val="21"/>
        </w:rPr>
      </w:pPr>
      <w:r>
        <w:rPr>
          <w:rFonts w:hint="eastAsia"/>
          <w:szCs w:val="21"/>
        </w:rPr>
        <w:t>表</w:t>
      </w:r>
      <w:r>
        <w:rPr>
          <w:szCs w:val="21"/>
        </w:rPr>
        <w:t xml:space="preserve">5-14 </w:t>
      </w:r>
      <w:r>
        <w:rPr>
          <w:rFonts w:hint="eastAsia"/>
          <w:szCs w:val="21"/>
        </w:rPr>
        <w:t>删除库存信息设计说明</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19"/>
        <w:gridCol w:w="1261"/>
        <w:gridCol w:w="2653"/>
      </w:tblGrid>
      <w:tr w:rsidR="0076299C">
        <w:trPr>
          <w:jc w:val="center"/>
        </w:trPr>
        <w:tc>
          <w:tcPr>
            <w:tcW w:w="1908"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模块名称</w:t>
            </w:r>
          </w:p>
        </w:tc>
        <w:tc>
          <w:tcPr>
            <w:tcW w:w="3419" w:type="dxa"/>
            <w:tcBorders>
              <w:top w:val="single" w:sz="12" w:space="0" w:color="auto"/>
            </w:tcBorders>
            <w:vAlign w:val="center"/>
          </w:tcPr>
          <w:p w:rsidR="0076299C" w:rsidRDefault="00B106F2">
            <w:pPr>
              <w:pStyle w:val="af1"/>
              <w:rPr>
                <w:b w:val="0"/>
                <w:sz w:val="21"/>
                <w:szCs w:val="21"/>
              </w:rPr>
            </w:pPr>
            <w:r>
              <w:rPr>
                <w:rFonts w:hint="eastAsia"/>
                <w:b w:val="0"/>
                <w:sz w:val="21"/>
                <w:szCs w:val="21"/>
              </w:rPr>
              <w:t>删除部门信息</w:t>
            </w:r>
          </w:p>
        </w:tc>
        <w:tc>
          <w:tcPr>
            <w:tcW w:w="1261"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模块编号</w:t>
            </w:r>
          </w:p>
        </w:tc>
        <w:tc>
          <w:tcPr>
            <w:tcW w:w="2653" w:type="dxa"/>
            <w:tcBorders>
              <w:top w:val="single" w:sz="12" w:space="0" w:color="auto"/>
            </w:tcBorders>
            <w:vAlign w:val="center"/>
          </w:tcPr>
          <w:p w:rsidR="0076299C" w:rsidRDefault="00B106F2">
            <w:pPr>
              <w:pStyle w:val="af3"/>
              <w:rPr>
                <w:b/>
                <w:bCs/>
                <w:sz w:val="21"/>
                <w:szCs w:val="21"/>
              </w:rPr>
            </w:pPr>
            <w:r>
              <w:rPr>
                <w:b/>
                <w:bCs/>
                <w:sz w:val="21"/>
                <w:szCs w:val="21"/>
              </w:rPr>
              <w:t>5.3.1.3.2</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适用范围</w:t>
            </w:r>
          </w:p>
        </w:tc>
        <w:tc>
          <w:tcPr>
            <w:tcW w:w="3419" w:type="dxa"/>
            <w:vAlign w:val="center"/>
          </w:tcPr>
          <w:p w:rsidR="0076299C" w:rsidRDefault="00B106F2">
            <w:pPr>
              <w:pStyle w:val="af1"/>
              <w:rPr>
                <w:b w:val="0"/>
                <w:sz w:val="21"/>
                <w:szCs w:val="21"/>
              </w:rPr>
            </w:pPr>
            <w:r>
              <w:rPr>
                <w:rFonts w:hint="eastAsia"/>
                <w:b w:val="0"/>
                <w:sz w:val="21"/>
                <w:szCs w:val="21"/>
              </w:rPr>
              <w:t>管理员</w:t>
            </w:r>
          </w:p>
        </w:tc>
        <w:tc>
          <w:tcPr>
            <w:tcW w:w="1261" w:type="dxa"/>
            <w:vAlign w:val="center"/>
          </w:tcPr>
          <w:p w:rsidR="0076299C" w:rsidRDefault="00B106F2">
            <w:pPr>
              <w:pStyle w:val="af1"/>
              <w:jc w:val="center"/>
              <w:rPr>
                <w:sz w:val="21"/>
                <w:szCs w:val="21"/>
              </w:rPr>
            </w:pPr>
            <w:r>
              <w:rPr>
                <w:rFonts w:hint="eastAsia"/>
                <w:sz w:val="21"/>
                <w:szCs w:val="21"/>
              </w:rPr>
              <w:t>类型</w:t>
            </w:r>
          </w:p>
        </w:tc>
        <w:tc>
          <w:tcPr>
            <w:tcW w:w="2653" w:type="dxa"/>
            <w:vAlign w:val="center"/>
          </w:tcPr>
          <w:p w:rsidR="0076299C" w:rsidRDefault="00B106F2">
            <w:pPr>
              <w:pStyle w:val="af1"/>
              <w:rPr>
                <w:b w:val="0"/>
                <w:sz w:val="21"/>
                <w:szCs w:val="21"/>
              </w:rPr>
            </w:pPr>
            <w:r>
              <w:rPr>
                <w:rFonts w:hint="eastAsia"/>
                <w:b w:val="0"/>
                <w:sz w:val="21"/>
                <w:szCs w:val="21"/>
              </w:rPr>
              <w:t>页面</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模块功能</w:t>
            </w:r>
          </w:p>
        </w:tc>
        <w:tc>
          <w:tcPr>
            <w:tcW w:w="7333" w:type="dxa"/>
            <w:gridSpan w:val="3"/>
            <w:vAlign w:val="center"/>
          </w:tcPr>
          <w:p w:rsidR="0076299C" w:rsidRDefault="00B106F2">
            <w:pPr>
              <w:pStyle w:val="af1"/>
              <w:rPr>
                <w:b w:val="0"/>
                <w:sz w:val="21"/>
                <w:szCs w:val="21"/>
              </w:rPr>
            </w:pPr>
            <w:r>
              <w:rPr>
                <w:rFonts w:hint="eastAsia"/>
                <w:b w:val="0"/>
                <w:sz w:val="21"/>
                <w:szCs w:val="21"/>
              </w:rPr>
              <w:t>删除选中的库存信息</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性能要求</w:t>
            </w:r>
          </w:p>
        </w:tc>
        <w:tc>
          <w:tcPr>
            <w:tcW w:w="7333" w:type="dxa"/>
            <w:gridSpan w:val="3"/>
            <w:vAlign w:val="center"/>
          </w:tcPr>
          <w:p w:rsidR="0076299C" w:rsidRDefault="00B106F2">
            <w:pPr>
              <w:pStyle w:val="af1"/>
              <w:rPr>
                <w:b w:val="0"/>
                <w:sz w:val="21"/>
                <w:szCs w:val="21"/>
              </w:rPr>
            </w:pPr>
            <w:r>
              <w:rPr>
                <w:rFonts w:hint="eastAsia"/>
                <w:b w:val="0"/>
                <w:sz w:val="21"/>
                <w:szCs w:val="21"/>
              </w:rPr>
              <w:t>无</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限制条件</w:t>
            </w:r>
          </w:p>
        </w:tc>
        <w:tc>
          <w:tcPr>
            <w:tcW w:w="7333" w:type="dxa"/>
            <w:gridSpan w:val="3"/>
            <w:vAlign w:val="center"/>
          </w:tcPr>
          <w:p w:rsidR="0076299C" w:rsidRDefault="00B106F2">
            <w:pPr>
              <w:pStyle w:val="af1"/>
              <w:rPr>
                <w:b w:val="0"/>
                <w:sz w:val="21"/>
                <w:szCs w:val="21"/>
              </w:rPr>
            </w:pPr>
            <w:r>
              <w:rPr>
                <w:rFonts w:hint="eastAsia"/>
                <w:b w:val="0"/>
                <w:sz w:val="21"/>
                <w:szCs w:val="21"/>
              </w:rPr>
              <w:t>操作的员工必须是系统管理员</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输入</w:t>
            </w:r>
          </w:p>
        </w:tc>
        <w:tc>
          <w:tcPr>
            <w:tcW w:w="7333" w:type="dxa"/>
            <w:gridSpan w:val="3"/>
            <w:vAlign w:val="center"/>
          </w:tcPr>
          <w:p w:rsidR="0076299C" w:rsidRDefault="00B106F2">
            <w:pPr>
              <w:pStyle w:val="af1"/>
              <w:rPr>
                <w:b w:val="0"/>
                <w:sz w:val="21"/>
                <w:szCs w:val="21"/>
              </w:rPr>
            </w:pPr>
            <w:r>
              <w:rPr>
                <w:rFonts w:hint="eastAsia"/>
                <w:b w:val="0"/>
                <w:sz w:val="21"/>
                <w:szCs w:val="21"/>
              </w:rPr>
              <w:t>删除库存信息操作选择</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输出</w:t>
            </w:r>
          </w:p>
        </w:tc>
        <w:tc>
          <w:tcPr>
            <w:tcW w:w="7333" w:type="dxa"/>
            <w:gridSpan w:val="3"/>
            <w:vAlign w:val="center"/>
          </w:tcPr>
          <w:p w:rsidR="0076299C" w:rsidRDefault="00B106F2">
            <w:pPr>
              <w:pStyle w:val="af1"/>
              <w:rPr>
                <w:b w:val="0"/>
                <w:sz w:val="21"/>
                <w:szCs w:val="21"/>
              </w:rPr>
            </w:pPr>
            <w:r>
              <w:rPr>
                <w:rFonts w:hint="eastAsia"/>
                <w:b w:val="0"/>
                <w:sz w:val="21"/>
                <w:szCs w:val="21"/>
              </w:rPr>
              <w:t>库存信息表</w:t>
            </w:r>
          </w:p>
        </w:tc>
      </w:tr>
      <w:tr w:rsidR="0076299C">
        <w:trPr>
          <w:jc w:val="center"/>
        </w:trPr>
        <w:tc>
          <w:tcPr>
            <w:tcW w:w="9241" w:type="dxa"/>
            <w:gridSpan w:val="4"/>
            <w:vAlign w:val="center"/>
          </w:tcPr>
          <w:p w:rsidR="0076299C" w:rsidRDefault="00B106F2">
            <w:pPr>
              <w:pStyle w:val="af1"/>
              <w:jc w:val="center"/>
              <w:rPr>
                <w:sz w:val="21"/>
                <w:szCs w:val="21"/>
              </w:rPr>
            </w:pPr>
            <w:r>
              <w:rPr>
                <w:rFonts w:hint="eastAsia"/>
                <w:sz w:val="21"/>
                <w:szCs w:val="21"/>
              </w:rPr>
              <w:t>算法逻辑</w:t>
            </w:r>
          </w:p>
        </w:tc>
      </w:tr>
      <w:tr w:rsidR="0076299C">
        <w:trPr>
          <w:jc w:val="center"/>
        </w:trPr>
        <w:tc>
          <w:tcPr>
            <w:tcW w:w="9241" w:type="dxa"/>
            <w:gridSpan w:val="4"/>
            <w:vAlign w:val="center"/>
          </w:tcPr>
          <w:p w:rsidR="0076299C" w:rsidRDefault="00B106F2">
            <w:pPr>
              <w:pStyle w:val="af4"/>
              <w:rPr>
                <w:szCs w:val="24"/>
              </w:rPr>
            </w:pPr>
            <w:r>
              <w:rPr>
                <w:szCs w:val="24"/>
              </w:rPr>
              <w:pict>
                <v:shape id="_x0000_i1027" type="#_x0000_t75" style="width:95.25pt;height:161.25pt">
                  <v:imagedata r:id="rId105" o:title=""/>
                </v:shape>
              </w:pict>
            </w:r>
          </w:p>
        </w:tc>
      </w:tr>
      <w:tr w:rsidR="0076299C">
        <w:trPr>
          <w:jc w:val="center"/>
        </w:trPr>
        <w:tc>
          <w:tcPr>
            <w:tcW w:w="9241" w:type="dxa"/>
            <w:gridSpan w:val="4"/>
            <w:vAlign w:val="center"/>
          </w:tcPr>
          <w:p w:rsidR="0076299C" w:rsidRDefault="00B106F2">
            <w:pPr>
              <w:pStyle w:val="af1"/>
              <w:rPr>
                <w:sz w:val="21"/>
                <w:szCs w:val="21"/>
              </w:rPr>
            </w:pPr>
            <w:r>
              <w:rPr>
                <w:rFonts w:hint="eastAsia"/>
                <w:sz w:val="21"/>
                <w:szCs w:val="21"/>
              </w:rPr>
              <w:lastRenderedPageBreak/>
              <w:t>相关对象及接口</w:t>
            </w:r>
          </w:p>
        </w:tc>
      </w:tr>
      <w:tr w:rsidR="0076299C">
        <w:trPr>
          <w:jc w:val="center"/>
        </w:trPr>
        <w:tc>
          <w:tcPr>
            <w:tcW w:w="9241" w:type="dxa"/>
            <w:gridSpan w:val="4"/>
            <w:tcBorders>
              <w:bottom w:val="single" w:sz="12" w:space="0" w:color="auto"/>
            </w:tcBorders>
            <w:vAlign w:val="center"/>
          </w:tcPr>
          <w:p w:rsidR="0076299C" w:rsidRDefault="00B106F2">
            <w:pPr>
              <w:pStyle w:val="af1"/>
              <w:rPr>
                <w:b w:val="0"/>
                <w:sz w:val="21"/>
                <w:szCs w:val="21"/>
              </w:rPr>
            </w:pPr>
            <w:proofErr w:type="spellStart"/>
            <w:r>
              <w:rPr>
                <w:b w:val="0"/>
                <w:sz w:val="21"/>
                <w:szCs w:val="21"/>
              </w:rPr>
              <w:t>RepertoryDao</w:t>
            </w:r>
            <w:proofErr w:type="spellEnd"/>
            <w:r>
              <w:rPr>
                <w:rFonts w:hint="eastAsia"/>
                <w:b w:val="0"/>
                <w:sz w:val="21"/>
                <w:szCs w:val="21"/>
              </w:rPr>
              <w:t>接口、</w:t>
            </w:r>
            <w:r>
              <w:rPr>
                <w:b w:val="0"/>
                <w:sz w:val="21"/>
                <w:szCs w:val="21"/>
              </w:rPr>
              <w:t>RepertoryMap.xml</w:t>
            </w:r>
            <w:r>
              <w:rPr>
                <w:rFonts w:hint="eastAsia"/>
                <w:b w:val="0"/>
                <w:sz w:val="21"/>
                <w:szCs w:val="21"/>
              </w:rPr>
              <w:t>配置文件</w:t>
            </w:r>
          </w:p>
          <w:p w:rsidR="0076299C" w:rsidRDefault="00B106F2">
            <w:pPr>
              <w:pStyle w:val="af1"/>
              <w:rPr>
                <w:b w:val="0"/>
                <w:sz w:val="21"/>
                <w:szCs w:val="21"/>
              </w:rPr>
            </w:pPr>
            <w:proofErr w:type="spellStart"/>
            <w:r>
              <w:rPr>
                <w:b w:val="0"/>
                <w:sz w:val="21"/>
                <w:szCs w:val="21"/>
              </w:rPr>
              <w:t>RepertoryService</w:t>
            </w:r>
            <w:proofErr w:type="spellEnd"/>
            <w:r>
              <w:rPr>
                <w:rFonts w:hint="eastAsia"/>
                <w:b w:val="0"/>
                <w:sz w:val="21"/>
                <w:szCs w:val="21"/>
              </w:rPr>
              <w:t>接口、</w:t>
            </w:r>
            <w:proofErr w:type="spellStart"/>
            <w:r>
              <w:rPr>
                <w:b w:val="0"/>
                <w:sz w:val="21"/>
                <w:szCs w:val="21"/>
              </w:rPr>
              <w:t>RepertoryServiceImp</w:t>
            </w:r>
            <w:proofErr w:type="spellEnd"/>
            <w:r>
              <w:rPr>
                <w:rFonts w:hint="eastAsia"/>
                <w:b w:val="0"/>
                <w:sz w:val="21"/>
                <w:szCs w:val="21"/>
              </w:rPr>
              <w:t>类</w:t>
            </w:r>
          </w:p>
          <w:p w:rsidR="0076299C" w:rsidRDefault="00B106F2">
            <w:pPr>
              <w:pStyle w:val="af1"/>
              <w:rPr>
                <w:b w:val="0"/>
                <w:szCs w:val="24"/>
              </w:rPr>
            </w:pPr>
            <w:proofErr w:type="spellStart"/>
            <w:r>
              <w:rPr>
                <w:b w:val="0"/>
                <w:sz w:val="21"/>
                <w:szCs w:val="21"/>
              </w:rPr>
              <w:t>RepertoryAction</w:t>
            </w:r>
            <w:proofErr w:type="spellEnd"/>
            <w:r>
              <w:rPr>
                <w:rFonts w:hint="eastAsia"/>
                <w:b w:val="0"/>
                <w:sz w:val="21"/>
                <w:szCs w:val="21"/>
              </w:rPr>
              <w:t>类</w:t>
            </w:r>
          </w:p>
        </w:tc>
      </w:tr>
    </w:tbl>
    <w:p w:rsidR="0076299C" w:rsidRDefault="0076299C">
      <w:pPr>
        <w:spacing w:line="300" w:lineRule="auto"/>
        <w:rPr>
          <w:sz w:val="24"/>
        </w:rPr>
      </w:pPr>
    </w:p>
    <w:p w:rsidR="0076299C" w:rsidRDefault="00B106F2">
      <w:pPr>
        <w:spacing w:line="300" w:lineRule="auto"/>
        <w:rPr>
          <w:sz w:val="24"/>
        </w:rPr>
      </w:pPr>
      <w:r>
        <w:rPr>
          <w:sz w:val="24"/>
        </w:rPr>
        <w:t>3</w:t>
      </w:r>
      <w:r>
        <w:rPr>
          <w:rFonts w:ascii="宋体" w:hAnsi="宋体"/>
          <w:sz w:val="24"/>
        </w:rPr>
        <w:t>)</w:t>
      </w:r>
      <w:r>
        <w:rPr>
          <w:rFonts w:hint="eastAsia"/>
          <w:sz w:val="24"/>
        </w:rPr>
        <w:t>查看库存信息模块设计</w:t>
      </w:r>
    </w:p>
    <w:p w:rsidR="0076299C" w:rsidRDefault="00B106F2">
      <w:pPr>
        <w:spacing w:line="300" w:lineRule="auto"/>
        <w:rPr>
          <w:sz w:val="24"/>
        </w:rPr>
      </w:pPr>
      <w:r>
        <w:rPr>
          <w:rFonts w:hint="eastAsia"/>
          <w:sz w:val="24"/>
        </w:rPr>
        <w:t>如表</w:t>
      </w:r>
      <w:r>
        <w:rPr>
          <w:rFonts w:hint="eastAsia"/>
          <w:sz w:val="24"/>
        </w:rPr>
        <w:t>5-15</w:t>
      </w:r>
      <w:r>
        <w:rPr>
          <w:rFonts w:hint="eastAsia"/>
          <w:sz w:val="24"/>
        </w:rPr>
        <w:t>所示。</w:t>
      </w:r>
    </w:p>
    <w:p w:rsidR="0076299C" w:rsidRDefault="00B106F2">
      <w:pPr>
        <w:jc w:val="center"/>
        <w:rPr>
          <w:szCs w:val="21"/>
        </w:rPr>
      </w:pPr>
      <w:r>
        <w:rPr>
          <w:rFonts w:hint="eastAsia"/>
          <w:szCs w:val="21"/>
        </w:rPr>
        <w:t>表</w:t>
      </w:r>
      <w:r>
        <w:rPr>
          <w:szCs w:val="21"/>
        </w:rPr>
        <w:t xml:space="preserve">5-15 </w:t>
      </w:r>
      <w:r>
        <w:rPr>
          <w:rFonts w:hint="eastAsia"/>
          <w:szCs w:val="21"/>
        </w:rPr>
        <w:t>查看库存信息设计说明</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19"/>
        <w:gridCol w:w="1261"/>
        <w:gridCol w:w="2653"/>
      </w:tblGrid>
      <w:tr w:rsidR="0076299C">
        <w:trPr>
          <w:jc w:val="center"/>
        </w:trPr>
        <w:tc>
          <w:tcPr>
            <w:tcW w:w="1908"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模块名称</w:t>
            </w:r>
          </w:p>
        </w:tc>
        <w:tc>
          <w:tcPr>
            <w:tcW w:w="3419" w:type="dxa"/>
            <w:tcBorders>
              <w:top w:val="single" w:sz="12" w:space="0" w:color="auto"/>
            </w:tcBorders>
            <w:vAlign w:val="center"/>
          </w:tcPr>
          <w:p w:rsidR="0076299C" w:rsidRDefault="00B106F2">
            <w:pPr>
              <w:pStyle w:val="af1"/>
              <w:rPr>
                <w:b w:val="0"/>
                <w:sz w:val="21"/>
                <w:szCs w:val="21"/>
              </w:rPr>
            </w:pPr>
            <w:r>
              <w:rPr>
                <w:rFonts w:hint="eastAsia"/>
                <w:b w:val="0"/>
                <w:sz w:val="21"/>
                <w:szCs w:val="21"/>
              </w:rPr>
              <w:t>查看库存信息</w:t>
            </w:r>
          </w:p>
        </w:tc>
        <w:tc>
          <w:tcPr>
            <w:tcW w:w="1261"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模块编号</w:t>
            </w:r>
          </w:p>
        </w:tc>
        <w:tc>
          <w:tcPr>
            <w:tcW w:w="2653" w:type="dxa"/>
            <w:tcBorders>
              <w:top w:val="single" w:sz="12" w:space="0" w:color="auto"/>
            </w:tcBorders>
            <w:vAlign w:val="center"/>
          </w:tcPr>
          <w:p w:rsidR="0076299C" w:rsidRDefault="00B106F2">
            <w:pPr>
              <w:pStyle w:val="af3"/>
              <w:rPr>
                <w:b/>
                <w:bCs/>
                <w:sz w:val="21"/>
                <w:szCs w:val="21"/>
              </w:rPr>
            </w:pPr>
            <w:r>
              <w:rPr>
                <w:b/>
                <w:bCs/>
                <w:sz w:val="21"/>
                <w:szCs w:val="21"/>
              </w:rPr>
              <w:t>5.3.1.3.3</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适用范围</w:t>
            </w:r>
          </w:p>
        </w:tc>
        <w:tc>
          <w:tcPr>
            <w:tcW w:w="3419" w:type="dxa"/>
            <w:vAlign w:val="center"/>
          </w:tcPr>
          <w:p w:rsidR="0076299C" w:rsidRDefault="00B106F2">
            <w:pPr>
              <w:pStyle w:val="af1"/>
              <w:rPr>
                <w:b w:val="0"/>
                <w:sz w:val="21"/>
                <w:szCs w:val="21"/>
              </w:rPr>
            </w:pPr>
            <w:r>
              <w:rPr>
                <w:rFonts w:hint="eastAsia"/>
                <w:b w:val="0"/>
                <w:sz w:val="21"/>
                <w:szCs w:val="21"/>
              </w:rPr>
              <w:t>管理员</w:t>
            </w:r>
          </w:p>
        </w:tc>
        <w:tc>
          <w:tcPr>
            <w:tcW w:w="1261" w:type="dxa"/>
            <w:vAlign w:val="center"/>
          </w:tcPr>
          <w:p w:rsidR="0076299C" w:rsidRDefault="00B106F2">
            <w:pPr>
              <w:pStyle w:val="af1"/>
              <w:jc w:val="center"/>
              <w:rPr>
                <w:sz w:val="21"/>
                <w:szCs w:val="21"/>
              </w:rPr>
            </w:pPr>
            <w:r>
              <w:rPr>
                <w:rFonts w:hint="eastAsia"/>
                <w:sz w:val="21"/>
                <w:szCs w:val="21"/>
              </w:rPr>
              <w:t>类型</w:t>
            </w:r>
          </w:p>
        </w:tc>
        <w:tc>
          <w:tcPr>
            <w:tcW w:w="2653" w:type="dxa"/>
            <w:vAlign w:val="center"/>
          </w:tcPr>
          <w:p w:rsidR="0076299C" w:rsidRDefault="00B106F2">
            <w:pPr>
              <w:pStyle w:val="af1"/>
              <w:rPr>
                <w:b w:val="0"/>
                <w:sz w:val="21"/>
                <w:szCs w:val="21"/>
              </w:rPr>
            </w:pPr>
            <w:r>
              <w:rPr>
                <w:rFonts w:hint="eastAsia"/>
                <w:b w:val="0"/>
                <w:sz w:val="21"/>
                <w:szCs w:val="21"/>
              </w:rPr>
              <w:t>页面</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模块功能</w:t>
            </w:r>
          </w:p>
        </w:tc>
        <w:tc>
          <w:tcPr>
            <w:tcW w:w="7333" w:type="dxa"/>
            <w:gridSpan w:val="3"/>
            <w:vAlign w:val="center"/>
          </w:tcPr>
          <w:p w:rsidR="0076299C" w:rsidRDefault="00B106F2">
            <w:pPr>
              <w:pStyle w:val="af1"/>
              <w:rPr>
                <w:b w:val="0"/>
                <w:sz w:val="21"/>
                <w:szCs w:val="21"/>
              </w:rPr>
            </w:pPr>
            <w:r>
              <w:rPr>
                <w:rFonts w:hint="eastAsia"/>
                <w:b w:val="0"/>
                <w:sz w:val="21"/>
                <w:szCs w:val="21"/>
              </w:rPr>
              <w:t>查看所有库存信息</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性能要求</w:t>
            </w:r>
          </w:p>
        </w:tc>
        <w:tc>
          <w:tcPr>
            <w:tcW w:w="7333" w:type="dxa"/>
            <w:gridSpan w:val="3"/>
            <w:vAlign w:val="center"/>
          </w:tcPr>
          <w:p w:rsidR="0076299C" w:rsidRDefault="00B106F2">
            <w:pPr>
              <w:pStyle w:val="af1"/>
              <w:rPr>
                <w:b w:val="0"/>
                <w:sz w:val="21"/>
                <w:szCs w:val="21"/>
              </w:rPr>
            </w:pPr>
            <w:r>
              <w:rPr>
                <w:rFonts w:hint="eastAsia"/>
                <w:b w:val="0"/>
                <w:sz w:val="21"/>
                <w:szCs w:val="21"/>
              </w:rPr>
              <w:t>无</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限制条件</w:t>
            </w:r>
          </w:p>
        </w:tc>
        <w:tc>
          <w:tcPr>
            <w:tcW w:w="7333" w:type="dxa"/>
            <w:gridSpan w:val="3"/>
            <w:vAlign w:val="center"/>
          </w:tcPr>
          <w:p w:rsidR="0076299C" w:rsidRDefault="00B106F2">
            <w:pPr>
              <w:pStyle w:val="af1"/>
              <w:rPr>
                <w:b w:val="0"/>
                <w:sz w:val="21"/>
                <w:szCs w:val="21"/>
              </w:rPr>
            </w:pPr>
            <w:r>
              <w:rPr>
                <w:rFonts w:hint="eastAsia"/>
                <w:b w:val="0"/>
                <w:sz w:val="21"/>
                <w:szCs w:val="21"/>
              </w:rPr>
              <w:t>操作的员工必须是系统管理员</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输入</w:t>
            </w:r>
          </w:p>
        </w:tc>
        <w:tc>
          <w:tcPr>
            <w:tcW w:w="7333" w:type="dxa"/>
            <w:gridSpan w:val="3"/>
            <w:vAlign w:val="center"/>
          </w:tcPr>
          <w:p w:rsidR="0076299C" w:rsidRDefault="00B106F2">
            <w:pPr>
              <w:pStyle w:val="af1"/>
              <w:rPr>
                <w:b w:val="0"/>
                <w:sz w:val="21"/>
                <w:szCs w:val="21"/>
              </w:rPr>
            </w:pPr>
            <w:r>
              <w:rPr>
                <w:rFonts w:hint="eastAsia"/>
                <w:b w:val="0"/>
                <w:sz w:val="21"/>
                <w:szCs w:val="21"/>
              </w:rPr>
              <w:t>查看库存列表信息操作选择</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输出</w:t>
            </w:r>
          </w:p>
        </w:tc>
        <w:tc>
          <w:tcPr>
            <w:tcW w:w="7333" w:type="dxa"/>
            <w:gridSpan w:val="3"/>
            <w:vAlign w:val="center"/>
          </w:tcPr>
          <w:p w:rsidR="0076299C" w:rsidRDefault="00B106F2">
            <w:pPr>
              <w:pStyle w:val="af1"/>
              <w:rPr>
                <w:b w:val="0"/>
                <w:sz w:val="21"/>
                <w:szCs w:val="21"/>
              </w:rPr>
            </w:pPr>
            <w:r>
              <w:rPr>
                <w:rFonts w:hint="eastAsia"/>
                <w:b w:val="0"/>
                <w:sz w:val="21"/>
                <w:szCs w:val="21"/>
              </w:rPr>
              <w:t>库存信息表</w:t>
            </w:r>
          </w:p>
        </w:tc>
      </w:tr>
      <w:tr w:rsidR="0076299C">
        <w:trPr>
          <w:jc w:val="center"/>
        </w:trPr>
        <w:tc>
          <w:tcPr>
            <w:tcW w:w="9241" w:type="dxa"/>
            <w:gridSpan w:val="4"/>
            <w:vAlign w:val="center"/>
          </w:tcPr>
          <w:p w:rsidR="0076299C" w:rsidRDefault="00B106F2">
            <w:pPr>
              <w:pStyle w:val="af1"/>
              <w:jc w:val="center"/>
              <w:rPr>
                <w:sz w:val="21"/>
                <w:szCs w:val="21"/>
              </w:rPr>
            </w:pPr>
            <w:r>
              <w:rPr>
                <w:rFonts w:hint="eastAsia"/>
                <w:sz w:val="21"/>
                <w:szCs w:val="21"/>
              </w:rPr>
              <w:t>算法逻辑</w:t>
            </w:r>
          </w:p>
        </w:tc>
      </w:tr>
      <w:tr w:rsidR="0076299C">
        <w:trPr>
          <w:jc w:val="center"/>
        </w:trPr>
        <w:tc>
          <w:tcPr>
            <w:tcW w:w="9241" w:type="dxa"/>
            <w:gridSpan w:val="4"/>
            <w:vAlign w:val="center"/>
          </w:tcPr>
          <w:p w:rsidR="0076299C" w:rsidRDefault="00B106F2">
            <w:pPr>
              <w:pStyle w:val="af4"/>
              <w:rPr>
                <w:szCs w:val="24"/>
              </w:rPr>
            </w:pPr>
            <w:r>
              <w:rPr>
                <w:szCs w:val="24"/>
              </w:rPr>
              <w:pict>
                <v:shape id="_x0000_i1028" type="#_x0000_t75" style="width:65.25pt;height:101.25pt">
                  <v:imagedata r:id="rId106" o:title=""/>
                </v:shape>
              </w:pict>
            </w:r>
          </w:p>
        </w:tc>
      </w:tr>
      <w:tr w:rsidR="0076299C">
        <w:trPr>
          <w:jc w:val="center"/>
        </w:trPr>
        <w:tc>
          <w:tcPr>
            <w:tcW w:w="9241" w:type="dxa"/>
            <w:gridSpan w:val="4"/>
            <w:vAlign w:val="center"/>
          </w:tcPr>
          <w:p w:rsidR="0076299C" w:rsidRDefault="00B106F2">
            <w:pPr>
              <w:pStyle w:val="af1"/>
              <w:rPr>
                <w:sz w:val="21"/>
                <w:szCs w:val="21"/>
              </w:rPr>
            </w:pPr>
            <w:r>
              <w:rPr>
                <w:rFonts w:hint="eastAsia"/>
                <w:sz w:val="21"/>
                <w:szCs w:val="21"/>
              </w:rPr>
              <w:t>相关对象及接口</w:t>
            </w:r>
          </w:p>
        </w:tc>
      </w:tr>
      <w:tr w:rsidR="0076299C">
        <w:trPr>
          <w:jc w:val="center"/>
        </w:trPr>
        <w:tc>
          <w:tcPr>
            <w:tcW w:w="9241" w:type="dxa"/>
            <w:gridSpan w:val="4"/>
            <w:tcBorders>
              <w:bottom w:val="single" w:sz="12" w:space="0" w:color="auto"/>
            </w:tcBorders>
            <w:vAlign w:val="center"/>
          </w:tcPr>
          <w:p w:rsidR="0076299C" w:rsidRDefault="00B106F2">
            <w:pPr>
              <w:pStyle w:val="af1"/>
              <w:rPr>
                <w:b w:val="0"/>
                <w:sz w:val="21"/>
                <w:szCs w:val="21"/>
              </w:rPr>
            </w:pPr>
            <w:proofErr w:type="spellStart"/>
            <w:r>
              <w:rPr>
                <w:b w:val="0"/>
                <w:sz w:val="21"/>
                <w:szCs w:val="21"/>
              </w:rPr>
              <w:t>RepertoryDao</w:t>
            </w:r>
            <w:proofErr w:type="spellEnd"/>
            <w:r>
              <w:rPr>
                <w:rFonts w:hint="eastAsia"/>
                <w:b w:val="0"/>
                <w:sz w:val="21"/>
                <w:szCs w:val="21"/>
              </w:rPr>
              <w:t>接口、</w:t>
            </w:r>
            <w:r>
              <w:rPr>
                <w:b w:val="0"/>
                <w:sz w:val="21"/>
                <w:szCs w:val="21"/>
              </w:rPr>
              <w:t>RepertoryMap.xml</w:t>
            </w:r>
            <w:r>
              <w:rPr>
                <w:rFonts w:hint="eastAsia"/>
                <w:b w:val="0"/>
                <w:sz w:val="21"/>
                <w:szCs w:val="21"/>
              </w:rPr>
              <w:t>配置文件</w:t>
            </w:r>
          </w:p>
          <w:p w:rsidR="0076299C" w:rsidRDefault="00B106F2">
            <w:pPr>
              <w:pStyle w:val="af1"/>
              <w:rPr>
                <w:b w:val="0"/>
                <w:sz w:val="21"/>
                <w:szCs w:val="21"/>
              </w:rPr>
            </w:pPr>
            <w:proofErr w:type="spellStart"/>
            <w:r>
              <w:rPr>
                <w:b w:val="0"/>
                <w:sz w:val="21"/>
                <w:szCs w:val="21"/>
              </w:rPr>
              <w:t>RepertoryService</w:t>
            </w:r>
            <w:proofErr w:type="spellEnd"/>
            <w:r>
              <w:rPr>
                <w:rFonts w:hint="eastAsia"/>
                <w:b w:val="0"/>
                <w:sz w:val="21"/>
                <w:szCs w:val="21"/>
              </w:rPr>
              <w:t>接口、</w:t>
            </w:r>
            <w:proofErr w:type="spellStart"/>
            <w:r>
              <w:rPr>
                <w:b w:val="0"/>
                <w:sz w:val="21"/>
                <w:szCs w:val="21"/>
              </w:rPr>
              <w:t>RepertoryServiceImp</w:t>
            </w:r>
            <w:proofErr w:type="spellEnd"/>
            <w:r>
              <w:rPr>
                <w:rFonts w:hint="eastAsia"/>
                <w:b w:val="0"/>
                <w:sz w:val="21"/>
                <w:szCs w:val="21"/>
              </w:rPr>
              <w:t>类</w:t>
            </w:r>
          </w:p>
          <w:p w:rsidR="0076299C" w:rsidRDefault="00B106F2">
            <w:pPr>
              <w:pStyle w:val="af1"/>
              <w:rPr>
                <w:b w:val="0"/>
                <w:sz w:val="21"/>
                <w:szCs w:val="21"/>
              </w:rPr>
            </w:pPr>
            <w:proofErr w:type="spellStart"/>
            <w:r>
              <w:rPr>
                <w:b w:val="0"/>
                <w:sz w:val="21"/>
                <w:szCs w:val="21"/>
              </w:rPr>
              <w:t>RepertoryAction</w:t>
            </w:r>
            <w:proofErr w:type="spellEnd"/>
            <w:r>
              <w:rPr>
                <w:rFonts w:hint="eastAsia"/>
                <w:b w:val="0"/>
                <w:sz w:val="21"/>
                <w:szCs w:val="21"/>
              </w:rPr>
              <w:t>类</w:t>
            </w:r>
          </w:p>
        </w:tc>
      </w:tr>
    </w:tbl>
    <w:p w:rsidR="0076299C" w:rsidRDefault="0076299C">
      <w:pPr>
        <w:spacing w:line="300" w:lineRule="auto"/>
        <w:rPr>
          <w:sz w:val="24"/>
        </w:rPr>
      </w:pPr>
    </w:p>
    <w:p w:rsidR="0076299C" w:rsidRDefault="00B106F2">
      <w:pPr>
        <w:spacing w:line="300" w:lineRule="auto"/>
        <w:rPr>
          <w:sz w:val="24"/>
        </w:rPr>
      </w:pPr>
      <w:r>
        <w:rPr>
          <w:sz w:val="24"/>
        </w:rPr>
        <w:t>4.</w:t>
      </w:r>
      <w:r>
        <w:rPr>
          <w:rFonts w:hint="eastAsia"/>
          <w:sz w:val="24"/>
        </w:rPr>
        <w:t>销售信息管理模块设计</w:t>
      </w:r>
    </w:p>
    <w:p w:rsidR="0076299C" w:rsidRDefault="00B106F2">
      <w:pPr>
        <w:spacing w:line="300" w:lineRule="auto"/>
        <w:rPr>
          <w:sz w:val="24"/>
        </w:rPr>
      </w:pPr>
      <w:r>
        <w:rPr>
          <w:sz w:val="24"/>
        </w:rPr>
        <w:t>1</w:t>
      </w:r>
      <w:r>
        <w:rPr>
          <w:rFonts w:ascii="宋体" w:hAnsi="宋体"/>
          <w:sz w:val="24"/>
        </w:rPr>
        <w:t>)</w:t>
      </w:r>
      <w:r>
        <w:rPr>
          <w:rFonts w:hint="eastAsia"/>
          <w:sz w:val="24"/>
        </w:rPr>
        <w:t>添加销售信息模块设计</w:t>
      </w:r>
    </w:p>
    <w:p w:rsidR="0076299C" w:rsidRDefault="00B106F2">
      <w:pPr>
        <w:spacing w:line="300" w:lineRule="auto"/>
        <w:rPr>
          <w:sz w:val="24"/>
        </w:rPr>
      </w:pPr>
      <w:r>
        <w:rPr>
          <w:rFonts w:hint="eastAsia"/>
          <w:sz w:val="24"/>
        </w:rPr>
        <w:t>如表</w:t>
      </w:r>
      <w:r>
        <w:rPr>
          <w:rFonts w:hint="eastAsia"/>
          <w:sz w:val="24"/>
        </w:rPr>
        <w:t>5-16</w:t>
      </w:r>
      <w:r>
        <w:rPr>
          <w:rFonts w:hint="eastAsia"/>
          <w:sz w:val="24"/>
        </w:rPr>
        <w:t>所示。</w:t>
      </w:r>
    </w:p>
    <w:p w:rsidR="0076299C" w:rsidRDefault="0076299C">
      <w:pPr>
        <w:spacing w:line="300" w:lineRule="auto"/>
        <w:rPr>
          <w:sz w:val="24"/>
        </w:rPr>
      </w:pPr>
    </w:p>
    <w:p w:rsidR="0076299C" w:rsidRDefault="00B106F2">
      <w:pPr>
        <w:jc w:val="center"/>
        <w:rPr>
          <w:szCs w:val="21"/>
        </w:rPr>
      </w:pPr>
      <w:r>
        <w:rPr>
          <w:rFonts w:hint="eastAsia"/>
          <w:szCs w:val="21"/>
        </w:rPr>
        <w:t>表</w:t>
      </w:r>
      <w:r>
        <w:rPr>
          <w:szCs w:val="21"/>
        </w:rPr>
        <w:t xml:space="preserve">5-16 </w:t>
      </w:r>
      <w:r>
        <w:rPr>
          <w:rFonts w:hint="eastAsia"/>
          <w:szCs w:val="21"/>
        </w:rPr>
        <w:t>添加销售信息设计说明</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19"/>
        <w:gridCol w:w="1261"/>
        <w:gridCol w:w="2653"/>
      </w:tblGrid>
      <w:tr w:rsidR="0076299C">
        <w:trPr>
          <w:jc w:val="center"/>
        </w:trPr>
        <w:tc>
          <w:tcPr>
            <w:tcW w:w="1908"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模块名称</w:t>
            </w:r>
          </w:p>
        </w:tc>
        <w:tc>
          <w:tcPr>
            <w:tcW w:w="3419" w:type="dxa"/>
            <w:tcBorders>
              <w:top w:val="single" w:sz="12" w:space="0" w:color="auto"/>
            </w:tcBorders>
            <w:vAlign w:val="center"/>
          </w:tcPr>
          <w:p w:rsidR="0076299C" w:rsidRDefault="00B106F2">
            <w:pPr>
              <w:pStyle w:val="af1"/>
              <w:rPr>
                <w:b w:val="0"/>
                <w:sz w:val="21"/>
                <w:szCs w:val="21"/>
              </w:rPr>
            </w:pPr>
            <w:r>
              <w:rPr>
                <w:rFonts w:hint="eastAsia"/>
                <w:b w:val="0"/>
                <w:sz w:val="21"/>
                <w:szCs w:val="21"/>
              </w:rPr>
              <w:t>添加销售信息</w:t>
            </w:r>
          </w:p>
        </w:tc>
        <w:tc>
          <w:tcPr>
            <w:tcW w:w="1261"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模块编号</w:t>
            </w:r>
          </w:p>
        </w:tc>
        <w:tc>
          <w:tcPr>
            <w:tcW w:w="2653" w:type="dxa"/>
            <w:tcBorders>
              <w:top w:val="single" w:sz="12" w:space="0" w:color="auto"/>
            </w:tcBorders>
            <w:vAlign w:val="center"/>
          </w:tcPr>
          <w:p w:rsidR="0076299C" w:rsidRDefault="00B106F2">
            <w:pPr>
              <w:pStyle w:val="af3"/>
              <w:rPr>
                <w:b/>
                <w:bCs/>
                <w:sz w:val="21"/>
                <w:szCs w:val="21"/>
              </w:rPr>
            </w:pPr>
            <w:r>
              <w:rPr>
                <w:b/>
                <w:bCs/>
                <w:sz w:val="21"/>
                <w:szCs w:val="21"/>
              </w:rPr>
              <w:t>5.3.1.4.1</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适用范围</w:t>
            </w:r>
          </w:p>
        </w:tc>
        <w:tc>
          <w:tcPr>
            <w:tcW w:w="3419" w:type="dxa"/>
            <w:vAlign w:val="center"/>
          </w:tcPr>
          <w:p w:rsidR="0076299C" w:rsidRDefault="00B106F2">
            <w:pPr>
              <w:pStyle w:val="af1"/>
              <w:rPr>
                <w:b w:val="0"/>
                <w:sz w:val="21"/>
                <w:szCs w:val="21"/>
              </w:rPr>
            </w:pPr>
            <w:r>
              <w:rPr>
                <w:rFonts w:hint="eastAsia"/>
                <w:b w:val="0"/>
                <w:sz w:val="21"/>
                <w:szCs w:val="21"/>
              </w:rPr>
              <w:t>管理员</w:t>
            </w:r>
          </w:p>
        </w:tc>
        <w:tc>
          <w:tcPr>
            <w:tcW w:w="1261" w:type="dxa"/>
            <w:vAlign w:val="center"/>
          </w:tcPr>
          <w:p w:rsidR="0076299C" w:rsidRDefault="00B106F2">
            <w:pPr>
              <w:pStyle w:val="af1"/>
              <w:jc w:val="center"/>
              <w:rPr>
                <w:sz w:val="21"/>
                <w:szCs w:val="21"/>
              </w:rPr>
            </w:pPr>
            <w:r>
              <w:rPr>
                <w:rFonts w:hint="eastAsia"/>
                <w:sz w:val="21"/>
                <w:szCs w:val="21"/>
              </w:rPr>
              <w:t>类型</w:t>
            </w:r>
          </w:p>
        </w:tc>
        <w:tc>
          <w:tcPr>
            <w:tcW w:w="2653" w:type="dxa"/>
            <w:vAlign w:val="center"/>
          </w:tcPr>
          <w:p w:rsidR="0076299C" w:rsidRDefault="00B106F2">
            <w:pPr>
              <w:pStyle w:val="af1"/>
              <w:rPr>
                <w:b w:val="0"/>
                <w:sz w:val="21"/>
                <w:szCs w:val="21"/>
              </w:rPr>
            </w:pPr>
            <w:r>
              <w:rPr>
                <w:rFonts w:hint="eastAsia"/>
                <w:b w:val="0"/>
                <w:sz w:val="21"/>
                <w:szCs w:val="21"/>
              </w:rPr>
              <w:t>页面</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模块功能</w:t>
            </w:r>
          </w:p>
        </w:tc>
        <w:tc>
          <w:tcPr>
            <w:tcW w:w="7333" w:type="dxa"/>
            <w:gridSpan w:val="3"/>
            <w:vAlign w:val="center"/>
          </w:tcPr>
          <w:p w:rsidR="0076299C" w:rsidRDefault="00B106F2">
            <w:pPr>
              <w:pStyle w:val="af1"/>
              <w:rPr>
                <w:b w:val="0"/>
                <w:sz w:val="21"/>
                <w:szCs w:val="21"/>
              </w:rPr>
            </w:pPr>
            <w:r>
              <w:rPr>
                <w:rFonts w:hint="eastAsia"/>
                <w:b w:val="0"/>
                <w:sz w:val="21"/>
                <w:szCs w:val="21"/>
              </w:rPr>
              <w:t>输入销售基本信息，包括汽车、员工以及客户，添加到数据库里</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性能要求</w:t>
            </w:r>
          </w:p>
        </w:tc>
        <w:tc>
          <w:tcPr>
            <w:tcW w:w="7333" w:type="dxa"/>
            <w:gridSpan w:val="3"/>
            <w:vAlign w:val="center"/>
          </w:tcPr>
          <w:p w:rsidR="0076299C" w:rsidRDefault="00B106F2">
            <w:pPr>
              <w:pStyle w:val="af1"/>
              <w:rPr>
                <w:b w:val="0"/>
                <w:sz w:val="21"/>
                <w:szCs w:val="21"/>
              </w:rPr>
            </w:pPr>
            <w:r>
              <w:rPr>
                <w:rFonts w:hint="eastAsia"/>
                <w:b w:val="0"/>
                <w:sz w:val="21"/>
                <w:szCs w:val="21"/>
              </w:rPr>
              <w:t>无</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限制条件</w:t>
            </w:r>
          </w:p>
        </w:tc>
        <w:tc>
          <w:tcPr>
            <w:tcW w:w="7333" w:type="dxa"/>
            <w:gridSpan w:val="3"/>
            <w:vAlign w:val="center"/>
          </w:tcPr>
          <w:p w:rsidR="0076299C" w:rsidRDefault="00B106F2">
            <w:pPr>
              <w:pStyle w:val="af1"/>
              <w:rPr>
                <w:b w:val="0"/>
                <w:sz w:val="21"/>
                <w:szCs w:val="21"/>
              </w:rPr>
            </w:pPr>
            <w:r>
              <w:rPr>
                <w:rFonts w:hint="eastAsia"/>
                <w:b w:val="0"/>
                <w:sz w:val="21"/>
                <w:szCs w:val="21"/>
              </w:rPr>
              <w:t>操作的员工必须是系统管理员</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输入</w:t>
            </w:r>
          </w:p>
        </w:tc>
        <w:tc>
          <w:tcPr>
            <w:tcW w:w="7333" w:type="dxa"/>
            <w:gridSpan w:val="3"/>
            <w:vAlign w:val="center"/>
          </w:tcPr>
          <w:p w:rsidR="0076299C" w:rsidRDefault="00B106F2">
            <w:pPr>
              <w:pStyle w:val="af1"/>
              <w:rPr>
                <w:b w:val="0"/>
                <w:sz w:val="21"/>
                <w:szCs w:val="21"/>
              </w:rPr>
            </w:pPr>
            <w:r>
              <w:rPr>
                <w:rFonts w:hint="eastAsia"/>
                <w:b w:val="0"/>
                <w:sz w:val="21"/>
                <w:szCs w:val="21"/>
              </w:rPr>
              <w:t>添加销售信息操作选择</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输出</w:t>
            </w:r>
          </w:p>
        </w:tc>
        <w:tc>
          <w:tcPr>
            <w:tcW w:w="7333" w:type="dxa"/>
            <w:gridSpan w:val="3"/>
            <w:vAlign w:val="center"/>
          </w:tcPr>
          <w:p w:rsidR="0076299C" w:rsidRDefault="00B106F2">
            <w:pPr>
              <w:pStyle w:val="af1"/>
              <w:rPr>
                <w:b w:val="0"/>
                <w:sz w:val="21"/>
                <w:szCs w:val="21"/>
              </w:rPr>
            </w:pPr>
            <w:r>
              <w:rPr>
                <w:rFonts w:hint="eastAsia"/>
                <w:b w:val="0"/>
                <w:sz w:val="21"/>
                <w:szCs w:val="21"/>
              </w:rPr>
              <w:t>销售信息表</w:t>
            </w:r>
          </w:p>
        </w:tc>
      </w:tr>
      <w:tr w:rsidR="0076299C">
        <w:trPr>
          <w:jc w:val="center"/>
        </w:trPr>
        <w:tc>
          <w:tcPr>
            <w:tcW w:w="9241" w:type="dxa"/>
            <w:gridSpan w:val="4"/>
            <w:vAlign w:val="center"/>
          </w:tcPr>
          <w:p w:rsidR="0076299C" w:rsidRDefault="00B106F2">
            <w:pPr>
              <w:pStyle w:val="af1"/>
              <w:jc w:val="center"/>
              <w:rPr>
                <w:sz w:val="21"/>
                <w:szCs w:val="21"/>
              </w:rPr>
            </w:pPr>
            <w:r>
              <w:rPr>
                <w:rFonts w:hint="eastAsia"/>
                <w:sz w:val="21"/>
                <w:szCs w:val="21"/>
              </w:rPr>
              <w:t>算法逻辑</w:t>
            </w:r>
          </w:p>
        </w:tc>
      </w:tr>
      <w:tr w:rsidR="0076299C">
        <w:trPr>
          <w:jc w:val="center"/>
        </w:trPr>
        <w:tc>
          <w:tcPr>
            <w:tcW w:w="9241" w:type="dxa"/>
            <w:gridSpan w:val="4"/>
            <w:vAlign w:val="center"/>
          </w:tcPr>
          <w:p w:rsidR="0076299C" w:rsidRDefault="00B106F2">
            <w:pPr>
              <w:pStyle w:val="af4"/>
              <w:rPr>
                <w:szCs w:val="24"/>
              </w:rPr>
            </w:pPr>
            <w:r>
              <w:rPr>
                <w:szCs w:val="24"/>
              </w:rPr>
              <w:lastRenderedPageBreak/>
              <w:pict>
                <v:shape id="_x0000_i1029" type="#_x0000_t75" style="width:45pt;height:91.5pt">
                  <v:imagedata r:id="rId107" o:title=""/>
                </v:shape>
              </w:pict>
            </w:r>
          </w:p>
        </w:tc>
      </w:tr>
      <w:tr w:rsidR="0076299C">
        <w:trPr>
          <w:jc w:val="center"/>
        </w:trPr>
        <w:tc>
          <w:tcPr>
            <w:tcW w:w="9241" w:type="dxa"/>
            <w:gridSpan w:val="4"/>
            <w:vAlign w:val="center"/>
          </w:tcPr>
          <w:p w:rsidR="0076299C" w:rsidRDefault="00B106F2">
            <w:pPr>
              <w:pStyle w:val="af1"/>
              <w:rPr>
                <w:szCs w:val="24"/>
              </w:rPr>
            </w:pPr>
            <w:r>
              <w:rPr>
                <w:rFonts w:hint="eastAsia"/>
                <w:szCs w:val="24"/>
              </w:rPr>
              <w:t>相关对象及接口</w:t>
            </w:r>
          </w:p>
        </w:tc>
      </w:tr>
      <w:tr w:rsidR="0076299C">
        <w:trPr>
          <w:jc w:val="center"/>
        </w:trPr>
        <w:tc>
          <w:tcPr>
            <w:tcW w:w="9241" w:type="dxa"/>
            <w:gridSpan w:val="4"/>
            <w:tcBorders>
              <w:bottom w:val="single" w:sz="12" w:space="0" w:color="auto"/>
            </w:tcBorders>
            <w:vAlign w:val="center"/>
          </w:tcPr>
          <w:p w:rsidR="0076299C" w:rsidRDefault="00B106F2">
            <w:pPr>
              <w:pStyle w:val="af1"/>
              <w:rPr>
                <w:b w:val="0"/>
                <w:sz w:val="21"/>
                <w:szCs w:val="21"/>
              </w:rPr>
            </w:pPr>
            <w:proofErr w:type="spellStart"/>
            <w:r>
              <w:rPr>
                <w:b w:val="0"/>
                <w:sz w:val="21"/>
                <w:szCs w:val="21"/>
              </w:rPr>
              <w:t>SellDao</w:t>
            </w:r>
            <w:proofErr w:type="spellEnd"/>
            <w:r>
              <w:rPr>
                <w:rFonts w:hint="eastAsia"/>
                <w:b w:val="0"/>
                <w:sz w:val="21"/>
                <w:szCs w:val="21"/>
              </w:rPr>
              <w:t>接口、</w:t>
            </w:r>
            <w:r>
              <w:rPr>
                <w:b w:val="0"/>
                <w:sz w:val="21"/>
                <w:szCs w:val="21"/>
              </w:rPr>
              <w:t>SellMap.xml</w:t>
            </w:r>
            <w:r>
              <w:rPr>
                <w:rFonts w:hint="eastAsia"/>
                <w:b w:val="0"/>
                <w:sz w:val="21"/>
                <w:szCs w:val="21"/>
              </w:rPr>
              <w:t>配置文件</w:t>
            </w:r>
          </w:p>
          <w:p w:rsidR="0076299C" w:rsidRDefault="00B106F2">
            <w:pPr>
              <w:pStyle w:val="af1"/>
              <w:rPr>
                <w:b w:val="0"/>
                <w:sz w:val="21"/>
                <w:szCs w:val="21"/>
              </w:rPr>
            </w:pPr>
            <w:proofErr w:type="spellStart"/>
            <w:r>
              <w:rPr>
                <w:b w:val="0"/>
                <w:sz w:val="21"/>
                <w:szCs w:val="21"/>
              </w:rPr>
              <w:t>SellService</w:t>
            </w:r>
            <w:proofErr w:type="spellEnd"/>
            <w:r>
              <w:rPr>
                <w:rFonts w:hint="eastAsia"/>
                <w:b w:val="0"/>
                <w:sz w:val="21"/>
                <w:szCs w:val="21"/>
              </w:rPr>
              <w:t>接口、</w:t>
            </w:r>
            <w:proofErr w:type="spellStart"/>
            <w:r>
              <w:rPr>
                <w:b w:val="0"/>
                <w:sz w:val="21"/>
                <w:szCs w:val="21"/>
              </w:rPr>
              <w:t>SellServiceImp</w:t>
            </w:r>
            <w:proofErr w:type="spellEnd"/>
            <w:r>
              <w:rPr>
                <w:rFonts w:hint="eastAsia"/>
                <w:b w:val="0"/>
                <w:sz w:val="21"/>
                <w:szCs w:val="21"/>
              </w:rPr>
              <w:t>类</w:t>
            </w:r>
          </w:p>
          <w:p w:rsidR="0076299C" w:rsidRDefault="00B106F2">
            <w:pPr>
              <w:pStyle w:val="af1"/>
              <w:rPr>
                <w:b w:val="0"/>
                <w:szCs w:val="24"/>
              </w:rPr>
            </w:pPr>
            <w:proofErr w:type="spellStart"/>
            <w:r>
              <w:rPr>
                <w:b w:val="0"/>
                <w:sz w:val="21"/>
                <w:szCs w:val="21"/>
              </w:rPr>
              <w:t>SellAction</w:t>
            </w:r>
            <w:proofErr w:type="spellEnd"/>
            <w:r>
              <w:rPr>
                <w:rFonts w:hint="eastAsia"/>
                <w:b w:val="0"/>
                <w:sz w:val="21"/>
                <w:szCs w:val="21"/>
              </w:rPr>
              <w:t>类</w:t>
            </w:r>
          </w:p>
        </w:tc>
      </w:tr>
    </w:tbl>
    <w:p w:rsidR="0076299C" w:rsidRDefault="0076299C">
      <w:pPr>
        <w:rPr>
          <w:sz w:val="24"/>
        </w:rPr>
      </w:pPr>
    </w:p>
    <w:p w:rsidR="0076299C" w:rsidRDefault="00B106F2">
      <w:pPr>
        <w:spacing w:line="300" w:lineRule="auto"/>
        <w:rPr>
          <w:sz w:val="24"/>
        </w:rPr>
      </w:pPr>
      <w:r>
        <w:rPr>
          <w:sz w:val="24"/>
        </w:rPr>
        <w:t>2</w:t>
      </w:r>
      <w:r>
        <w:rPr>
          <w:rFonts w:ascii="宋体" w:hAnsi="宋体"/>
          <w:sz w:val="24"/>
        </w:rPr>
        <w:t>)</w:t>
      </w:r>
      <w:r>
        <w:rPr>
          <w:rFonts w:hint="eastAsia"/>
          <w:sz w:val="24"/>
        </w:rPr>
        <w:t>修改销售信息模块设计</w:t>
      </w:r>
    </w:p>
    <w:p w:rsidR="0076299C" w:rsidRDefault="00B106F2">
      <w:pPr>
        <w:spacing w:line="300" w:lineRule="auto"/>
        <w:rPr>
          <w:sz w:val="24"/>
        </w:rPr>
      </w:pPr>
      <w:r>
        <w:rPr>
          <w:rFonts w:hint="eastAsia"/>
          <w:sz w:val="24"/>
        </w:rPr>
        <w:t>如表</w:t>
      </w:r>
      <w:r>
        <w:rPr>
          <w:rFonts w:hint="eastAsia"/>
          <w:sz w:val="24"/>
        </w:rPr>
        <w:t>5-17</w:t>
      </w:r>
      <w:r>
        <w:rPr>
          <w:rFonts w:hint="eastAsia"/>
          <w:sz w:val="24"/>
        </w:rPr>
        <w:t>所示</w:t>
      </w:r>
    </w:p>
    <w:p w:rsidR="0076299C" w:rsidRDefault="0076299C">
      <w:pPr>
        <w:spacing w:line="300" w:lineRule="auto"/>
        <w:rPr>
          <w:sz w:val="24"/>
        </w:rPr>
      </w:pPr>
    </w:p>
    <w:p w:rsidR="0076299C" w:rsidRDefault="00B106F2">
      <w:pPr>
        <w:jc w:val="center"/>
        <w:rPr>
          <w:szCs w:val="21"/>
        </w:rPr>
      </w:pPr>
      <w:r>
        <w:rPr>
          <w:rFonts w:hint="eastAsia"/>
          <w:szCs w:val="21"/>
        </w:rPr>
        <w:t>表</w:t>
      </w:r>
      <w:r>
        <w:rPr>
          <w:szCs w:val="21"/>
        </w:rPr>
        <w:t xml:space="preserve">5-17 </w:t>
      </w:r>
      <w:r>
        <w:rPr>
          <w:rFonts w:hint="eastAsia"/>
          <w:szCs w:val="21"/>
        </w:rPr>
        <w:t>修改销售信息设计说明</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19"/>
        <w:gridCol w:w="1261"/>
        <w:gridCol w:w="2653"/>
      </w:tblGrid>
      <w:tr w:rsidR="0076299C">
        <w:trPr>
          <w:jc w:val="center"/>
        </w:trPr>
        <w:tc>
          <w:tcPr>
            <w:tcW w:w="1908"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模块名称</w:t>
            </w:r>
          </w:p>
        </w:tc>
        <w:tc>
          <w:tcPr>
            <w:tcW w:w="3419" w:type="dxa"/>
            <w:tcBorders>
              <w:top w:val="single" w:sz="12" w:space="0" w:color="auto"/>
            </w:tcBorders>
            <w:vAlign w:val="center"/>
          </w:tcPr>
          <w:p w:rsidR="0076299C" w:rsidRDefault="00B106F2">
            <w:pPr>
              <w:pStyle w:val="af1"/>
              <w:rPr>
                <w:b w:val="0"/>
                <w:sz w:val="21"/>
                <w:szCs w:val="21"/>
              </w:rPr>
            </w:pPr>
            <w:r>
              <w:rPr>
                <w:rFonts w:hint="eastAsia"/>
                <w:b w:val="0"/>
                <w:sz w:val="21"/>
                <w:szCs w:val="21"/>
              </w:rPr>
              <w:t>修改销售信息</w:t>
            </w:r>
          </w:p>
        </w:tc>
        <w:tc>
          <w:tcPr>
            <w:tcW w:w="1261"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模块编号</w:t>
            </w:r>
          </w:p>
        </w:tc>
        <w:tc>
          <w:tcPr>
            <w:tcW w:w="2653" w:type="dxa"/>
            <w:tcBorders>
              <w:top w:val="single" w:sz="12" w:space="0" w:color="auto"/>
            </w:tcBorders>
            <w:vAlign w:val="center"/>
          </w:tcPr>
          <w:p w:rsidR="0076299C" w:rsidRDefault="00B106F2">
            <w:pPr>
              <w:pStyle w:val="af3"/>
              <w:rPr>
                <w:b/>
                <w:bCs/>
                <w:sz w:val="21"/>
                <w:szCs w:val="21"/>
              </w:rPr>
            </w:pPr>
            <w:r>
              <w:rPr>
                <w:b/>
                <w:bCs/>
                <w:sz w:val="21"/>
                <w:szCs w:val="21"/>
              </w:rPr>
              <w:t>5.3.1.4.2</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适用范围</w:t>
            </w:r>
          </w:p>
        </w:tc>
        <w:tc>
          <w:tcPr>
            <w:tcW w:w="3419" w:type="dxa"/>
            <w:vAlign w:val="center"/>
          </w:tcPr>
          <w:p w:rsidR="0076299C" w:rsidRDefault="00B106F2">
            <w:pPr>
              <w:pStyle w:val="af1"/>
              <w:rPr>
                <w:b w:val="0"/>
                <w:sz w:val="21"/>
                <w:szCs w:val="21"/>
              </w:rPr>
            </w:pPr>
            <w:r>
              <w:rPr>
                <w:rFonts w:hint="eastAsia"/>
                <w:b w:val="0"/>
                <w:sz w:val="21"/>
                <w:szCs w:val="21"/>
              </w:rPr>
              <w:t>管理员</w:t>
            </w:r>
          </w:p>
        </w:tc>
        <w:tc>
          <w:tcPr>
            <w:tcW w:w="1261" w:type="dxa"/>
            <w:vAlign w:val="center"/>
          </w:tcPr>
          <w:p w:rsidR="0076299C" w:rsidRDefault="00B106F2">
            <w:pPr>
              <w:pStyle w:val="af1"/>
              <w:jc w:val="center"/>
              <w:rPr>
                <w:sz w:val="21"/>
                <w:szCs w:val="21"/>
              </w:rPr>
            </w:pPr>
            <w:r>
              <w:rPr>
                <w:rFonts w:hint="eastAsia"/>
                <w:sz w:val="21"/>
                <w:szCs w:val="21"/>
              </w:rPr>
              <w:t>类型</w:t>
            </w:r>
          </w:p>
        </w:tc>
        <w:tc>
          <w:tcPr>
            <w:tcW w:w="2653" w:type="dxa"/>
            <w:vAlign w:val="center"/>
          </w:tcPr>
          <w:p w:rsidR="0076299C" w:rsidRDefault="00B106F2">
            <w:pPr>
              <w:pStyle w:val="af1"/>
              <w:rPr>
                <w:b w:val="0"/>
                <w:sz w:val="21"/>
                <w:szCs w:val="21"/>
              </w:rPr>
            </w:pPr>
            <w:r>
              <w:rPr>
                <w:rFonts w:hint="eastAsia"/>
                <w:b w:val="0"/>
                <w:sz w:val="21"/>
                <w:szCs w:val="21"/>
              </w:rPr>
              <w:t>页面</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模块功能</w:t>
            </w:r>
          </w:p>
        </w:tc>
        <w:tc>
          <w:tcPr>
            <w:tcW w:w="7333" w:type="dxa"/>
            <w:gridSpan w:val="3"/>
            <w:vAlign w:val="center"/>
          </w:tcPr>
          <w:p w:rsidR="0076299C" w:rsidRDefault="00B106F2">
            <w:pPr>
              <w:pStyle w:val="af1"/>
              <w:rPr>
                <w:b w:val="0"/>
                <w:sz w:val="21"/>
                <w:szCs w:val="21"/>
              </w:rPr>
            </w:pPr>
            <w:r>
              <w:rPr>
                <w:rFonts w:hint="eastAsia"/>
                <w:b w:val="0"/>
                <w:sz w:val="21"/>
                <w:szCs w:val="21"/>
              </w:rPr>
              <w:t>输入新的销售信息，只能修改客户以及员工的信息。更新到数据库里</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性能要求</w:t>
            </w:r>
          </w:p>
        </w:tc>
        <w:tc>
          <w:tcPr>
            <w:tcW w:w="7333" w:type="dxa"/>
            <w:gridSpan w:val="3"/>
            <w:vAlign w:val="center"/>
          </w:tcPr>
          <w:p w:rsidR="0076299C" w:rsidRDefault="00B106F2">
            <w:pPr>
              <w:pStyle w:val="af1"/>
              <w:rPr>
                <w:b w:val="0"/>
                <w:sz w:val="21"/>
                <w:szCs w:val="21"/>
              </w:rPr>
            </w:pPr>
            <w:r>
              <w:rPr>
                <w:rFonts w:hint="eastAsia"/>
                <w:b w:val="0"/>
                <w:sz w:val="21"/>
                <w:szCs w:val="21"/>
              </w:rPr>
              <w:t>无</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限制条件</w:t>
            </w:r>
          </w:p>
        </w:tc>
        <w:tc>
          <w:tcPr>
            <w:tcW w:w="7333" w:type="dxa"/>
            <w:gridSpan w:val="3"/>
            <w:vAlign w:val="center"/>
          </w:tcPr>
          <w:p w:rsidR="0076299C" w:rsidRDefault="00B106F2">
            <w:pPr>
              <w:pStyle w:val="af1"/>
              <w:rPr>
                <w:b w:val="0"/>
                <w:sz w:val="21"/>
                <w:szCs w:val="21"/>
              </w:rPr>
            </w:pPr>
            <w:r>
              <w:rPr>
                <w:rFonts w:hint="eastAsia"/>
                <w:b w:val="0"/>
                <w:sz w:val="21"/>
                <w:szCs w:val="21"/>
              </w:rPr>
              <w:t>操作的员工必须是系统管理员</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输入</w:t>
            </w:r>
          </w:p>
        </w:tc>
        <w:tc>
          <w:tcPr>
            <w:tcW w:w="7333" w:type="dxa"/>
            <w:gridSpan w:val="3"/>
            <w:vAlign w:val="center"/>
          </w:tcPr>
          <w:p w:rsidR="0076299C" w:rsidRDefault="00B106F2">
            <w:pPr>
              <w:pStyle w:val="af1"/>
              <w:rPr>
                <w:b w:val="0"/>
                <w:sz w:val="21"/>
                <w:szCs w:val="21"/>
              </w:rPr>
            </w:pPr>
            <w:r>
              <w:rPr>
                <w:rFonts w:hint="eastAsia"/>
                <w:b w:val="0"/>
                <w:sz w:val="21"/>
                <w:szCs w:val="21"/>
              </w:rPr>
              <w:t>修改销售信息操作选择</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输出</w:t>
            </w:r>
          </w:p>
        </w:tc>
        <w:tc>
          <w:tcPr>
            <w:tcW w:w="7333" w:type="dxa"/>
            <w:gridSpan w:val="3"/>
            <w:vAlign w:val="center"/>
          </w:tcPr>
          <w:p w:rsidR="0076299C" w:rsidRDefault="00B106F2">
            <w:pPr>
              <w:pStyle w:val="af1"/>
              <w:rPr>
                <w:b w:val="0"/>
                <w:sz w:val="21"/>
                <w:szCs w:val="21"/>
              </w:rPr>
            </w:pPr>
            <w:r>
              <w:rPr>
                <w:rFonts w:hint="eastAsia"/>
                <w:b w:val="0"/>
                <w:sz w:val="21"/>
                <w:szCs w:val="21"/>
              </w:rPr>
              <w:t>销售信息表</w:t>
            </w:r>
          </w:p>
        </w:tc>
      </w:tr>
      <w:tr w:rsidR="0076299C">
        <w:trPr>
          <w:jc w:val="center"/>
        </w:trPr>
        <w:tc>
          <w:tcPr>
            <w:tcW w:w="9241" w:type="dxa"/>
            <w:gridSpan w:val="4"/>
            <w:vAlign w:val="center"/>
          </w:tcPr>
          <w:p w:rsidR="0076299C" w:rsidRDefault="00B106F2">
            <w:pPr>
              <w:pStyle w:val="af1"/>
              <w:jc w:val="center"/>
              <w:rPr>
                <w:sz w:val="21"/>
                <w:szCs w:val="21"/>
              </w:rPr>
            </w:pPr>
            <w:r>
              <w:rPr>
                <w:rFonts w:hint="eastAsia"/>
                <w:sz w:val="21"/>
                <w:szCs w:val="21"/>
              </w:rPr>
              <w:t>算法逻辑</w:t>
            </w:r>
          </w:p>
        </w:tc>
      </w:tr>
      <w:tr w:rsidR="0076299C">
        <w:trPr>
          <w:jc w:val="center"/>
        </w:trPr>
        <w:tc>
          <w:tcPr>
            <w:tcW w:w="9241" w:type="dxa"/>
            <w:gridSpan w:val="4"/>
            <w:vAlign w:val="center"/>
          </w:tcPr>
          <w:p w:rsidR="0076299C" w:rsidRDefault="00B106F2">
            <w:pPr>
              <w:pStyle w:val="af4"/>
              <w:rPr>
                <w:szCs w:val="24"/>
              </w:rPr>
            </w:pPr>
            <w:r>
              <w:rPr>
                <w:szCs w:val="24"/>
              </w:rPr>
              <w:pict>
                <v:shape id="_x0000_i1030" type="#_x0000_t75" style="width:67.5pt;height:143.25pt">
                  <v:imagedata r:id="rId108" o:title=""/>
                </v:shape>
              </w:pict>
            </w:r>
          </w:p>
        </w:tc>
      </w:tr>
      <w:tr w:rsidR="0076299C">
        <w:trPr>
          <w:trHeight w:val="453"/>
          <w:jc w:val="center"/>
        </w:trPr>
        <w:tc>
          <w:tcPr>
            <w:tcW w:w="9241" w:type="dxa"/>
            <w:gridSpan w:val="4"/>
            <w:vAlign w:val="center"/>
          </w:tcPr>
          <w:p w:rsidR="0076299C" w:rsidRDefault="00B106F2">
            <w:pPr>
              <w:pStyle w:val="af1"/>
              <w:rPr>
                <w:sz w:val="21"/>
                <w:szCs w:val="21"/>
              </w:rPr>
            </w:pPr>
            <w:r>
              <w:rPr>
                <w:rFonts w:hint="eastAsia"/>
                <w:sz w:val="21"/>
                <w:szCs w:val="21"/>
              </w:rPr>
              <w:t>相关对象及接口</w:t>
            </w:r>
          </w:p>
        </w:tc>
      </w:tr>
      <w:tr w:rsidR="0076299C">
        <w:trPr>
          <w:jc w:val="center"/>
        </w:trPr>
        <w:tc>
          <w:tcPr>
            <w:tcW w:w="9241" w:type="dxa"/>
            <w:gridSpan w:val="4"/>
            <w:tcBorders>
              <w:bottom w:val="single" w:sz="12" w:space="0" w:color="auto"/>
            </w:tcBorders>
            <w:vAlign w:val="center"/>
          </w:tcPr>
          <w:p w:rsidR="0076299C" w:rsidRDefault="00B106F2">
            <w:pPr>
              <w:pStyle w:val="af1"/>
              <w:rPr>
                <w:b w:val="0"/>
                <w:sz w:val="21"/>
                <w:szCs w:val="21"/>
              </w:rPr>
            </w:pPr>
            <w:proofErr w:type="spellStart"/>
            <w:r>
              <w:rPr>
                <w:b w:val="0"/>
                <w:sz w:val="21"/>
                <w:szCs w:val="21"/>
              </w:rPr>
              <w:t>SellDao</w:t>
            </w:r>
            <w:proofErr w:type="spellEnd"/>
            <w:r>
              <w:rPr>
                <w:rFonts w:hint="eastAsia"/>
                <w:b w:val="0"/>
                <w:sz w:val="21"/>
                <w:szCs w:val="21"/>
              </w:rPr>
              <w:t>接口、</w:t>
            </w:r>
            <w:r>
              <w:rPr>
                <w:b w:val="0"/>
                <w:sz w:val="21"/>
                <w:szCs w:val="21"/>
              </w:rPr>
              <w:t>SellMap.xml</w:t>
            </w:r>
            <w:r>
              <w:rPr>
                <w:rFonts w:hint="eastAsia"/>
                <w:b w:val="0"/>
                <w:sz w:val="21"/>
                <w:szCs w:val="21"/>
              </w:rPr>
              <w:t>配置文件</w:t>
            </w:r>
          </w:p>
          <w:p w:rsidR="0076299C" w:rsidRDefault="00B106F2">
            <w:pPr>
              <w:pStyle w:val="af1"/>
              <w:rPr>
                <w:b w:val="0"/>
                <w:sz w:val="21"/>
                <w:szCs w:val="21"/>
              </w:rPr>
            </w:pPr>
            <w:proofErr w:type="spellStart"/>
            <w:r>
              <w:rPr>
                <w:b w:val="0"/>
                <w:sz w:val="21"/>
                <w:szCs w:val="21"/>
              </w:rPr>
              <w:t>SellService</w:t>
            </w:r>
            <w:proofErr w:type="spellEnd"/>
            <w:r>
              <w:rPr>
                <w:rFonts w:hint="eastAsia"/>
                <w:b w:val="0"/>
                <w:sz w:val="21"/>
                <w:szCs w:val="21"/>
              </w:rPr>
              <w:t>接口、</w:t>
            </w:r>
            <w:proofErr w:type="spellStart"/>
            <w:r>
              <w:rPr>
                <w:b w:val="0"/>
                <w:sz w:val="21"/>
                <w:szCs w:val="21"/>
              </w:rPr>
              <w:t>SellServiceImp</w:t>
            </w:r>
            <w:proofErr w:type="spellEnd"/>
            <w:r>
              <w:rPr>
                <w:rFonts w:hint="eastAsia"/>
                <w:b w:val="0"/>
                <w:sz w:val="21"/>
                <w:szCs w:val="21"/>
              </w:rPr>
              <w:t>类</w:t>
            </w:r>
          </w:p>
          <w:p w:rsidR="0076299C" w:rsidRDefault="00B106F2">
            <w:pPr>
              <w:pStyle w:val="af1"/>
              <w:rPr>
                <w:b w:val="0"/>
                <w:sz w:val="21"/>
                <w:szCs w:val="21"/>
              </w:rPr>
            </w:pPr>
            <w:proofErr w:type="spellStart"/>
            <w:r>
              <w:rPr>
                <w:b w:val="0"/>
                <w:sz w:val="21"/>
                <w:szCs w:val="21"/>
              </w:rPr>
              <w:t>SellAction</w:t>
            </w:r>
            <w:proofErr w:type="spellEnd"/>
            <w:r>
              <w:rPr>
                <w:rFonts w:hint="eastAsia"/>
                <w:b w:val="0"/>
                <w:sz w:val="21"/>
                <w:szCs w:val="21"/>
              </w:rPr>
              <w:t>类</w:t>
            </w:r>
          </w:p>
        </w:tc>
      </w:tr>
    </w:tbl>
    <w:p w:rsidR="0076299C" w:rsidRDefault="0076299C">
      <w:pPr>
        <w:spacing w:line="300" w:lineRule="auto"/>
        <w:rPr>
          <w:sz w:val="24"/>
        </w:rPr>
      </w:pPr>
    </w:p>
    <w:p w:rsidR="0076299C" w:rsidRDefault="00B106F2">
      <w:pPr>
        <w:spacing w:line="300" w:lineRule="auto"/>
        <w:rPr>
          <w:sz w:val="24"/>
        </w:rPr>
      </w:pPr>
      <w:r>
        <w:rPr>
          <w:sz w:val="24"/>
        </w:rPr>
        <w:t>3</w:t>
      </w:r>
      <w:r>
        <w:rPr>
          <w:rFonts w:ascii="宋体" w:hAnsi="宋体"/>
          <w:sz w:val="24"/>
        </w:rPr>
        <w:t>)</w:t>
      </w:r>
      <w:r>
        <w:rPr>
          <w:rFonts w:hint="eastAsia"/>
          <w:sz w:val="24"/>
        </w:rPr>
        <w:t>删除销售信息模块设计</w:t>
      </w:r>
    </w:p>
    <w:p w:rsidR="0076299C" w:rsidRDefault="00B106F2">
      <w:pPr>
        <w:spacing w:line="300" w:lineRule="auto"/>
        <w:rPr>
          <w:sz w:val="24"/>
        </w:rPr>
      </w:pPr>
      <w:r>
        <w:rPr>
          <w:rFonts w:hint="eastAsia"/>
          <w:sz w:val="24"/>
        </w:rPr>
        <w:t>如表</w:t>
      </w:r>
      <w:r>
        <w:rPr>
          <w:rFonts w:hint="eastAsia"/>
          <w:sz w:val="24"/>
        </w:rPr>
        <w:t>5-18</w:t>
      </w:r>
      <w:r>
        <w:rPr>
          <w:rFonts w:hint="eastAsia"/>
          <w:sz w:val="24"/>
        </w:rPr>
        <w:t>所示。</w:t>
      </w:r>
    </w:p>
    <w:p w:rsidR="0076299C" w:rsidRDefault="0076299C">
      <w:pPr>
        <w:spacing w:line="300" w:lineRule="auto"/>
        <w:rPr>
          <w:sz w:val="24"/>
        </w:rPr>
      </w:pPr>
    </w:p>
    <w:p w:rsidR="0076299C" w:rsidRDefault="00B106F2">
      <w:pPr>
        <w:jc w:val="center"/>
        <w:rPr>
          <w:szCs w:val="21"/>
        </w:rPr>
      </w:pPr>
      <w:r>
        <w:rPr>
          <w:rFonts w:hint="eastAsia"/>
          <w:szCs w:val="21"/>
        </w:rPr>
        <w:lastRenderedPageBreak/>
        <w:t>表</w:t>
      </w:r>
      <w:r>
        <w:rPr>
          <w:szCs w:val="21"/>
        </w:rPr>
        <w:t xml:space="preserve">5-18 </w:t>
      </w:r>
      <w:r>
        <w:rPr>
          <w:rFonts w:hint="eastAsia"/>
          <w:szCs w:val="21"/>
        </w:rPr>
        <w:t>删除销售信息设计说明</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19"/>
        <w:gridCol w:w="1261"/>
        <w:gridCol w:w="2653"/>
      </w:tblGrid>
      <w:tr w:rsidR="0076299C">
        <w:trPr>
          <w:jc w:val="center"/>
        </w:trPr>
        <w:tc>
          <w:tcPr>
            <w:tcW w:w="1908"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模块名称</w:t>
            </w:r>
          </w:p>
        </w:tc>
        <w:tc>
          <w:tcPr>
            <w:tcW w:w="3419" w:type="dxa"/>
            <w:tcBorders>
              <w:top w:val="single" w:sz="12" w:space="0" w:color="auto"/>
            </w:tcBorders>
            <w:vAlign w:val="center"/>
          </w:tcPr>
          <w:p w:rsidR="0076299C" w:rsidRDefault="00B106F2">
            <w:pPr>
              <w:pStyle w:val="af1"/>
              <w:rPr>
                <w:b w:val="0"/>
                <w:sz w:val="21"/>
                <w:szCs w:val="21"/>
              </w:rPr>
            </w:pPr>
            <w:r>
              <w:rPr>
                <w:rFonts w:hint="eastAsia"/>
                <w:b w:val="0"/>
                <w:sz w:val="21"/>
                <w:szCs w:val="21"/>
              </w:rPr>
              <w:t>删除销售信息</w:t>
            </w:r>
          </w:p>
        </w:tc>
        <w:tc>
          <w:tcPr>
            <w:tcW w:w="1261"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模块编号</w:t>
            </w:r>
          </w:p>
        </w:tc>
        <w:tc>
          <w:tcPr>
            <w:tcW w:w="2653" w:type="dxa"/>
            <w:tcBorders>
              <w:top w:val="single" w:sz="12" w:space="0" w:color="auto"/>
            </w:tcBorders>
            <w:vAlign w:val="center"/>
          </w:tcPr>
          <w:p w:rsidR="0076299C" w:rsidRDefault="00B106F2">
            <w:pPr>
              <w:pStyle w:val="af3"/>
              <w:rPr>
                <w:b/>
                <w:bCs/>
                <w:sz w:val="21"/>
                <w:szCs w:val="21"/>
              </w:rPr>
            </w:pPr>
            <w:r>
              <w:rPr>
                <w:b/>
                <w:bCs/>
                <w:sz w:val="21"/>
                <w:szCs w:val="21"/>
              </w:rPr>
              <w:t>5.3.1.4.3</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适用范围</w:t>
            </w:r>
          </w:p>
        </w:tc>
        <w:tc>
          <w:tcPr>
            <w:tcW w:w="3419" w:type="dxa"/>
            <w:vAlign w:val="center"/>
          </w:tcPr>
          <w:p w:rsidR="0076299C" w:rsidRDefault="00B106F2">
            <w:pPr>
              <w:pStyle w:val="af1"/>
              <w:rPr>
                <w:b w:val="0"/>
                <w:sz w:val="21"/>
                <w:szCs w:val="21"/>
              </w:rPr>
            </w:pPr>
            <w:r>
              <w:rPr>
                <w:rFonts w:hint="eastAsia"/>
                <w:b w:val="0"/>
                <w:sz w:val="21"/>
                <w:szCs w:val="21"/>
              </w:rPr>
              <w:t>管理员</w:t>
            </w:r>
          </w:p>
        </w:tc>
        <w:tc>
          <w:tcPr>
            <w:tcW w:w="1261" w:type="dxa"/>
            <w:vAlign w:val="center"/>
          </w:tcPr>
          <w:p w:rsidR="0076299C" w:rsidRDefault="00B106F2">
            <w:pPr>
              <w:pStyle w:val="af1"/>
              <w:jc w:val="center"/>
              <w:rPr>
                <w:sz w:val="21"/>
                <w:szCs w:val="21"/>
              </w:rPr>
            </w:pPr>
            <w:r>
              <w:rPr>
                <w:rFonts w:hint="eastAsia"/>
                <w:sz w:val="21"/>
                <w:szCs w:val="21"/>
              </w:rPr>
              <w:t>类型</w:t>
            </w:r>
          </w:p>
        </w:tc>
        <w:tc>
          <w:tcPr>
            <w:tcW w:w="2653" w:type="dxa"/>
            <w:vAlign w:val="center"/>
          </w:tcPr>
          <w:p w:rsidR="0076299C" w:rsidRDefault="00B106F2">
            <w:pPr>
              <w:pStyle w:val="af1"/>
              <w:rPr>
                <w:b w:val="0"/>
                <w:sz w:val="21"/>
                <w:szCs w:val="21"/>
              </w:rPr>
            </w:pPr>
            <w:r>
              <w:rPr>
                <w:rFonts w:hint="eastAsia"/>
                <w:b w:val="0"/>
                <w:sz w:val="21"/>
                <w:szCs w:val="21"/>
              </w:rPr>
              <w:t>页面</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模块功能</w:t>
            </w:r>
          </w:p>
        </w:tc>
        <w:tc>
          <w:tcPr>
            <w:tcW w:w="7333" w:type="dxa"/>
            <w:gridSpan w:val="3"/>
            <w:vAlign w:val="center"/>
          </w:tcPr>
          <w:p w:rsidR="0076299C" w:rsidRDefault="00B106F2">
            <w:pPr>
              <w:pStyle w:val="af1"/>
              <w:rPr>
                <w:b w:val="0"/>
                <w:sz w:val="21"/>
                <w:szCs w:val="21"/>
              </w:rPr>
            </w:pPr>
            <w:r>
              <w:rPr>
                <w:rFonts w:hint="eastAsia"/>
                <w:b w:val="0"/>
                <w:sz w:val="21"/>
                <w:szCs w:val="21"/>
              </w:rPr>
              <w:t>删除选中的销售信息</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性能要求</w:t>
            </w:r>
          </w:p>
        </w:tc>
        <w:tc>
          <w:tcPr>
            <w:tcW w:w="7333" w:type="dxa"/>
            <w:gridSpan w:val="3"/>
            <w:vAlign w:val="center"/>
          </w:tcPr>
          <w:p w:rsidR="0076299C" w:rsidRDefault="00B106F2">
            <w:pPr>
              <w:pStyle w:val="af1"/>
              <w:rPr>
                <w:b w:val="0"/>
                <w:sz w:val="21"/>
                <w:szCs w:val="21"/>
              </w:rPr>
            </w:pPr>
            <w:r>
              <w:rPr>
                <w:rFonts w:hint="eastAsia"/>
                <w:b w:val="0"/>
                <w:sz w:val="21"/>
                <w:szCs w:val="21"/>
              </w:rPr>
              <w:t>无</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限制条件</w:t>
            </w:r>
          </w:p>
        </w:tc>
        <w:tc>
          <w:tcPr>
            <w:tcW w:w="7333" w:type="dxa"/>
            <w:gridSpan w:val="3"/>
            <w:vAlign w:val="center"/>
          </w:tcPr>
          <w:p w:rsidR="0076299C" w:rsidRDefault="00B106F2">
            <w:pPr>
              <w:pStyle w:val="af1"/>
              <w:rPr>
                <w:b w:val="0"/>
                <w:sz w:val="21"/>
                <w:szCs w:val="21"/>
              </w:rPr>
            </w:pPr>
            <w:r>
              <w:rPr>
                <w:rFonts w:hint="eastAsia"/>
                <w:b w:val="0"/>
                <w:sz w:val="21"/>
                <w:szCs w:val="21"/>
              </w:rPr>
              <w:t>操作的员工必须是系统管理员</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输入</w:t>
            </w:r>
          </w:p>
        </w:tc>
        <w:tc>
          <w:tcPr>
            <w:tcW w:w="7333" w:type="dxa"/>
            <w:gridSpan w:val="3"/>
            <w:vAlign w:val="center"/>
          </w:tcPr>
          <w:p w:rsidR="0076299C" w:rsidRDefault="00B106F2">
            <w:pPr>
              <w:pStyle w:val="af1"/>
              <w:rPr>
                <w:b w:val="0"/>
                <w:sz w:val="21"/>
                <w:szCs w:val="21"/>
              </w:rPr>
            </w:pPr>
            <w:r>
              <w:rPr>
                <w:rFonts w:hint="eastAsia"/>
                <w:b w:val="0"/>
                <w:sz w:val="21"/>
                <w:szCs w:val="21"/>
              </w:rPr>
              <w:t>删除销售信息操作选择</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输出</w:t>
            </w:r>
          </w:p>
        </w:tc>
        <w:tc>
          <w:tcPr>
            <w:tcW w:w="7333" w:type="dxa"/>
            <w:gridSpan w:val="3"/>
            <w:vAlign w:val="center"/>
          </w:tcPr>
          <w:p w:rsidR="0076299C" w:rsidRDefault="00B106F2">
            <w:pPr>
              <w:pStyle w:val="af1"/>
              <w:rPr>
                <w:b w:val="0"/>
                <w:sz w:val="21"/>
                <w:szCs w:val="21"/>
              </w:rPr>
            </w:pPr>
            <w:r>
              <w:rPr>
                <w:rFonts w:hint="eastAsia"/>
                <w:b w:val="0"/>
                <w:sz w:val="21"/>
                <w:szCs w:val="21"/>
              </w:rPr>
              <w:t>销售信息表</w:t>
            </w:r>
          </w:p>
        </w:tc>
      </w:tr>
      <w:tr w:rsidR="0076299C">
        <w:trPr>
          <w:jc w:val="center"/>
        </w:trPr>
        <w:tc>
          <w:tcPr>
            <w:tcW w:w="9241" w:type="dxa"/>
            <w:gridSpan w:val="4"/>
            <w:vAlign w:val="center"/>
          </w:tcPr>
          <w:p w:rsidR="0076299C" w:rsidRDefault="00B106F2">
            <w:pPr>
              <w:pStyle w:val="af1"/>
              <w:jc w:val="center"/>
              <w:rPr>
                <w:sz w:val="21"/>
                <w:szCs w:val="21"/>
              </w:rPr>
            </w:pPr>
            <w:r>
              <w:rPr>
                <w:rFonts w:hint="eastAsia"/>
                <w:sz w:val="21"/>
                <w:szCs w:val="21"/>
              </w:rPr>
              <w:t>算法逻辑</w:t>
            </w:r>
          </w:p>
        </w:tc>
      </w:tr>
      <w:tr w:rsidR="0076299C">
        <w:trPr>
          <w:jc w:val="center"/>
        </w:trPr>
        <w:tc>
          <w:tcPr>
            <w:tcW w:w="9241" w:type="dxa"/>
            <w:gridSpan w:val="4"/>
            <w:vAlign w:val="center"/>
          </w:tcPr>
          <w:p w:rsidR="0076299C" w:rsidRDefault="00B106F2">
            <w:pPr>
              <w:pStyle w:val="af4"/>
              <w:rPr>
                <w:szCs w:val="24"/>
              </w:rPr>
            </w:pPr>
            <w:r>
              <w:rPr>
                <w:szCs w:val="24"/>
              </w:rPr>
              <w:pict>
                <v:shape id="_x0000_i1031" type="#_x0000_t75" style="width:95.25pt;height:161.25pt">
                  <v:imagedata r:id="rId105" o:title=""/>
                </v:shape>
              </w:pict>
            </w:r>
          </w:p>
        </w:tc>
      </w:tr>
      <w:tr w:rsidR="0076299C">
        <w:trPr>
          <w:jc w:val="center"/>
        </w:trPr>
        <w:tc>
          <w:tcPr>
            <w:tcW w:w="9241" w:type="dxa"/>
            <w:gridSpan w:val="4"/>
            <w:vAlign w:val="center"/>
          </w:tcPr>
          <w:p w:rsidR="0076299C" w:rsidRDefault="00B106F2">
            <w:pPr>
              <w:pStyle w:val="af1"/>
              <w:rPr>
                <w:sz w:val="21"/>
                <w:szCs w:val="21"/>
              </w:rPr>
            </w:pPr>
            <w:r>
              <w:rPr>
                <w:rFonts w:hint="eastAsia"/>
                <w:sz w:val="21"/>
                <w:szCs w:val="21"/>
              </w:rPr>
              <w:t>相关对象及接口</w:t>
            </w:r>
          </w:p>
        </w:tc>
      </w:tr>
      <w:tr w:rsidR="0076299C">
        <w:trPr>
          <w:jc w:val="center"/>
        </w:trPr>
        <w:tc>
          <w:tcPr>
            <w:tcW w:w="9241" w:type="dxa"/>
            <w:gridSpan w:val="4"/>
            <w:tcBorders>
              <w:bottom w:val="single" w:sz="12" w:space="0" w:color="auto"/>
            </w:tcBorders>
            <w:vAlign w:val="center"/>
          </w:tcPr>
          <w:p w:rsidR="0076299C" w:rsidRDefault="00B106F2">
            <w:pPr>
              <w:pStyle w:val="af1"/>
              <w:rPr>
                <w:b w:val="0"/>
                <w:sz w:val="21"/>
                <w:szCs w:val="21"/>
              </w:rPr>
            </w:pPr>
            <w:proofErr w:type="spellStart"/>
            <w:r>
              <w:rPr>
                <w:b w:val="0"/>
                <w:sz w:val="21"/>
                <w:szCs w:val="21"/>
              </w:rPr>
              <w:t>SellDao</w:t>
            </w:r>
            <w:proofErr w:type="spellEnd"/>
            <w:r>
              <w:rPr>
                <w:rFonts w:hint="eastAsia"/>
                <w:b w:val="0"/>
                <w:sz w:val="21"/>
                <w:szCs w:val="21"/>
              </w:rPr>
              <w:t>接口、</w:t>
            </w:r>
            <w:r>
              <w:rPr>
                <w:b w:val="0"/>
                <w:sz w:val="21"/>
                <w:szCs w:val="21"/>
              </w:rPr>
              <w:t>SellMap.xml</w:t>
            </w:r>
            <w:r>
              <w:rPr>
                <w:rFonts w:hint="eastAsia"/>
                <w:b w:val="0"/>
                <w:sz w:val="21"/>
                <w:szCs w:val="21"/>
              </w:rPr>
              <w:t>配置文件</w:t>
            </w:r>
          </w:p>
          <w:p w:rsidR="0076299C" w:rsidRDefault="00B106F2">
            <w:pPr>
              <w:pStyle w:val="af1"/>
              <w:rPr>
                <w:b w:val="0"/>
                <w:sz w:val="21"/>
                <w:szCs w:val="21"/>
              </w:rPr>
            </w:pPr>
            <w:proofErr w:type="spellStart"/>
            <w:r>
              <w:rPr>
                <w:b w:val="0"/>
                <w:sz w:val="21"/>
                <w:szCs w:val="21"/>
              </w:rPr>
              <w:t>SellService</w:t>
            </w:r>
            <w:proofErr w:type="spellEnd"/>
            <w:r>
              <w:rPr>
                <w:rFonts w:hint="eastAsia"/>
                <w:b w:val="0"/>
                <w:sz w:val="21"/>
                <w:szCs w:val="21"/>
              </w:rPr>
              <w:t>接口、</w:t>
            </w:r>
            <w:proofErr w:type="spellStart"/>
            <w:r>
              <w:rPr>
                <w:b w:val="0"/>
                <w:sz w:val="21"/>
                <w:szCs w:val="21"/>
              </w:rPr>
              <w:t>SellServiceImp</w:t>
            </w:r>
            <w:proofErr w:type="spellEnd"/>
            <w:r>
              <w:rPr>
                <w:rFonts w:hint="eastAsia"/>
                <w:b w:val="0"/>
                <w:sz w:val="21"/>
                <w:szCs w:val="21"/>
              </w:rPr>
              <w:t>类</w:t>
            </w:r>
          </w:p>
          <w:p w:rsidR="0076299C" w:rsidRDefault="00B106F2">
            <w:pPr>
              <w:pStyle w:val="af1"/>
              <w:rPr>
                <w:b w:val="0"/>
                <w:sz w:val="21"/>
                <w:szCs w:val="21"/>
              </w:rPr>
            </w:pPr>
            <w:proofErr w:type="spellStart"/>
            <w:r>
              <w:rPr>
                <w:b w:val="0"/>
                <w:sz w:val="21"/>
                <w:szCs w:val="21"/>
              </w:rPr>
              <w:t>SellAction</w:t>
            </w:r>
            <w:proofErr w:type="spellEnd"/>
            <w:r>
              <w:rPr>
                <w:rFonts w:hint="eastAsia"/>
                <w:b w:val="0"/>
                <w:sz w:val="21"/>
                <w:szCs w:val="21"/>
              </w:rPr>
              <w:t>类</w:t>
            </w:r>
          </w:p>
        </w:tc>
      </w:tr>
    </w:tbl>
    <w:p w:rsidR="0076299C" w:rsidRDefault="0076299C">
      <w:pPr>
        <w:rPr>
          <w:sz w:val="24"/>
        </w:rPr>
      </w:pPr>
    </w:p>
    <w:p w:rsidR="0076299C" w:rsidRDefault="00B106F2">
      <w:pPr>
        <w:spacing w:line="300" w:lineRule="auto"/>
        <w:rPr>
          <w:sz w:val="24"/>
        </w:rPr>
      </w:pPr>
      <w:r>
        <w:rPr>
          <w:sz w:val="24"/>
        </w:rPr>
        <w:t>4</w:t>
      </w:r>
      <w:r>
        <w:rPr>
          <w:rFonts w:ascii="宋体" w:hAnsi="宋体"/>
          <w:sz w:val="24"/>
        </w:rPr>
        <w:t>)</w:t>
      </w:r>
      <w:r>
        <w:rPr>
          <w:rFonts w:hint="eastAsia"/>
          <w:sz w:val="24"/>
        </w:rPr>
        <w:t>查看销售信息模块设计</w:t>
      </w:r>
    </w:p>
    <w:p w:rsidR="0076299C" w:rsidRDefault="00B106F2">
      <w:pPr>
        <w:spacing w:line="300" w:lineRule="auto"/>
        <w:rPr>
          <w:sz w:val="24"/>
        </w:rPr>
      </w:pPr>
      <w:r>
        <w:rPr>
          <w:rFonts w:hint="eastAsia"/>
          <w:sz w:val="24"/>
        </w:rPr>
        <w:t>如表</w:t>
      </w:r>
      <w:r>
        <w:rPr>
          <w:rFonts w:hint="eastAsia"/>
          <w:sz w:val="24"/>
        </w:rPr>
        <w:t>5-19</w:t>
      </w:r>
      <w:r>
        <w:rPr>
          <w:rFonts w:hint="eastAsia"/>
          <w:sz w:val="24"/>
        </w:rPr>
        <w:t>所示。</w:t>
      </w:r>
    </w:p>
    <w:p w:rsidR="0076299C" w:rsidRDefault="0076299C">
      <w:pPr>
        <w:spacing w:line="300" w:lineRule="auto"/>
        <w:rPr>
          <w:sz w:val="24"/>
        </w:rPr>
      </w:pPr>
    </w:p>
    <w:p w:rsidR="0076299C" w:rsidRDefault="00B106F2">
      <w:pPr>
        <w:jc w:val="center"/>
        <w:rPr>
          <w:szCs w:val="21"/>
        </w:rPr>
      </w:pPr>
      <w:r>
        <w:rPr>
          <w:rFonts w:hint="eastAsia"/>
          <w:szCs w:val="21"/>
        </w:rPr>
        <w:t>表</w:t>
      </w:r>
      <w:r>
        <w:rPr>
          <w:szCs w:val="21"/>
        </w:rPr>
        <w:t xml:space="preserve">5-19 </w:t>
      </w:r>
      <w:r>
        <w:rPr>
          <w:rFonts w:hint="eastAsia"/>
          <w:szCs w:val="21"/>
        </w:rPr>
        <w:t>查看销售信息设计说明</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19"/>
        <w:gridCol w:w="1261"/>
        <w:gridCol w:w="2653"/>
      </w:tblGrid>
      <w:tr w:rsidR="0076299C">
        <w:trPr>
          <w:jc w:val="center"/>
        </w:trPr>
        <w:tc>
          <w:tcPr>
            <w:tcW w:w="1908" w:type="dxa"/>
            <w:tcBorders>
              <w:top w:val="single" w:sz="12" w:space="0" w:color="auto"/>
            </w:tcBorders>
            <w:vAlign w:val="center"/>
          </w:tcPr>
          <w:p w:rsidR="0076299C" w:rsidRDefault="00B106F2">
            <w:pPr>
              <w:pStyle w:val="af1"/>
              <w:jc w:val="center"/>
              <w:rPr>
                <w:sz w:val="21"/>
                <w:szCs w:val="21"/>
              </w:rPr>
            </w:pPr>
            <w:r>
              <w:rPr>
                <w:rFonts w:hint="eastAsia"/>
                <w:sz w:val="21"/>
                <w:szCs w:val="21"/>
              </w:rPr>
              <w:t>模块名称</w:t>
            </w:r>
          </w:p>
        </w:tc>
        <w:tc>
          <w:tcPr>
            <w:tcW w:w="3419" w:type="dxa"/>
            <w:tcBorders>
              <w:top w:val="single" w:sz="12" w:space="0" w:color="auto"/>
            </w:tcBorders>
            <w:vAlign w:val="center"/>
          </w:tcPr>
          <w:p w:rsidR="0076299C" w:rsidRDefault="00B106F2">
            <w:pPr>
              <w:pStyle w:val="af1"/>
              <w:rPr>
                <w:b w:val="0"/>
                <w:sz w:val="21"/>
                <w:szCs w:val="21"/>
              </w:rPr>
            </w:pPr>
            <w:r>
              <w:rPr>
                <w:rFonts w:hint="eastAsia"/>
                <w:b w:val="0"/>
                <w:sz w:val="21"/>
                <w:szCs w:val="21"/>
              </w:rPr>
              <w:t>查看销售信息</w:t>
            </w:r>
          </w:p>
        </w:tc>
        <w:tc>
          <w:tcPr>
            <w:tcW w:w="1261" w:type="dxa"/>
            <w:tcBorders>
              <w:top w:val="single" w:sz="12" w:space="0" w:color="auto"/>
            </w:tcBorders>
            <w:vAlign w:val="center"/>
          </w:tcPr>
          <w:p w:rsidR="0076299C" w:rsidRDefault="00B106F2">
            <w:pPr>
              <w:pStyle w:val="af1"/>
              <w:rPr>
                <w:sz w:val="21"/>
                <w:szCs w:val="21"/>
              </w:rPr>
            </w:pPr>
            <w:r>
              <w:rPr>
                <w:rFonts w:hint="eastAsia"/>
                <w:sz w:val="21"/>
                <w:szCs w:val="21"/>
              </w:rPr>
              <w:t>模块编号</w:t>
            </w:r>
          </w:p>
        </w:tc>
        <w:tc>
          <w:tcPr>
            <w:tcW w:w="2653" w:type="dxa"/>
            <w:tcBorders>
              <w:top w:val="single" w:sz="12" w:space="0" w:color="auto"/>
            </w:tcBorders>
            <w:vAlign w:val="center"/>
          </w:tcPr>
          <w:p w:rsidR="0076299C" w:rsidRDefault="00B106F2">
            <w:pPr>
              <w:pStyle w:val="af3"/>
              <w:rPr>
                <w:b/>
                <w:bCs/>
                <w:sz w:val="21"/>
                <w:szCs w:val="21"/>
              </w:rPr>
            </w:pPr>
            <w:r>
              <w:rPr>
                <w:b/>
                <w:bCs/>
                <w:sz w:val="21"/>
                <w:szCs w:val="21"/>
              </w:rPr>
              <w:t>5.3.1.4.4</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适用范围</w:t>
            </w:r>
          </w:p>
        </w:tc>
        <w:tc>
          <w:tcPr>
            <w:tcW w:w="3419" w:type="dxa"/>
            <w:vAlign w:val="center"/>
          </w:tcPr>
          <w:p w:rsidR="0076299C" w:rsidRDefault="00B106F2">
            <w:pPr>
              <w:pStyle w:val="af1"/>
              <w:rPr>
                <w:b w:val="0"/>
                <w:sz w:val="21"/>
                <w:szCs w:val="21"/>
              </w:rPr>
            </w:pPr>
            <w:r>
              <w:rPr>
                <w:rFonts w:hint="eastAsia"/>
                <w:b w:val="0"/>
                <w:sz w:val="21"/>
                <w:szCs w:val="21"/>
              </w:rPr>
              <w:t>管理员</w:t>
            </w:r>
          </w:p>
        </w:tc>
        <w:tc>
          <w:tcPr>
            <w:tcW w:w="1261" w:type="dxa"/>
            <w:vAlign w:val="center"/>
          </w:tcPr>
          <w:p w:rsidR="0076299C" w:rsidRDefault="00B106F2">
            <w:pPr>
              <w:pStyle w:val="af1"/>
              <w:rPr>
                <w:sz w:val="21"/>
                <w:szCs w:val="21"/>
              </w:rPr>
            </w:pPr>
            <w:r>
              <w:rPr>
                <w:rFonts w:hint="eastAsia"/>
                <w:sz w:val="21"/>
                <w:szCs w:val="21"/>
              </w:rPr>
              <w:t>类型</w:t>
            </w:r>
          </w:p>
        </w:tc>
        <w:tc>
          <w:tcPr>
            <w:tcW w:w="2653" w:type="dxa"/>
            <w:vAlign w:val="center"/>
          </w:tcPr>
          <w:p w:rsidR="0076299C" w:rsidRDefault="00B106F2">
            <w:pPr>
              <w:pStyle w:val="af1"/>
              <w:rPr>
                <w:b w:val="0"/>
                <w:sz w:val="21"/>
                <w:szCs w:val="21"/>
              </w:rPr>
            </w:pPr>
            <w:r>
              <w:rPr>
                <w:rFonts w:hint="eastAsia"/>
                <w:b w:val="0"/>
                <w:sz w:val="21"/>
                <w:szCs w:val="21"/>
              </w:rPr>
              <w:t>页面</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模块功能</w:t>
            </w:r>
          </w:p>
        </w:tc>
        <w:tc>
          <w:tcPr>
            <w:tcW w:w="7333" w:type="dxa"/>
            <w:gridSpan w:val="3"/>
            <w:vAlign w:val="center"/>
          </w:tcPr>
          <w:p w:rsidR="0076299C" w:rsidRDefault="00B106F2">
            <w:pPr>
              <w:pStyle w:val="af1"/>
              <w:rPr>
                <w:b w:val="0"/>
                <w:sz w:val="21"/>
                <w:szCs w:val="21"/>
              </w:rPr>
            </w:pPr>
            <w:r>
              <w:rPr>
                <w:rFonts w:hint="eastAsia"/>
                <w:b w:val="0"/>
                <w:sz w:val="21"/>
                <w:szCs w:val="21"/>
              </w:rPr>
              <w:t>查看所有销售列表</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性能要求</w:t>
            </w:r>
          </w:p>
        </w:tc>
        <w:tc>
          <w:tcPr>
            <w:tcW w:w="7333" w:type="dxa"/>
            <w:gridSpan w:val="3"/>
            <w:vAlign w:val="center"/>
          </w:tcPr>
          <w:p w:rsidR="0076299C" w:rsidRDefault="00B106F2">
            <w:pPr>
              <w:pStyle w:val="af1"/>
              <w:rPr>
                <w:b w:val="0"/>
                <w:sz w:val="21"/>
                <w:szCs w:val="21"/>
              </w:rPr>
            </w:pPr>
            <w:r>
              <w:rPr>
                <w:rFonts w:hint="eastAsia"/>
                <w:b w:val="0"/>
                <w:sz w:val="21"/>
                <w:szCs w:val="21"/>
              </w:rPr>
              <w:t>无</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限制条件</w:t>
            </w:r>
          </w:p>
        </w:tc>
        <w:tc>
          <w:tcPr>
            <w:tcW w:w="7333" w:type="dxa"/>
            <w:gridSpan w:val="3"/>
            <w:vAlign w:val="center"/>
          </w:tcPr>
          <w:p w:rsidR="0076299C" w:rsidRDefault="00B106F2">
            <w:pPr>
              <w:pStyle w:val="af1"/>
              <w:rPr>
                <w:b w:val="0"/>
                <w:sz w:val="21"/>
                <w:szCs w:val="21"/>
              </w:rPr>
            </w:pPr>
            <w:r>
              <w:rPr>
                <w:rFonts w:hint="eastAsia"/>
                <w:b w:val="0"/>
                <w:sz w:val="21"/>
                <w:szCs w:val="21"/>
              </w:rPr>
              <w:t>操作的员工必须是系统管理员</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输入</w:t>
            </w:r>
          </w:p>
        </w:tc>
        <w:tc>
          <w:tcPr>
            <w:tcW w:w="7333" w:type="dxa"/>
            <w:gridSpan w:val="3"/>
            <w:vAlign w:val="center"/>
          </w:tcPr>
          <w:p w:rsidR="0076299C" w:rsidRDefault="00B106F2">
            <w:pPr>
              <w:pStyle w:val="af1"/>
              <w:rPr>
                <w:b w:val="0"/>
                <w:sz w:val="21"/>
                <w:szCs w:val="21"/>
              </w:rPr>
            </w:pPr>
            <w:r>
              <w:rPr>
                <w:rFonts w:hint="eastAsia"/>
                <w:b w:val="0"/>
                <w:sz w:val="21"/>
                <w:szCs w:val="21"/>
              </w:rPr>
              <w:t>查看销售列表信息操作选择</w:t>
            </w:r>
          </w:p>
        </w:tc>
      </w:tr>
      <w:tr w:rsidR="0076299C">
        <w:trPr>
          <w:jc w:val="center"/>
        </w:trPr>
        <w:tc>
          <w:tcPr>
            <w:tcW w:w="1908" w:type="dxa"/>
            <w:vAlign w:val="center"/>
          </w:tcPr>
          <w:p w:rsidR="0076299C" w:rsidRDefault="00B106F2">
            <w:pPr>
              <w:pStyle w:val="af1"/>
              <w:jc w:val="center"/>
              <w:rPr>
                <w:sz w:val="21"/>
                <w:szCs w:val="21"/>
              </w:rPr>
            </w:pPr>
            <w:r>
              <w:rPr>
                <w:rFonts w:hint="eastAsia"/>
                <w:sz w:val="21"/>
                <w:szCs w:val="21"/>
              </w:rPr>
              <w:t>输出</w:t>
            </w:r>
          </w:p>
        </w:tc>
        <w:tc>
          <w:tcPr>
            <w:tcW w:w="7333" w:type="dxa"/>
            <w:gridSpan w:val="3"/>
            <w:vAlign w:val="center"/>
          </w:tcPr>
          <w:p w:rsidR="0076299C" w:rsidRDefault="00B106F2">
            <w:pPr>
              <w:pStyle w:val="af1"/>
              <w:rPr>
                <w:b w:val="0"/>
                <w:sz w:val="21"/>
                <w:szCs w:val="21"/>
              </w:rPr>
            </w:pPr>
            <w:r>
              <w:rPr>
                <w:rFonts w:hint="eastAsia"/>
                <w:b w:val="0"/>
                <w:sz w:val="21"/>
                <w:szCs w:val="21"/>
              </w:rPr>
              <w:t>销售信息表</w:t>
            </w:r>
          </w:p>
        </w:tc>
      </w:tr>
      <w:tr w:rsidR="0076299C">
        <w:trPr>
          <w:jc w:val="center"/>
        </w:trPr>
        <w:tc>
          <w:tcPr>
            <w:tcW w:w="9241" w:type="dxa"/>
            <w:gridSpan w:val="4"/>
            <w:vAlign w:val="center"/>
          </w:tcPr>
          <w:p w:rsidR="0076299C" w:rsidRDefault="00B106F2">
            <w:pPr>
              <w:pStyle w:val="af1"/>
              <w:jc w:val="center"/>
              <w:rPr>
                <w:sz w:val="21"/>
                <w:szCs w:val="21"/>
              </w:rPr>
            </w:pPr>
            <w:r>
              <w:rPr>
                <w:rFonts w:hint="eastAsia"/>
                <w:sz w:val="21"/>
                <w:szCs w:val="21"/>
              </w:rPr>
              <w:t>算法逻辑</w:t>
            </w:r>
          </w:p>
        </w:tc>
      </w:tr>
      <w:tr w:rsidR="0076299C">
        <w:trPr>
          <w:jc w:val="center"/>
        </w:trPr>
        <w:tc>
          <w:tcPr>
            <w:tcW w:w="9241" w:type="dxa"/>
            <w:gridSpan w:val="4"/>
            <w:vAlign w:val="center"/>
          </w:tcPr>
          <w:p w:rsidR="0076299C" w:rsidRDefault="00B106F2">
            <w:pPr>
              <w:pStyle w:val="af4"/>
              <w:rPr>
                <w:szCs w:val="24"/>
              </w:rPr>
            </w:pPr>
            <w:r>
              <w:rPr>
                <w:szCs w:val="24"/>
              </w:rPr>
              <w:lastRenderedPageBreak/>
              <w:pict>
                <v:shape id="_x0000_i1032" type="#_x0000_t75" style="width:65.25pt;height:101.25pt">
                  <v:imagedata r:id="rId106" o:title=""/>
                </v:shape>
              </w:pict>
            </w:r>
          </w:p>
        </w:tc>
      </w:tr>
      <w:tr w:rsidR="0076299C">
        <w:trPr>
          <w:jc w:val="center"/>
        </w:trPr>
        <w:tc>
          <w:tcPr>
            <w:tcW w:w="9241" w:type="dxa"/>
            <w:gridSpan w:val="4"/>
            <w:vAlign w:val="center"/>
          </w:tcPr>
          <w:p w:rsidR="0076299C" w:rsidRDefault="00B106F2">
            <w:pPr>
              <w:pStyle w:val="af1"/>
              <w:rPr>
                <w:sz w:val="21"/>
                <w:szCs w:val="21"/>
              </w:rPr>
            </w:pPr>
            <w:r>
              <w:rPr>
                <w:rFonts w:hint="eastAsia"/>
                <w:sz w:val="21"/>
                <w:szCs w:val="21"/>
              </w:rPr>
              <w:t>相关对象及接口</w:t>
            </w:r>
          </w:p>
        </w:tc>
      </w:tr>
      <w:tr w:rsidR="0076299C">
        <w:trPr>
          <w:jc w:val="center"/>
        </w:trPr>
        <w:tc>
          <w:tcPr>
            <w:tcW w:w="9241" w:type="dxa"/>
            <w:gridSpan w:val="4"/>
            <w:tcBorders>
              <w:bottom w:val="single" w:sz="12" w:space="0" w:color="auto"/>
            </w:tcBorders>
            <w:vAlign w:val="center"/>
          </w:tcPr>
          <w:p w:rsidR="0076299C" w:rsidRDefault="00B106F2">
            <w:pPr>
              <w:pStyle w:val="af1"/>
              <w:rPr>
                <w:b w:val="0"/>
                <w:sz w:val="21"/>
                <w:szCs w:val="21"/>
              </w:rPr>
            </w:pPr>
            <w:proofErr w:type="spellStart"/>
            <w:r>
              <w:rPr>
                <w:b w:val="0"/>
                <w:sz w:val="21"/>
                <w:szCs w:val="21"/>
              </w:rPr>
              <w:t>SellDao</w:t>
            </w:r>
            <w:proofErr w:type="spellEnd"/>
            <w:r>
              <w:rPr>
                <w:rFonts w:hint="eastAsia"/>
                <w:b w:val="0"/>
                <w:sz w:val="21"/>
                <w:szCs w:val="21"/>
              </w:rPr>
              <w:t>接口、</w:t>
            </w:r>
            <w:r>
              <w:rPr>
                <w:b w:val="0"/>
                <w:sz w:val="21"/>
                <w:szCs w:val="21"/>
              </w:rPr>
              <w:t>SellMap.xml</w:t>
            </w:r>
            <w:r>
              <w:rPr>
                <w:rFonts w:hint="eastAsia"/>
                <w:b w:val="0"/>
                <w:sz w:val="21"/>
                <w:szCs w:val="21"/>
              </w:rPr>
              <w:t>配置文件</w:t>
            </w:r>
          </w:p>
          <w:p w:rsidR="0076299C" w:rsidRDefault="00B106F2">
            <w:pPr>
              <w:pStyle w:val="af1"/>
              <w:rPr>
                <w:b w:val="0"/>
                <w:sz w:val="21"/>
                <w:szCs w:val="21"/>
              </w:rPr>
            </w:pPr>
            <w:proofErr w:type="spellStart"/>
            <w:r>
              <w:rPr>
                <w:b w:val="0"/>
                <w:sz w:val="21"/>
                <w:szCs w:val="21"/>
              </w:rPr>
              <w:t>SellService</w:t>
            </w:r>
            <w:proofErr w:type="spellEnd"/>
            <w:r>
              <w:rPr>
                <w:rFonts w:hint="eastAsia"/>
                <w:b w:val="0"/>
                <w:sz w:val="21"/>
                <w:szCs w:val="21"/>
              </w:rPr>
              <w:t>接口、</w:t>
            </w:r>
            <w:proofErr w:type="spellStart"/>
            <w:r>
              <w:rPr>
                <w:b w:val="0"/>
                <w:sz w:val="21"/>
                <w:szCs w:val="21"/>
              </w:rPr>
              <w:t>SellServiceImp</w:t>
            </w:r>
            <w:proofErr w:type="spellEnd"/>
            <w:r>
              <w:rPr>
                <w:rFonts w:hint="eastAsia"/>
                <w:b w:val="0"/>
                <w:sz w:val="21"/>
                <w:szCs w:val="21"/>
              </w:rPr>
              <w:t>类</w:t>
            </w:r>
          </w:p>
          <w:p w:rsidR="0076299C" w:rsidRDefault="00B106F2">
            <w:pPr>
              <w:pStyle w:val="af1"/>
              <w:rPr>
                <w:b w:val="0"/>
                <w:sz w:val="21"/>
                <w:szCs w:val="21"/>
              </w:rPr>
            </w:pPr>
            <w:proofErr w:type="spellStart"/>
            <w:r>
              <w:rPr>
                <w:b w:val="0"/>
                <w:sz w:val="21"/>
                <w:szCs w:val="21"/>
              </w:rPr>
              <w:t>SellAction</w:t>
            </w:r>
            <w:proofErr w:type="spellEnd"/>
            <w:r>
              <w:rPr>
                <w:rFonts w:hint="eastAsia"/>
                <w:b w:val="0"/>
                <w:sz w:val="21"/>
                <w:szCs w:val="21"/>
              </w:rPr>
              <w:t>类</w:t>
            </w:r>
          </w:p>
        </w:tc>
      </w:tr>
    </w:tbl>
    <w:p w:rsidR="0076299C" w:rsidRDefault="0076299C">
      <w:pPr>
        <w:pStyle w:val="af1"/>
        <w:rPr>
          <w:rFonts w:eastAsia="黑体"/>
          <w:b w:val="0"/>
          <w:sz w:val="36"/>
          <w:szCs w:val="36"/>
        </w:rPr>
      </w:pPr>
    </w:p>
    <w:p w:rsidR="0076299C" w:rsidRDefault="00B106F2">
      <w:pPr>
        <w:pStyle w:val="2"/>
        <w:keepLines w:val="0"/>
        <w:spacing w:line="300" w:lineRule="auto"/>
        <w:rPr>
          <w:bCs w:val="0"/>
          <w:sz w:val="28"/>
          <w:szCs w:val="28"/>
        </w:rPr>
      </w:pPr>
      <w:bookmarkStart w:id="264" w:name="_Toc360025929"/>
      <w:r>
        <w:rPr>
          <w:rFonts w:hint="eastAsia"/>
          <w:bCs w:val="0"/>
          <w:sz w:val="28"/>
          <w:szCs w:val="28"/>
        </w:rPr>
        <w:t>5.4</w:t>
      </w:r>
      <w:r>
        <w:rPr>
          <w:rFonts w:hint="eastAsia"/>
          <w:bCs w:val="0"/>
          <w:sz w:val="28"/>
          <w:szCs w:val="28"/>
        </w:rPr>
        <w:t>系统实现</w:t>
      </w:r>
      <w:bookmarkEnd w:id="264"/>
    </w:p>
    <w:p w:rsidR="0076299C" w:rsidRDefault="00B106F2">
      <w:pPr>
        <w:pStyle w:val="af"/>
        <w:numPr>
          <w:ilvl w:val="0"/>
          <w:numId w:val="46"/>
        </w:numPr>
        <w:spacing w:line="300" w:lineRule="auto"/>
        <w:ind w:firstLineChars="0"/>
        <w:rPr>
          <w:rFonts w:ascii="宋体" w:hAnsi="宋体"/>
          <w:bCs/>
          <w:sz w:val="24"/>
        </w:rPr>
      </w:pPr>
      <w:r>
        <w:rPr>
          <w:rFonts w:ascii="宋体" w:hAnsi="宋体" w:hint="eastAsia"/>
          <w:bCs/>
          <w:sz w:val="24"/>
        </w:rPr>
        <w:t>前台登陆效果图</w:t>
      </w:r>
    </w:p>
    <w:p w:rsidR="0076299C" w:rsidRDefault="00B106F2">
      <w:pPr>
        <w:spacing w:line="300" w:lineRule="auto"/>
        <w:rPr>
          <w:rFonts w:ascii="宋体" w:hAnsi="宋体"/>
          <w:bCs/>
          <w:sz w:val="24"/>
        </w:rPr>
      </w:pPr>
      <w:r>
        <w:rPr>
          <w:rFonts w:ascii="宋体" w:hAnsi="宋体" w:hint="eastAsia"/>
          <w:bCs/>
          <w:sz w:val="24"/>
        </w:rPr>
        <w:t>如图</w:t>
      </w:r>
      <w:r>
        <w:rPr>
          <w:bCs/>
          <w:sz w:val="24"/>
        </w:rPr>
        <w:t>5-1</w:t>
      </w:r>
      <w:r>
        <w:rPr>
          <w:rFonts w:ascii="宋体" w:hAnsi="宋体" w:hint="eastAsia"/>
          <w:bCs/>
          <w:sz w:val="24"/>
        </w:rPr>
        <w:t>所示。</w:t>
      </w:r>
    </w:p>
    <w:p w:rsidR="0076299C" w:rsidRDefault="0076299C">
      <w:pPr>
        <w:rPr>
          <w:rFonts w:ascii="宋体" w:hAnsi="宋体"/>
          <w:bCs/>
          <w:sz w:val="24"/>
        </w:rPr>
      </w:pPr>
    </w:p>
    <w:p w:rsidR="0076299C" w:rsidRDefault="00B106F2">
      <w:pPr>
        <w:jc w:val="center"/>
        <w:rPr>
          <w:rFonts w:ascii="宋体" w:hAnsi="宋体"/>
          <w:bCs/>
          <w:sz w:val="24"/>
        </w:rPr>
      </w:pPr>
      <w:r>
        <w:rPr>
          <w:noProof/>
        </w:rPr>
        <w:drawing>
          <wp:inline distT="0" distB="0" distL="0" distR="0">
            <wp:extent cx="2913380" cy="2550160"/>
            <wp:effectExtent l="0" t="0" r="127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9"/>
                    <a:stretch>
                      <a:fillRect/>
                    </a:stretch>
                  </pic:blipFill>
                  <pic:spPr>
                    <a:xfrm>
                      <a:off x="0" y="0"/>
                      <a:ext cx="2972405" cy="2601627"/>
                    </a:xfrm>
                    <a:prstGeom prst="rect">
                      <a:avLst/>
                    </a:prstGeom>
                  </pic:spPr>
                </pic:pic>
              </a:graphicData>
            </a:graphic>
          </wp:inline>
        </w:drawing>
      </w:r>
    </w:p>
    <w:p w:rsidR="0076299C" w:rsidRDefault="00B106F2">
      <w:pPr>
        <w:jc w:val="center"/>
        <w:rPr>
          <w:rFonts w:ascii="宋体" w:hAnsi="宋体"/>
          <w:bCs/>
          <w:szCs w:val="21"/>
        </w:rPr>
      </w:pPr>
      <w:r>
        <w:rPr>
          <w:rFonts w:ascii="宋体" w:hAnsi="宋体" w:hint="eastAsia"/>
          <w:bCs/>
          <w:szCs w:val="21"/>
        </w:rPr>
        <w:t>图</w:t>
      </w:r>
      <w:r>
        <w:rPr>
          <w:bCs/>
          <w:szCs w:val="21"/>
        </w:rPr>
        <w:t xml:space="preserve">5-1 </w:t>
      </w:r>
      <w:r>
        <w:rPr>
          <w:rFonts w:ascii="宋体" w:hAnsi="宋体" w:hint="eastAsia"/>
          <w:bCs/>
          <w:szCs w:val="21"/>
        </w:rPr>
        <w:t>登陆界面</w:t>
      </w:r>
    </w:p>
    <w:p w:rsidR="0076299C" w:rsidRDefault="0076299C">
      <w:pPr>
        <w:jc w:val="center"/>
        <w:rPr>
          <w:rFonts w:ascii="宋体" w:hAnsi="宋体"/>
          <w:bCs/>
          <w:szCs w:val="21"/>
        </w:rPr>
      </w:pPr>
    </w:p>
    <w:p w:rsidR="0076299C" w:rsidRDefault="00B106F2">
      <w:pPr>
        <w:pStyle w:val="af"/>
        <w:numPr>
          <w:ilvl w:val="0"/>
          <w:numId w:val="46"/>
        </w:numPr>
        <w:spacing w:line="300" w:lineRule="auto"/>
        <w:ind w:firstLineChars="0"/>
        <w:rPr>
          <w:rFonts w:ascii="宋体" w:hAnsi="宋体"/>
          <w:bCs/>
          <w:sz w:val="24"/>
        </w:rPr>
      </w:pPr>
      <w:r>
        <w:rPr>
          <w:rFonts w:ascii="宋体" w:hAnsi="宋体" w:hint="eastAsia"/>
          <w:bCs/>
          <w:sz w:val="24"/>
        </w:rPr>
        <w:t>前台主界面效果图</w:t>
      </w:r>
    </w:p>
    <w:p w:rsidR="0076299C" w:rsidRDefault="00B106F2">
      <w:pPr>
        <w:spacing w:line="300" w:lineRule="auto"/>
        <w:rPr>
          <w:rFonts w:ascii="宋体" w:hAnsi="宋体"/>
          <w:bCs/>
          <w:sz w:val="24"/>
        </w:rPr>
      </w:pPr>
      <w:r>
        <w:rPr>
          <w:rFonts w:ascii="宋体" w:hAnsi="宋体" w:hint="eastAsia"/>
          <w:bCs/>
          <w:sz w:val="24"/>
        </w:rPr>
        <w:t>如图</w:t>
      </w:r>
      <w:r>
        <w:rPr>
          <w:bCs/>
          <w:sz w:val="24"/>
        </w:rPr>
        <w:t>5-2</w:t>
      </w:r>
      <w:r>
        <w:rPr>
          <w:rFonts w:ascii="宋体" w:hAnsi="宋体" w:hint="eastAsia"/>
          <w:bCs/>
          <w:sz w:val="24"/>
        </w:rPr>
        <w:t>所示。</w:t>
      </w:r>
    </w:p>
    <w:p w:rsidR="0076299C" w:rsidRDefault="0076299C">
      <w:pPr>
        <w:rPr>
          <w:rFonts w:ascii="宋体" w:hAnsi="宋体"/>
          <w:bCs/>
          <w:sz w:val="24"/>
        </w:rPr>
      </w:pPr>
    </w:p>
    <w:p w:rsidR="0076299C" w:rsidRDefault="00B106F2">
      <w:pPr>
        <w:jc w:val="center"/>
        <w:rPr>
          <w:rFonts w:ascii="宋体" w:hAnsi="宋体"/>
          <w:bCs/>
          <w:sz w:val="24"/>
        </w:rPr>
      </w:pPr>
      <w:r>
        <w:rPr>
          <w:noProof/>
        </w:rPr>
        <w:lastRenderedPageBreak/>
        <w:drawing>
          <wp:inline distT="0" distB="0" distL="0" distR="0">
            <wp:extent cx="4264660" cy="36766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0"/>
                    <a:stretch>
                      <a:fillRect/>
                    </a:stretch>
                  </pic:blipFill>
                  <pic:spPr>
                    <a:xfrm>
                      <a:off x="0" y="0"/>
                      <a:ext cx="4489268" cy="3869717"/>
                    </a:xfrm>
                    <a:prstGeom prst="rect">
                      <a:avLst/>
                    </a:prstGeom>
                  </pic:spPr>
                </pic:pic>
              </a:graphicData>
            </a:graphic>
          </wp:inline>
        </w:drawing>
      </w:r>
    </w:p>
    <w:p w:rsidR="0076299C" w:rsidRDefault="00B106F2">
      <w:pPr>
        <w:jc w:val="center"/>
        <w:rPr>
          <w:rFonts w:ascii="宋体" w:hAnsi="宋体"/>
          <w:bCs/>
          <w:szCs w:val="21"/>
        </w:rPr>
      </w:pPr>
      <w:r>
        <w:rPr>
          <w:rFonts w:ascii="宋体" w:hAnsi="宋体" w:hint="eastAsia"/>
          <w:bCs/>
          <w:szCs w:val="21"/>
        </w:rPr>
        <w:t>图</w:t>
      </w:r>
      <w:r>
        <w:rPr>
          <w:bCs/>
          <w:szCs w:val="21"/>
        </w:rPr>
        <w:t>5-</w:t>
      </w:r>
      <w:r>
        <w:rPr>
          <w:rFonts w:hint="eastAsia"/>
          <w:bCs/>
          <w:szCs w:val="21"/>
        </w:rPr>
        <w:t>2</w:t>
      </w:r>
      <w:r>
        <w:rPr>
          <w:rFonts w:hint="eastAsia"/>
          <w:bCs/>
          <w:szCs w:val="21"/>
        </w:rPr>
        <w:t>前台</w:t>
      </w:r>
      <w:r>
        <w:rPr>
          <w:rFonts w:ascii="宋体" w:hAnsi="宋体" w:hint="eastAsia"/>
          <w:bCs/>
          <w:szCs w:val="21"/>
        </w:rPr>
        <w:t>主界面</w:t>
      </w:r>
    </w:p>
    <w:p w:rsidR="0076299C" w:rsidRDefault="0076299C">
      <w:pPr>
        <w:rPr>
          <w:bCs/>
          <w:sz w:val="24"/>
        </w:rPr>
      </w:pPr>
    </w:p>
    <w:p w:rsidR="0076299C" w:rsidRDefault="00B106F2">
      <w:pPr>
        <w:pStyle w:val="af"/>
        <w:numPr>
          <w:ilvl w:val="0"/>
          <w:numId w:val="46"/>
        </w:numPr>
        <w:spacing w:line="300" w:lineRule="auto"/>
        <w:ind w:firstLineChars="0"/>
        <w:rPr>
          <w:rFonts w:ascii="宋体" w:hAnsi="宋体"/>
          <w:bCs/>
          <w:sz w:val="24"/>
        </w:rPr>
      </w:pPr>
      <w:r>
        <w:rPr>
          <w:rFonts w:ascii="宋体" w:hAnsi="宋体" w:hint="eastAsia"/>
          <w:bCs/>
          <w:sz w:val="24"/>
        </w:rPr>
        <w:t>订单管理主界面</w:t>
      </w:r>
    </w:p>
    <w:p w:rsidR="0076299C" w:rsidRDefault="00B106F2">
      <w:pPr>
        <w:spacing w:line="300" w:lineRule="auto"/>
        <w:rPr>
          <w:rFonts w:ascii="宋体" w:hAnsi="宋体"/>
          <w:bCs/>
          <w:sz w:val="24"/>
        </w:rPr>
      </w:pPr>
      <w:r>
        <w:rPr>
          <w:rFonts w:ascii="宋体" w:hAnsi="宋体" w:hint="eastAsia"/>
          <w:bCs/>
          <w:sz w:val="24"/>
        </w:rPr>
        <w:t>如图</w:t>
      </w:r>
      <w:r>
        <w:rPr>
          <w:bCs/>
          <w:sz w:val="24"/>
        </w:rPr>
        <w:t>5-3</w:t>
      </w:r>
      <w:r>
        <w:rPr>
          <w:rFonts w:ascii="宋体" w:hAnsi="宋体" w:hint="eastAsia"/>
          <w:bCs/>
          <w:sz w:val="24"/>
        </w:rPr>
        <w:t>所示。</w:t>
      </w:r>
    </w:p>
    <w:p w:rsidR="0076299C" w:rsidRDefault="00B106F2">
      <w:pPr>
        <w:jc w:val="center"/>
        <w:rPr>
          <w:rFonts w:ascii="宋体" w:hAnsi="宋体"/>
          <w:bCs/>
          <w:sz w:val="24"/>
        </w:rPr>
      </w:pPr>
      <w:r>
        <w:rPr>
          <w:noProof/>
        </w:rPr>
        <w:drawing>
          <wp:inline distT="0" distB="0" distL="0" distR="0">
            <wp:extent cx="5760720" cy="4050030"/>
            <wp:effectExtent l="0" t="0" r="1143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1"/>
                    <a:stretch>
                      <a:fillRect/>
                    </a:stretch>
                  </pic:blipFill>
                  <pic:spPr>
                    <a:xfrm>
                      <a:off x="0" y="0"/>
                      <a:ext cx="5760720" cy="4050030"/>
                    </a:xfrm>
                    <a:prstGeom prst="rect">
                      <a:avLst/>
                    </a:prstGeom>
                  </pic:spPr>
                </pic:pic>
              </a:graphicData>
            </a:graphic>
          </wp:inline>
        </w:drawing>
      </w:r>
    </w:p>
    <w:p w:rsidR="0076299C" w:rsidRDefault="00B106F2">
      <w:pPr>
        <w:jc w:val="center"/>
        <w:rPr>
          <w:rFonts w:ascii="宋体" w:hAnsi="宋体"/>
          <w:bCs/>
          <w:szCs w:val="21"/>
        </w:rPr>
      </w:pPr>
      <w:r>
        <w:rPr>
          <w:rFonts w:ascii="宋体" w:hAnsi="宋体" w:hint="eastAsia"/>
          <w:bCs/>
          <w:szCs w:val="21"/>
        </w:rPr>
        <w:lastRenderedPageBreak/>
        <w:t>图</w:t>
      </w:r>
      <w:r>
        <w:rPr>
          <w:bCs/>
          <w:szCs w:val="21"/>
        </w:rPr>
        <w:t>5-</w:t>
      </w:r>
      <w:r>
        <w:rPr>
          <w:rFonts w:hint="eastAsia"/>
          <w:bCs/>
          <w:szCs w:val="21"/>
        </w:rPr>
        <w:t>3</w:t>
      </w:r>
      <w:r>
        <w:rPr>
          <w:rFonts w:hint="eastAsia"/>
          <w:bCs/>
          <w:szCs w:val="21"/>
        </w:rPr>
        <w:t>订单管理</w:t>
      </w:r>
      <w:r>
        <w:rPr>
          <w:rFonts w:ascii="宋体" w:hAnsi="宋体" w:hint="eastAsia"/>
          <w:bCs/>
          <w:szCs w:val="21"/>
        </w:rPr>
        <w:t>主界面</w:t>
      </w:r>
    </w:p>
    <w:p w:rsidR="0076299C" w:rsidRDefault="0076299C">
      <w:pPr>
        <w:rPr>
          <w:rFonts w:ascii="宋体" w:hAnsi="宋体"/>
          <w:bCs/>
          <w:sz w:val="24"/>
        </w:rPr>
      </w:pPr>
    </w:p>
    <w:p w:rsidR="0076299C" w:rsidRDefault="00B106F2">
      <w:pPr>
        <w:pStyle w:val="af"/>
        <w:numPr>
          <w:ilvl w:val="0"/>
          <w:numId w:val="46"/>
        </w:numPr>
        <w:spacing w:line="300" w:lineRule="auto"/>
        <w:ind w:firstLineChars="0"/>
        <w:rPr>
          <w:rFonts w:ascii="宋体" w:hAnsi="宋体"/>
          <w:bCs/>
          <w:sz w:val="24"/>
        </w:rPr>
      </w:pPr>
      <w:r>
        <w:rPr>
          <w:rFonts w:hint="eastAsia"/>
          <w:bCs/>
          <w:sz w:val="24"/>
        </w:rPr>
        <w:t>设计管理</w:t>
      </w:r>
      <w:r>
        <w:rPr>
          <w:rFonts w:ascii="宋体" w:hAnsi="宋体" w:hint="eastAsia"/>
          <w:bCs/>
          <w:sz w:val="24"/>
        </w:rPr>
        <w:t>主界面</w:t>
      </w:r>
    </w:p>
    <w:p w:rsidR="0076299C" w:rsidRDefault="00B106F2">
      <w:pPr>
        <w:spacing w:line="300" w:lineRule="auto"/>
        <w:rPr>
          <w:rFonts w:ascii="宋体" w:hAnsi="宋体"/>
          <w:bCs/>
          <w:sz w:val="24"/>
        </w:rPr>
      </w:pPr>
      <w:r>
        <w:rPr>
          <w:rFonts w:ascii="宋体" w:hAnsi="宋体" w:hint="eastAsia"/>
          <w:bCs/>
          <w:sz w:val="24"/>
        </w:rPr>
        <w:t>如图</w:t>
      </w:r>
      <w:r>
        <w:rPr>
          <w:bCs/>
          <w:sz w:val="24"/>
        </w:rPr>
        <w:t>5-4</w:t>
      </w:r>
      <w:r>
        <w:rPr>
          <w:rFonts w:ascii="宋体" w:hAnsi="宋体" w:hint="eastAsia"/>
          <w:bCs/>
          <w:sz w:val="24"/>
        </w:rPr>
        <w:t>所示。</w:t>
      </w:r>
    </w:p>
    <w:p w:rsidR="0076299C" w:rsidRDefault="0076299C">
      <w:pPr>
        <w:spacing w:line="300" w:lineRule="auto"/>
        <w:rPr>
          <w:rFonts w:ascii="宋体" w:hAnsi="宋体"/>
          <w:bCs/>
          <w:sz w:val="24"/>
        </w:rPr>
      </w:pPr>
    </w:p>
    <w:p w:rsidR="0076299C" w:rsidRDefault="00B106F2">
      <w:pPr>
        <w:jc w:val="center"/>
        <w:rPr>
          <w:rFonts w:ascii="宋体" w:hAnsi="宋体"/>
          <w:bCs/>
          <w:sz w:val="24"/>
        </w:rPr>
      </w:pPr>
      <w:r>
        <w:rPr>
          <w:noProof/>
        </w:rPr>
        <w:drawing>
          <wp:inline distT="0" distB="0" distL="0" distR="0">
            <wp:extent cx="4810125" cy="2566670"/>
            <wp:effectExtent l="0" t="0" r="9525"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2"/>
                    <a:stretch>
                      <a:fillRect/>
                    </a:stretch>
                  </pic:blipFill>
                  <pic:spPr>
                    <a:xfrm>
                      <a:off x="0" y="0"/>
                      <a:ext cx="4978966" cy="2657003"/>
                    </a:xfrm>
                    <a:prstGeom prst="rect">
                      <a:avLst/>
                    </a:prstGeom>
                  </pic:spPr>
                </pic:pic>
              </a:graphicData>
            </a:graphic>
          </wp:inline>
        </w:drawing>
      </w:r>
    </w:p>
    <w:p w:rsidR="0076299C" w:rsidRDefault="00B106F2">
      <w:pPr>
        <w:jc w:val="center"/>
        <w:rPr>
          <w:rFonts w:ascii="宋体" w:hAnsi="宋体"/>
          <w:bCs/>
          <w:szCs w:val="21"/>
        </w:rPr>
      </w:pPr>
      <w:r>
        <w:rPr>
          <w:rFonts w:ascii="宋体" w:hAnsi="宋体" w:hint="eastAsia"/>
          <w:bCs/>
          <w:szCs w:val="21"/>
        </w:rPr>
        <w:t>图</w:t>
      </w:r>
      <w:r>
        <w:rPr>
          <w:bCs/>
          <w:szCs w:val="21"/>
        </w:rPr>
        <w:t>5-</w:t>
      </w:r>
      <w:r>
        <w:rPr>
          <w:rFonts w:hint="eastAsia"/>
          <w:bCs/>
          <w:szCs w:val="21"/>
        </w:rPr>
        <w:t>4</w:t>
      </w:r>
      <w:r>
        <w:rPr>
          <w:rFonts w:hint="eastAsia"/>
          <w:bCs/>
          <w:szCs w:val="21"/>
        </w:rPr>
        <w:t>库存</w:t>
      </w:r>
      <w:r>
        <w:rPr>
          <w:rFonts w:ascii="宋体" w:hAnsi="宋体" w:hint="eastAsia"/>
          <w:bCs/>
          <w:szCs w:val="21"/>
        </w:rPr>
        <w:t>信息主界面</w:t>
      </w:r>
    </w:p>
    <w:p w:rsidR="0076299C" w:rsidRDefault="00B106F2">
      <w:pPr>
        <w:pStyle w:val="af"/>
        <w:numPr>
          <w:ilvl w:val="0"/>
          <w:numId w:val="46"/>
        </w:numPr>
        <w:ind w:firstLineChars="0"/>
        <w:rPr>
          <w:rFonts w:ascii="宋体" w:hAnsi="宋体"/>
          <w:bCs/>
          <w:sz w:val="24"/>
        </w:rPr>
      </w:pPr>
      <w:r>
        <w:rPr>
          <w:rFonts w:ascii="宋体" w:hAnsi="宋体" w:hint="eastAsia"/>
          <w:bCs/>
          <w:sz w:val="24"/>
        </w:rPr>
        <w:t>生产管理主界面</w:t>
      </w:r>
    </w:p>
    <w:p w:rsidR="0076299C" w:rsidRDefault="00B106F2">
      <w:pPr>
        <w:pStyle w:val="af"/>
        <w:ind w:left="360" w:firstLineChars="0" w:firstLine="0"/>
        <w:rPr>
          <w:rFonts w:ascii="宋体" w:hAnsi="宋体"/>
          <w:bCs/>
          <w:sz w:val="24"/>
        </w:rPr>
      </w:pPr>
      <w:r>
        <w:rPr>
          <w:rFonts w:ascii="宋体" w:hAnsi="宋体" w:hint="eastAsia"/>
          <w:bCs/>
          <w:sz w:val="24"/>
        </w:rPr>
        <w:t>如图5-</w:t>
      </w:r>
      <w:r>
        <w:rPr>
          <w:rFonts w:ascii="宋体" w:hAnsi="宋体"/>
          <w:bCs/>
          <w:sz w:val="24"/>
        </w:rPr>
        <w:t>5</w:t>
      </w:r>
      <w:r>
        <w:rPr>
          <w:rFonts w:ascii="宋体" w:hAnsi="宋体" w:hint="eastAsia"/>
          <w:bCs/>
          <w:sz w:val="24"/>
        </w:rPr>
        <w:t>所示</w:t>
      </w:r>
    </w:p>
    <w:p w:rsidR="0076299C" w:rsidRDefault="0076299C">
      <w:pPr>
        <w:pStyle w:val="af"/>
        <w:ind w:left="360" w:firstLineChars="0" w:firstLine="0"/>
        <w:rPr>
          <w:rFonts w:ascii="宋体" w:hAnsi="宋体"/>
          <w:bCs/>
          <w:sz w:val="24"/>
        </w:rPr>
      </w:pPr>
    </w:p>
    <w:p w:rsidR="0076299C" w:rsidRDefault="00B106F2">
      <w:pPr>
        <w:pStyle w:val="af"/>
        <w:ind w:left="360" w:firstLineChars="0" w:firstLine="0"/>
        <w:jc w:val="center"/>
        <w:rPr>
          <w:rFonts w:ascii="宋体" w:hAnsi="宋体"/>
          <w:bCs/>
          <w:sz w:val="24"/>
        </w:rPr>
      </w:pPr>
      <w:r>
        <w:rPr>
          <w:noProof/>
        </w:rPr>
        <w:drawing>
          <wp:inline distT="0" distB="0" distL="0" distR="0">
            <wp:extent cx="5760720" cy="3609975"/>
            <wp:effectExtent l="0" t="0" r="1143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3"/>
                    <a:stretch>
                      <a:fillRect/>
                    </a:stretch>
                  </pic:blipFill>
                  <pic:spPr>
                    <a:xfrm>
                      <a:off x="0" y="0"/>
                      <a:ext cx="5760720" cy="3609975"/>
                    </a:xfrm>
                    <a:prstGeom prst="rect">
                      <a:avLst/>
                    </a:prstGeom>
                  </pic:spPr>
                </pic:pic>
              </a:graphicData>
            </a:graphic>
          </wp:inline>
        </w:drawing>
      </w:r>
    </w:p>
    <w:p w:rsidR="0076299C" w:rsidRDefault="00B106F2">
      <w:pPr>
        <w:pStyle w:val="af"/>
        <w:ind w:left="360" w:firstLineChars="0" w:firstLine="0"/>
        <w:jc w:val="center"/>
        <w:rPr>
          <w:rFonts w:ascii="宋体" w:hAnsi="宋体"/>
          <w:bCs/>
          <w:sz w:val="24"/>
        </w:rPr>
      </w:pPr>
      <w:r>
        <w:rPr>
          <w:rFonts w:ascii="宋体" w:hAnsi="宋体" w:hint="eastAsia"/>
          <w:bCs/>
          <w:sz w:val="24"/>
        </w:rPr>
        <w:t>图5-</w:t>
      </w:r>
      <w:r>
        <w:rPr>
          <w:rFonts w:ascii="宋体" w:hAnsi="宋体"/>
          <w:bCs/>
          <w:sz w:val="24"/>
        </w:rPr>
        <w:t>5</w:t>
      </w:r>
      <w:r>
        <w:rPr>
          <w:rFonts w:ascii="宋体" w:hAnsi="宋体" w:hint="eastAsia"/>
          <w:bCs/>
          <w:sz w:val="24"/>
        </w:rPr>
        <w:t>生产管理主界面</w:t>
      </w:r>
    </w:p>
    <w:p w:rsidR="0076299C" w:rsidRDefault="0076299C">
      <w:pPr>
        <w:pStyle w:val="af"/>
        <w:ind w:left="360" w:firstLineChars="0" w:firstLine="0"/>
        <w:rPr>
          <w:rFonts w:ascii="宋体" w:hAnsi="宋体"/>
          <w:bCs/>
          <w:sz w:val="24"/>
        </w:rPr>
      </w:pPr>
    </w:p>
    <w:p w:rsidR="0076299C" w:rsidRDefault="00B106F2">
      <w:pPr>
        <w:pStyle w:val="af"/>
        <w:numPr>
          <w:ilvl w:val="0"/>
          <w:numId w:val="46"/>
        </w:numPr>
        <w:ind w:firstLineChars="0"/>
        <w:rPr>
          <w:rFonts w:ascii="宋体" w:hAnsi="宋体"/>
          <w:bCs/>
          <w:sz w:val="24"/>
        </w:rPr>
      </w:pPr>
      <w:r>
        <w:rPr>
          <w:rFonts w:ascii="宋体" w:hAnsi="宋体" w:hint="eastAsia"/>
          <w:bCs/>
          <w:sz w:val="24"/>
        </w:rPr>
        <w:t>财务管理主界面</w:t>
      </w:r>
    </w:p>
    <w:p w:rsidR="0076299C" w:rsidRDefault="00B106F2">
      <w:pPr>
        <w:pStyle w:val="af"/>
        <w:ind w:left="360" w:firstLineChars="0" w:firstLine="0"/>
        <w:rPr>
          <w:rFonts w:ascii="宋体" w:hAnsi="宋体"/>
          <w:bCs/>
          <w:sz w:val="24"/>
        </w:rPr>
      </w:pPr>
      <w:r>
        <w:rPr>
          <w:rFonts w:ascii="宋体" w:hAnsi="宋体" w:hint="eastAsia"/>
          <w:bCs/>
          <w:sz w:val="24"/>
        </w:rPr>
        <w:lastRenderedPageBreak/>
        <w:t>如图5-</w:t>
      </w:r>
      <w:r>
        <w:rPr>
          <w:rFonts w:ascii="宋体" w:hAnsi="宋体"/>
          <w:bCs/>
          <w:sz w:val="24"/>
        </w:rPr>
        <w:t>6</w:t>
      </w:r>
      <w:r>
        <w:rPr>
          <w:rFonts w:ascii="宋体" w:hAnsi="宋体" w:hint="eastAsia"/>
          <w:bCs/>
          <w:sz w:val="24"/>
        </w:rPr>
        <w:t>所示</w:t>
      </w:r>
    </w:p>
    <w:p w:rsidR="0076299C" w:rsidRDefault="0076299C">
      <w:pPr>
        <w:pStyle w:val="af"/>
        <w:ind w:left="360" w:firstLineChars="0" w:firstLine="0"/>
        <w:rPr>
          <w:rFonts w:ascii="宋体" w:hAnsi="宋体"/>
          <w:bCs/>
          <w:sz w:val="24"/>
        </w:rPr>
      </w:pPr>
    </w:p>
    <w:p w:rsidR="0076299C" w:rsidRDefault="00B106F2">
      <w:pPr>
        <w:pStyle w:val="af"/>
        <w:ind w:left="360" w:firstLineChars="0" w:firstLine="0"/>
        <w:jc w:val="center"/>
        <w:rPr>
          <w:rFonts w:ascii="宋体" w:hAnsi="宋体"/>
          <w:bCs/>
          <w:sz w:val="24"/>
        </w:rPr>
      </w:pPr>
      <w:r>
        <w:rPr>
          <w:noProof/>
        </w:rPr>
        <w:drawing>
          <wp:inline distT="0" distB="0" distL="0" distR="0">
            <wp:extent cx="4798695" cy="3155315"/>
            <wp:effectExtent l="0" t="0" r="190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14"/>
                    <a:stretch>
                      <a:fillRect/>
                    </a:stretch>
                  </pic:blipFill>
                  <pic:spPr>
                    <a:xfrm>
                      <a:off x="0" y="0"/>
                      <a:ext cx="4821214" cy="3170565"/>
                    </a:xfrm>
                    <a:prstGeom prst="rect">
                      <a:avLst/>
                    </a:prstGeom>
                  </pic:spPr>
                </pic:pic>
              </a:graphicData>
            </a:graphic>
          </wp:inline>
        </w:drawing>
      </w:r>
    </w:p>
    <w:p w:rsidR="0076299C" w:rsidRDefault="00B106F2">
      <w:pPr>
        <w:pStyle w:val="af"/>
        <w:ind w:left="360" w:firstLineChars="0" w:firstLine="0"/>
        <w:jc w:val="center"/>
        <w:rPr>
          <w:rFonts w:ascii="宋体" w:hAnsi="宋体"/>
          <w:bCs/>
          <w:sz w:val="24"/>
        </w:rPr>
      </w:pPr>
      <w:r>
        <w:rPr>
          <w:rFonts w:ascii="宋体" w:hAnsi="宋体" w:hint="eastAsia"/>
          <w:bCs/>
          <w:sz w:val="24"/>
        </w:rPr>
        <w:t>图5-</w:t>
      </w:r>
      <w:r>
        <w:rPr>
          <w:rFonts w:ascii="宋体" w:hAnsi="宋体"/>
          <w:bCs/>
          <w:sz w:val="24"/>
        </w:rPr>
        <w:t xml:space="preserve">6 </w:t>
      </w:r>
      <w:r>
        <w:rPr>
          <w:rFonts w:ascii="宋体" w:hAnsi="宋体" w:hint="eastAsia"/>
          <w:bCs/>
          <w:sz w:val="24"/>
        </w:rPr>
        <w:t>财务管理主界面</w:t>
      </w:r>
    </w:p>
    <w:p w:rsidR="0076299C" w:rsidRDefault="0076299C">
      <w:pPr>
        <w:rPr>
          <w:rFonts w:ascii="宋体" w:hAnsi="宋体"/>
          <w:bCs/>
          <w:sz w:val="24"/>
        </w:rPr>
      </w:pPr>
    </w:p>
    <w:p w:rsidR="0076299C" w:rsidRDefault="00B106F2">
      <w:pPr>
        <w:pStyle w:val="af"/>
        <w:numPr>
          <w:ilvl w:val="0"/>
          <w:numId w:val="46"/>
        </w:numPr>
        <w:ind w:firstLineChars="0"/>
        <w:rPr>
          <w:rFonts w:ascii="宋体" w:hAnsi="宋体"/>
          <w:bCs/>
          <w:sz w:val="24"/>
        </w:rPr>
      </w:pPr>
      <w:r>
        <w:rPr>
          <w:rFonts w:ascii="宋体" w:hAnsi="宋体" w:hint="eastAsia"/>
          <w:bCs/>
          <w:sz w:val="24"/>
        </w:rPr>
        <w:t>数据记录主界面</w:t>
      </w:r>
    </w:p>
    <w:p w:rsidR="0076299C" w:rsidRDefault="00B106F2">
      <w:pPr>
        <w:pStyle w:val="af"/>
        <w:ind w:left="360" w:firstLineChars="0" w:firstLine="0"/>
        <w:rPr>
          <w:rFonts w:ascii="宋体" w:hAnsi="宋体"/>
          <w:bCs/>
          <w:sz w:val="24"/>
        </w:rPr>
      </w:pPr>
      <w:r>
        <w:rPr>
          <w:rFonts w:ascii="宋体" w:hAnsi="宋体" w:hint="eastAsia"/>
          <w:bCs/>
          <w:sz w:val="24"/>
        </w:rPr>
        <w:t>如图5-</w:t>
      </w:r>
      <w:r>
        <w:rPr>
          <w:rFonts w:ascii="宋体" w:hAnsi="宋体"/>
          <w:bCs/>
          <w:sz w:val="24"/>
        </w:rPr>
        <w:t>7</w:t>
      </w:r>
      <w:r>
        <w:rPr>
          <w:rFonts w:ascii="宋体" w:hAnsi="宋体" w:hint="eastAsia"/>
          <w:bCs/>
          <w:sz w:val="24"/>
        </w:rPr>
        <w:t>所示</w:t>
      </w:r>
    </w:p>
    <w:p w:rsidR="0076299C" w:rsidRDefault="0076299C">
      <w:pPr>
        <w:pStyle w:val="af"/>
        <w:ind w:left="360" w:firstLineChars="0" w:firstLine="0"/>
        <w:rPr>
          <w:rFonts w:ascii="宋体" w:hAnsi="宋体"/>
          <w:bCs/>
          <w:sz w:val="24"/>
        </w:rPr>
      </w:pPr>
    </w:p>
    <w:p w:rsidR="0076299C" w:rsidRDefault="00B106F2">
      <w:pPr>
        <w:pStyle w:val="af"/>
        <w:ind w:left="360" w:firstLineChars="0" w:firstLine="0"/>
        <w:jc w:val="center"/>
        <w:rPr>
          <w:rFonts w:ascii="宋体" w:hAnsi="宋体"/>
          <w:bCs/>
          <w:sz w:val="24"/>
        </w:rPr>
      </w:pPr>
      <w:r>
        <w:rPr>
          <w:noProof/>
        </w:rPr>
        <w:drawing>
          <wp:inline distT="0" distB="0" distL="0" distR="0">
            <wp:extent cx="5760720" cy="4172585"/>
            <wp:effectExtent l="0" t="0" r="11430" b="184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15"/>
                    <a:stretch>
                      <a:fillRect/>
                    </a:stretch>
                  </pic:blipFill>
                  <pic:spPr>
                    <a:xfrm>
                      <a:off x="0" y="0"/>
                      <a:ext cx="5760720" cy="4172585"/>
                    </a:xfrm>
                    <a:prstGeom prst="rect">
                      <a:avLst/>
                    </a:prstGeom>
                  </pic:spPr>
                </pic:pic>
              </a:graphicData>
            </a:graphic>
          </wp:inline>
        </w:drawing>
      </w:r>
    </w:p>
    <w:p w:rsidR="0076299C" w:rsidRDefault="00B106F2">
      <w:pPr>
        <w:pStyle w:val="af"/>
        <w:ind w:left="360" w:firstLineChars="0" w:firstLine="0"/>
        <w:jc w:val="center"/>
        <w:rPr>
          <w:rFonts w:ascii="宋体" w:hAnsi="宋体"/>
          <w:bCs/>
          <w:sz w:val="24"/>
        </w:rPr>
      </w:pPr>
      <w:r>
        <w:rPr>
          <w:rFonts w:ascii="宋体" w:hAnsi="宋体" w:hint="eastAsia"/>
          <w:bCs/>
          <w:sz w:val="24"/>
        </w:rPr>
        <w:lastRenderedPageBreak/>
        <w:t>图5-</w:t>
      </w:r>
      <w:r>
        <w:rPr>
          <w:rFonts w:ascii="宋体" w:hAnsi="宋体"/>
          <w:bCs/>
          <w:sz w:val="24"/>
        </w:rPr>
        <w:t xml:space="preserve">7 </w:t>
      </w:r>
      <w:r>
        <w:rPr>
          <w:rFonts w:ascii="宋体" w:hAnsi="宋体" w:hint="eastAsia"/>
          <w:bCs/>
          <w:sz w:val="24"/>
        </w:rPr>
        <w:t>数据记录主界面</w:t>
      </w:r>
    </w:p>
    <w:p w:rsidR="0076299C" w:rsidRDefault="0076299C">
      <w:pPr>
        <w:pStyle w:val="af"/>
        <w:ind w:left="360" w:firstLineChars="0" w:firstLine="0"/>
        <w:rPr>
          <w:rFonts w:ascii="宋体" w:hAnsi="宋体"/>
          <w:bCs/>
          <w:sz w:val="24"/>
        </w:rPr>
      </w:pPr>
    </w:p>
    <w:p w:rsidR="0076299C" w:rsidRDefault="00B106F2">
      <w:pPr>
        <w:pStyle w:val="af"/>
        <w:numPr>
          <w:ilvl w:val="0"/>
          <w:numId w:val="46"/>
        </w:numPr>
        <w:ind w:firstLineChars="0"/>
        <w:rPr>
          <w:rFonts w:ascii="宋体" w:hAnsi="宋体"/>
          <w:bCs/>
          <w:sz w:val="24"/>
        </w:rPr>
      </w:pPr>
      <w:r>
        <w:rPr>
          <w:rFonts w:ascii="宋体" w:hAnsi="宋体" w:hint="eastAsia"/>
          <w:bCs/>
          <w:sz w:val="24"/>
        </w:rPr>
        <w:t>后台登录主界面</w:t>
      </w:r>
    </w:p>
    <w:p w:rsidR="0076299C" w:rsidRDefault="00B106F2">
      <w:pPr>
        <w:pStyle w:val="af"/>
        <w:ind w:left="360" w:firstLineChars="0" w:firstLine="0"/>
        <w:rPr>
          <w:rFonts w:ascii="宋体" w:hAnsi="宋体"/>
          <w:bCs/>
          <w:sz w:val="24"/>
        </w:rPr>
      </w:pPr>
      <w:r>
        <w:rPr>
          <w:rFonts w:ascii="宋体" w:hAnsi="宋体" w:hint="eastAsia"/>
          <w:bCs/>
          <w:sz w:val="24"/>
        </w:rPr>
        <w:t>如图5-</w:t>
      </w:r>
      <w:r>
        <w:rPr>
          <w:rFonts w:ascii="宋体" w:hAnsi="宋体"/>
          <w:bCs/>
          <w:sz w:val="24"/>
        </w:rPr>
        <w:t>8</w:t>
      </w:r>
      <w:r>
        <w:rPr>
          <w:rFonts w:ascii="宋体" w:hAnsi="宋体" w:hint="eastAsia"/>
          <w:bCs/>
          <w:sz w:val="24"/>
        </w:rPr>
        <w:t>所示</w:t>
      </w:r>
    </w:p>
    <w:p w:rsidR="0076299C" w:rsidRDefault="0076299C">
      <w:pPr>
        <w:pStyle w:val="af"/>
        <w:ind w:left="360" w:firstLineChars="0" w:firstLine="0"/>
        <w:rPr>
          <w:rFonts w:ascii="宋体" w:hAnsi="宋体"/>
          <w:bCs/>
          <w:sz w:val="24"/>
        </w:rPr>
      </w:pPr>
    </w:p>
    <w:p w:rsidR="0076299C" w:rsidRDefault="00B106F2">
      <w:pPr>
        <w:pStyle w:val="af"/>
        <w:ind w:left="360" w:firstLineChars="0" w:firstLine="0"/>
        <w:jc w:val="center"/>
        <w:rPr>
          <w:rFonts w:ascii="宋体" w:hAnsi="宋体"/>
          <w:bCs/>
          <w:sz w:val="24"/>
        </w:rPr>
      </w:pPr>
      <w:r>
        <w:rPr>
          <w:noProof/>
        </w:rPr>
        <w:drawing>
          <wp:inline distT="0" distB="0" distL="0" distR="0">
            <wp:extent cx="3714115" cy="2322830"/>
            <wp:effectExtent l="0" t="0" r="635"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16"/>
                    <a:stretch>
                      <a:fillRect/>
                    </a:stretch>
                  </pic:blipFill>
                  <pic:spPr>
                    <a:xfrm>
                      <a:off x="0" y="0"/>
                      <a:ext cx="3802632" cy="2378189"/>
                    </a:xfrm>
                    <a:prstGeom prst="rect">
                      <a:avLst/>
                    </a:prstGeom>
                  </pic:spPr>
                </pic:pic>
              </a:graphicData>
            </a:graphic>
          </wp:inline>
        </w:drawing>
      </w:r>
    </w:p>
    <w:p w:rsidR="0076299C" w:rsidRDefault="00B106F2">
      <w:pPr>
        <w:pStyle w:val="af"/>
        <w:ind w:left="360" w:firstLineChars="0" w:firstLine="0"/>
        <w:jc w:val="center"/>
        <w:rPr>
          <w:rFonts w:ascii="宋体" w:hAnsi="宋体"/>
          <w:bCs/>
          <w:sz w:val="24"/>
        </w:rPr>
      </w:pPr>
      <w:r>
        <w:rPr>
          <w:rFonts w:ascii="宋体" w:hAnsi="宋体" w:hint="eastAsia"/>
          <w:bCs/>
          <w:sz w:val="24"/>
        </w:rPr>
        <w:t>图5-</w:t>
      </w:r>
      <w:r>
        <w:rPr>
          <w:rFonts w:ascii="宋体" w:hAnsi="宋体"/>
          <w:bCs/>
          <w:sz w:val="24"/>
        </w:rPr>
        <w:t xml:space="preserve">8 </w:t>
      </w:r>
      <w:r>
        <w:rPr>
          <w:rFonts w:ascii="宋体" w:hAnsi="宋体" w:hint="eastAsia"/>
          <w:bCs/>
          <w:sz w:val="24"/>
        </w:rPr>
        <w:t>后台登录主界面</w:t>
      </w:r>
    </w:p>
    <w:p w:rsidR="0076299C" w:rsidRDefault="0076299C">
      <w:pPr>
        <w:pStyle w:val="af"/>
        <w:ind w:left="360" w:firstLineChars="0" w:firstLine="0"/>
        <w:jc w:val="center"/>
        <w:rPr>
          <w:rFonts w:ascii="宋体" w:hAnsi="宋体"/>
          <w:bCs/>
          <w:sz w:val="24"/>
        </w:rPr>
      </w:pPr>
    </w:p>
    <w:p w:rsidR="0076299C" w:rsidRDefault="00B106F2">
      <w:pPr>
        <w:pStyle w:val="af"/>
        <w:numPr>
          <w:ilvl w:val="0"/>
          <w:numId w:val="46"/>
        </w:numPr>
        <w:ind w:firstLineChars="0"/>
        <w:jc w:val="left"/>
        <w:rPr>
          <w:rFonts w:ascii="宋体" w:hAnsi="宋体"/>
          <w:bCs/>
          <w:sz w:val="24"/>
        </w:rPr>
      </w:pPr>
      <w:r>
        <w:rPr>
          <w:rFonts w:ascii="宋体" w:hAnsi="宋体" w:hint="eastAsia"/>
          <w:bCs/>
          <w:sz w:val="24"/>
        </w:rPr>
        <w:t>后台管理主界面</w:t>
      </w:r>
    </w:p>
    <w:p w:rsidR="0076299C" w:rsidRDefault="00B106F2">
      <w:pPr>
        <w:pStyle w:val="af"/>
        <w:ind w:left="360" w:firstLineChars="0" w:firstLine="0"/>
        <w:jc w:val="left"/>
        <w:rPr>
          <w:rFonts w:ascii="宋体" w:hAnsi="宋体"/>
          <w:bCs/>
          <w:sz w:val="24"/>
        </w:rPr>
      </w:pPr>
      <w:r>
        <w:rPr>
          <w:rFonts w:ascii="宋体" w:hAnsi="宋体" w:hint="eastAsia"/>
          <w:bCs/>
          <w:sz w:val="24"/>
        </w:rPr>
        <w:t>如图5-</w:t>
      </w:r>
      <w:r>
        <w:rPr>
          <w:rFonts w:ascii="宋体" w:hAnsi="宋体"/>
          <w:bCs/>
          <w:sz w:val="24"/>
        </w:rPr>
        <w:t>9</w:t>
      </w:r>
      <w:r>
        <w:rPr>
          <w:rFonts w:ascii="宋体" w:hAnsi="宋体" w:hint="eastAsia"/>
          <w:bCs/>
          <w:sz w:val="24"/>
        </w:rPr>
        <w:t>所示</w:t>
      </w:r>
    </w:p>
    <w:p w:rsidR="0076299C" w:rsidRDefault="0076299C">
      <w:pPr>
        <w:pStyle w:val="af"/>
        <w:ind w:left="360" w:firstLineChars="0" w:firstLine="0"/>
        <w:jc w:val="left"/>
        <w:rPr>
          <w:rFonts w:ascii="宋体" w:hAnsi="宋体"/>
          <w:bCs/>
          <w:sz w:val="24"/>
        </w:rPr>
      </w:pPr>
    </w:p>
    <w:p w:rsidR="0076299C" w:rsidRDefault="00B106F2">
      <w:pPr>
        <w:pStyle w:val="af"/>
        <w:ind w:left="360" w:firstLineChars="0" w:firstLine="0"/>
        <w:jc w:val="center"/>
        <w:rPr>
          <w:rFonts w:ascii="宋体" w:hAnsi="宋体"/>
          <w:bCs/>
          <w:sz w:val="24"/>
        </w:rPr>
      </w:pPr>
      <w:r>
        <w:rPr>
          <w:noProof/>
        </w:rPr>
        <w:drawing>
          <wp:inline distT="0" distB="0" distL="0" distR="0">
            <wp:extent cx="6080125" cy="3086100"/>
            <wp:effectExtent l="0" t="0" r="158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17"/>
                    <a:stretch>
                      <a:fillRect/>
                    </a:stretch>
                  </pic:blipFill>
                  <pic:spPr>
                    <a:xfrm>
                      <a:off x="0" y="0"/>
                      <a:ext cx="6084818" cy="3088482"/>
                    </a:xfrm>
                    <a:prstGeom prst="rect">
                      <a:avLst/>
                    </a:prstGeom>
                  </pic:spPr>
                </pic:pic>
              </a:graphicData>
            </a:graphic>
          </wp:inline>
        </w:drawing>
      </w:r>
    </w:p>
    <w:p w:rsidR="0076299C" w:rsidRDefault="00B106F2">
      <w:pPr>
        <w:pStyle w:val="af"/>
        <w:ind w:left="360" w:firstLineChars="0" w:firstLine="0"/>
        <w:jc w:val="center"/>
        <w:rPr>
          <w:rFonts w:ascii="宋体" w:hAnsi="宋体"/>
          <w:bCs/>
          <w:sz w:val="24"/>
        </w:rPr>
      </w:pPr>
      <w:r>
        <w:rPr>
          <w:rFonts w:ascii="宋体" w:hAnsi="宋体" w:hint="eastAsia"/>
          <w:bCs/>
          <w:sz w:val="24"/>
        </w:rPr>
        <w:t>图5-</w:t>
      </w:r>
      <w:r>
        <w:rPr>
          <w:rFonts w:ascii="宋体" w:hAnsi="宋体"/>
          <w:bCs/>
          <w:sz w:val="24"/>
        </w:rPr>
        <w:t xml:space="preserve">9 </w:t>
      </w:r>
      <w:r>
        <w:rPr>
          <w:rFonts w:ascii="宋体" w:hAnsi="宋体" w:hint="eastAsia"/>
          <w:bCs/>
          <w:sz w:val="24"/>
        </w:rPr>
        <w:t>后台管理主界面</w:t>
      </w:r>
    </w:p>
    <w:p w:rsidR="0076299C" w:rsidRDefault="0076299C">
      <w:pPr>
        <w:sectPr w:rsidR="0076299C">
          <w:headerReference w:type="default" r:id="rId118"/>
          <w:pgSz w:w="11906" w:h="16838"/>
          <w:pgMar w:top="1417" w:right="1417" w:bottom="1417" w:left="1417" w:header="850" w:footer="850" w:gutter="0"/>
          <w:cols w:space="425"/>
          <w:docGrid w:type="lines" w:linePitch="312"/>
        </w:sectPr>
      </w:pPr>
    </w:p>
    <w:p w:rsidR="0076299C" w:rsidRDefault="00B106F2">
      <w:pPr>
        <w:pStyle w:val="1"/>
        <w:keepNext w:val="0"/>
        <w:pageBreakBefore/>
        <w:spacing w:beforeLines="50" w:before="156" w:afterLines="50" w:after="156" w:line="300" w:lineRule="auto"/>
      </w:pPr>
      <w:bookmarkStart w:id="265" w:name="_Toc358727659"/>
      <w:bookmarkStart w:id="266" w:name="_Toc327702470"/>
      <w:bookmarkStart w:id="267" w:name="_Toc358727349"/>
      <w:bookmarkStart w:id="268" w:name="_Toc358394908"/>
      <w:bookmarkStart w:id="269" w:name="_Toc360025930"/>
      <w:bookmarkStart w:id="270" w:name="_Toc358726829"/>
      <w:bookmarkStart w:id="271" w:name="_Toc358669918"/>
      <w:bookmarkStart w:id="272" w:name="_Toc358394802"/>
      <w:r>
        <w:rPr>
          <w:rFonts w:hint="eastAsia"/>
        </w:rPr>
        <w:lastRenderedPageBreak/>
        <w:t>第</w:t>
      </w:r>
      <w:r>
        <w:t>6</w:t>
      </w:r>
      <w:r>
        <w:rPr>
          <w:rFonts w:hint="eastAsia"/>
        </w:rPr>
        <w:t>章</w:t>
      </w:r>
      <w:r>
        <w:rPr>
          <w:rFonts w:hint="eastAsia"/>
        </w:rPr>
        <w:t xml:space="preserve"> </w:t>
      </w:r>
      <w:r>
        <w:rPr>
          <w:rFonts w:hint="eastAsia"/>
        </w:rPr>
        <w:t>软件测试</w:t>
      </w:r>
      <w:bookmarkEnd w:id="260"/>
      <w:bookmarkEnd w:id="261"/>
      <w:bookmarkEnd w:id="262"/>
      <w:bookmarkEnd w:id="263"/>
      <w:bookmarkEnd w:id="265"/>
      <w:bookmarkEnd w:id="266"/>
      <w:bookmarkEnd w:id="267"/>
      <w:bookmarkEnd w:id="268"/>
      <w:bookmarkEnd w:id="269"/>
      <w:bookmarkEnd w:id="270"/>
      <w:bookmarkEnd w:id="271"/>
      <w:bookmarkEnd w:id="272"/>
    </w:p>
    <w:p w:rsidR="0076299C" w:rsidRDefault="00B106F2">
      <w:pPr>
        <w:pStyle w:val="2"/>
        <w:keepLines w:val="0"/>
        <w:spacing w:line="300" w:lineRule="auto"/>
        <w:rPr>
          <w:bCs w:val="0"/>
          <w:sz w:val="28"/>
          <w:szCs w:val="28"/>
        </w:rPr>
      </w:pPr>
      <w:bookmarkStart w:id="273" w:name="_Toc327702471"/>
      <w:bookmarkStart w:id="274" w:name="_Toc358394803"/>
      <w:bookmarkStart w:id="275" w:name="_Toc295213530"/>
      <w:bookmarkStart w:id="276" w:name="_Toc358669919"/>
      <w:bookmarkStart w:id="277" w:name="_Toc296172835"/>
      <w:bookmarkStart w:id="278" w:name="_Toc358726830"/>
      <w:bookmarkStart w:id="279" w:name="_Toc360025931"/>
      <w:bookmarkStart w:id="280" w:name="_Toc358727660"/>
      <w:bookmarkStart w:id="281" w:name="_Toc358727350"/>
      <w:bookmarkStart w:id="282" w:name="_Toc358394909"/>
      <w:r>
        <w:rPr>
          <w:bCs w:val="0"/>
          <w:sz w:val="28"/>
          <w:szCs w:val="28"/>
        </w:rPr>
        <w:t>6.1</w:t>
      </w:r>
      <w:r>
        <w:rPr>
          <w:rFonts w:hint="eastAsia"/>
          <w:bCs w:val="0"/>
          <w:sz w:val="28"/>
          <w:szCs w:val="28"/>
        </w:rPr>
        <w:t>系统测试</w:t>
      </w:r>
      <w:bookmarkEnd w:id="273"/>
      <w:bookmarkEnd w:id="274"/>
      <w:bookmarkEnd w:id="275"/>
      <w:bookmarkEnd w:id="276"/>
      <w:bookmarkEnd w:id="277"/>
      <w:bookmarkEnd w:id="278"/>
      <w:bookmarkEnd w:id="279"/>
      <w:bookmarkEnd w:id="280"/>
      <w:bookmarkEnd w:id="281"/>
      <w:bookmarkEnd w:id="282"/>
    </w:p>
    <w:p w:rsidR="0076299C" w:rsidRDefault="00B106F2">
      <w:pPr>
        <w:pStyle w:val="3"/>
        <w:spacing w:line="300" w:lineRule="auto"/>
        <w:rPr>
          <w:bCs/>
          <w:sz w:val="28"/>
          <w:szCs w:val="28"/>
        </w:rPr>
      </w:pPr>
      <w:bookmarkStart w:id="283" w:name="_Toc358394911"/>
      <w:bookmarkStart w:id="284" w:name="_Toc327702473"/>
      <w:bookmarkStart w:id="285" w:name="_Toc358669920"/>
      <w:bookmarkStart w:id="286" w:name="_Toc295213532"/>
      <w:bookmarkStart w:id="287" w:name="_Toc296172837"/>
      <w:bookmarkStart w:id="288" w:name="_Toc358394805"/>
      <w:bookmarkStart w:id="289" w:name="_Toc360025932"/>
      <w:bookmarkStart w:id="290" w:name="_Toc358727351"/>
      <w:bookmarkStart w:id="291" w:name="_Toc358726831"/>
      <w:bookmarkStart w:id="292" w:name="_Toc358727661"/>
      <w:r>
        <w:rPr>
          <w:b w:val="0"/>
          <w:sz w:val="28"/>
          <w:szCs w:val="28"/>
        </w:rPr>
        <w:t>6</w:t>
      </w:r>
      <w:bookmarkStart w:id="293" w:name="_Toc6412"/>
      <w:bookmarkStart w:id="294" w:name="_Toc325221493"/>
      <w:bookmarkStart w:id="295" w:name="_Toc295856909"/>
      <w:bookmarkStart w:id="296" w:name="_Toc325819627"/>
      <w:bookmarkStart w:id="297" w:name="_Toc326055202"/>
      <w:bookmarkEnd w:id="283"/>
      <w:bookmarkEnd w:id="284"/>
      <w:bookmarkEnd w:id="285"/>
      <w:bookmarkEnd w:id="286"/>
      <w:bookmarkEnd w:id="287"/>
      <w:bookmarkEnd w:id="288"/>
      <w:r>
        <w:rPr>
          <w:b w:val="0"/>
          <w:sz w:val="28"/>
          <w:szCs w:val="28"/>
        </w:rPr>
        <w:t>.1.1</w:t>
      </w:r>
      <w:r>
        <w:rPr>
          <w:rFonts w:eastAsia="宋体" w:hint="eastAsia"/>
          <w:b w:val="0"/>
          <w:sz w:val="28"/>
          <w:szCs w:val="28"/>
        </w:rPr>
        <w:t>项目信息</w:t>
      </w:r>
      <w:bookmarkEnd w:id="289"/>
      <w:bookmarkEnd w:id="290"/>
      <w:bookmarkEnd w:id="291"/>
      <w:bookmarkEnd w:id="292"/>
      <w:bookmarkEnd w:id="293"/>
    </w:p>
    <w:p w:rsidR="0076299C" w:rsidRDefault="00B106F2">
      <w:pPr>
        <w:spacing w:line="300" w:lineRule="auto"/>
        <w:ind w:firstLineChars="200" w:firstLine="480"/>
        <w:rPr>
          <w:sz w:val="24"/>
        </w:rPr>
      </w:pPr>
      <w:r>
        <w:rPr>
          <w:sz w:val="24"/>
        </w:rPr>
        <w:t>1.</w:t>
      </w:r>
      <w:r>
        <w:rPr>
          <w:rFonts w:hint="eastAsia"/>
          <w:sz w:val="24"/>
        </w:rPr>
        <w:t>项目名称：基于</w:t>
      </w:r>
      <w:r>
        <w:rPr>
          <w:rFonts w:hint="eastAsia"/>
          <w:sz w:val="24"/>
        </w:rPr>
        <w:t>PHP</w:t>
      </w:r>
      <w:r>
        <w:rPr>
          <w:rFonts w:hint="eastAsia"/>
          <w:sz w:val="24"/>
        </w:rPr>
        <w:t>的企业订单管理系统的设计与实现</w:t>
      </w:r>
    </w:p>
    <w:p w:rsidR="0076299C" w:rsidRDefault="00B106F2">
      <w:pPr>
        <w:spacing w:line="300" w:lineRule="auto"/>
        <w:ind w:firstLineChars="200" w:firstLine="480"/>
        <w:rPr>
          <w:sz w:val="24"/>
        </w:rPr>
      </w:pPr>
      <w:r>
        <w:rPr>
          <w:sz w:val="24"/>
        </w:rPr>
        <w:t>2.</w:t>
      </w:r>
      <w:r>
        <w:rPr>
          <w:rFonts w:hint="eastAsia"/>
          <w:sz w:val="24"/>
        </w:rPr>
        <w:t>项目开发人员：</w:t>
      </w:r>
      <w:proofErr w:type="gramStart"/>
      <w:r>
        <w:rPr>
          <w:rFonts w:hint="eastAsia"/>
          <w:sz w:val="24"/>
        </w:rPr>
        <w:t>林练来</w:t>
      </w:r>
      <w:proofErr w:type="gramEnd"/>
    </w:p>
    <w:p w:rsidR="0076299C" w:rsidRDefault="00B106F2">
      <w:pPr>
        <w:pStyle w:val="3"/>
        <w:spacing w:line="300" w:lineRule="auto"/>
        <w:rPr>
          <w:bCs/>
          <w:sz w:val="28"/>
          <w:szCs w:val="28"/>
        </w:rPr>
      </w:pPr>
      <w:bookmarkStart w:id="298" w:name="_Toc15002"/>
      <w:bookmarkStart w:id="299" w:name="_Toc358727352"/>
      <w:bookmarkStart w:id="300" w:name="_Toc358727662"/>
      <w:bookmarkStart w:id="301" w:name="_Toc360025933"/>
      <w:bookmarkStart w:id="302" w:name="_Toc358726832"/>
      <w:r>
        <w:rPr>
          <w:b w:val="0"/>
          <w:sz w:val="28"/>
          <w:szCs w:val="28"/>
        </w:rPr>
        <w:t>6.1.2</w:t>
      </w:r>
      <w:r>
        <w:rPr>
          <w:rFonts w:eastAsia="宋体" w:hint="eastAsia"/>
          <w:b w:val="0"/>
          <w:sz w:val="28"/>
          <w:szCs w:val="28"/>
        </w:rPr>
        <w:t>测试方法</w:t>
      </w:r>
      <w:bookmarkEnd w:id="298"/>
      <w:r>
        <w:rPr>
          <w:rFonts w:eastAsia="宋体" w:hint="eastAsia"/>
          <w:b w:val="0"/>
          <w:sz w:val="28"/>
          <w:szCs w:val="28"/>
        </w:rPr>
        <w:t>介绍</w:t>
      </w:r>
      <w:bookmarkEnd w:id="299"/>
      <w:bookmarkEnd w:id="300"/>
      <w:bookmarkEnd w:id="301"/>
      <w:bookmarkEnd w:id="302"/>
    </w:p>
    <w:p w:rsidR="0076299C" w:rsidRDefault="00B106F2">
      <w:pPr>
        <w:autoSpaceDE w:val="0"/>
        <w:autoSpaceDN w:val="0"/>
        <w:adjustRightInd w:val="0"/>
        <w:spacing w:line="300" w:lineRule="auto"/>
        <w:ind w:firstLineChars="200" w:firstLine="480"/>
        <w:rPr>
          <w:color w:val="000000"/>
          <w:sz w:val="24"/>
          <w:lang w:val="zh-CN"/>
        </w:rPr>
      </w:pPr>
      <w:bookmarkStart w:id="303" w:name="_Toc31951"/>
      <w:r>
        <w:rPr>
          <w:rFonts w:hint="eastAsia"/>
          <w:color w:val="000000"/>
          <w:sz w:val="24"/>
          <w:lang w:val="zh-CN"/>
        </w:rPr>
        <w:t>当一个系统完成时，是需要对其进行软件结构以及功能的测试。</w:t>
      </w:r>
    </w:p>
    <w:p w:rsidR="0076299C" w:rsidRDefault="00B106F2">
      <w:pPr>
        <w:autoSpaceDE w:val="0"/>
        <w:autoSpaceDN w:val="0"/>
        <w:adjustRightInd w:val="0"/>
        <w:spacing w:line="300" w:lineRule="auto"/>
        <w:ind w:firstLineChars="200" w:firstLine="482"/>
        <w:rPr>
          <w:color w:val="000000"/>
          <w:sz w:val="24"/>
        </w:rPr>
      </w:pPr>
      <w:r>
        <w:rPr>
          <w:rFonts w:hint="eastAsia"/>
          <w:b/>
          <w:bCs/>
          <w:color w:val="000000"/>
          <w:sz w:val="24"/>
        </w:rPr>
        <w:t>软件测试方法</w:t>
      </w:r>
      <w:r>
        <w:rPr>
          <w:rFonts w:hint="eastAsia"/>
          <w:color w:val="000000"/>
          <w:sz w:val="24"/>
        </w:rPr>
        <w:t>：</w:t>
      </w:r>
      <w:proofErr w:type="gramStart"/>
      <w:r>
        <w:rPr>
          <w:rFonts w:hint="eastAsia"/>
          <w:color w:val="000000"/>
          <w:sz w:val="24"/>
        </w:rPr>
        <w:t>白盒测试</w:t>
      </w:r>
      <w:proofErr w:type="gramEnd"/>
      <w:r>
        <w:rPr>
          <w:rFonts w:hint="eastAsia"/>
          <w:color w:val="000000"/>
          <w:sz w:val="24"/>
        </w:rPr>
        <w:t>、黑盒测试、灰盒测试、静态测试、动态测试</w:t>
      </w:r>
    </w:p>
    <w:p w:rsidR="0076299C" w:rsidRDefault="00B106F2">
      <w:pPr>
        <w:autoSpaceDE w:val="0"/>
        <w:autoSpaceDN w:val="0"/>
        <w:adjustRightInd w:val="0"/>
        <w:spacing w:line="300" w:lineRule="auto"/>
        <w:ind w:firstLineChars="200" w:firstLine="480"/>
        <w:rPr>
          <w:color w:val="000000"/>
          <w:sz w:val="24"/>
        </w:rPr>
      </w:pPr>
      <w:r>
        <w:rPr>
          <w:rFonts w:hint="eastAsia"/>
          <w:color w:val="000000"/>
          <w:sz w:val="24"/>
        </w:rPr>
        <w:t>2.  </w:t>
      </w:r>
      <w:proofErr w:type="gramStart"/>
      <w:r>
        <w:rPr>
          <w:rFonts w:hint="eastAsia"/>
          <w:b/>
          <w:bCs/>
          <w:color w:val="000000"/>
          <w:sz w:val="24"/>
        </w:rPr>
        <w:t>白盒测试</w:t>
      </w:r>
      <w:proofErr w:type="gramEnd"/>
      <w:r>
        <w:rPr>
          <w:rFonts w:hint="eastAsia"/>
          <w:color w:val="000000"/>
          <w:sz w:val="24"/>
        </w:rPr>
        <w:t>：是一种测试用例设计方法，在这里盒子指的是被测试的软件，白盒，顾名思义即盒子是可视的，你可以清楚盒子内部的东西以及里面是如何运作的，</w:t>
      </w:r>
      <w:proofErr w:type="gramStart"/>
      <w:r>
        <w:rPr>
          <w:rFonts w:hint="eastAsia"/>
          <w:color w:val="000000"/>
          <w:sz w:val="24"/>
        </w:rPr>
        <w:t>因此白盒测试</w:t>
      </w:r>
      <w:proofErr w:type="gramEnd"/>
      <w:r>
        <w:rPr>
          <w:rFonts w:hint="eastAsia"/>
          <w:color w:val="000000"/>
          <w:sz w:val="24"/>
        </w:rPr>
        <w:t>需要你对系统内部的结构和工作原理有一个清楚的了解，并且基于这个知识来设计你的用例。</w:t>
      </w:r>
    </w:p>
    <w:p w:rsidR="0076299C" w:rsidRDefault="00B106F2">
      <w:pPr>
        <w:autoSpaceDE w:val="0"/>
        <w:autoSpaceDN w:val="0"/>
        <w:adjustRightInd w:val="0"/>
        <w:spacing w:line="300" w:lineRule="auto"/>
        <w:ind w:firstLineChars="200" w:firstLine="480"/>
        <w:rPr>
          <w:color w:val="000000"/>
          <w:sz w:val="24"/>
        </w:rPr>
      </w:pPr>
      <w:proofErr w:type="gramStart"/>
      <w:r>
        <w:rPr>
          <w:rFonts w:hint="eastAsia"/>
          <w:color w:val="000000"/>
          <w:sz w:val="24"/>
        </w:rPr>
        <w:t>白盒测试</w:t>
      </w:r>
      <w:proofErr w:type="gramEnd"/>
      <w:r>
        <w:rPr>
          <w:rFonts w:hint="eastAsia"/>
          <w:color w:val="000000"/>
          <w:sz w:val="24"/>
        </w:rPr>
        <w:t>技术一般可被分为静态分析和动态分析两类技术。</w:t>
      </w:r>
    </w:p>
    <w:p w:rsidR="0076299C" w:rsidRDefault="00B106F2">
      <w:pPr>
        <w:autoSpaceDE w:val="0"/>
        <w:autoSpaceDN w:val="0"/>
        <w:adjustRightInd w:val="0"/>
        <w:spacing w:line="300" w:lineRule="auto"/>
        <w:ind w:firstLineChars="200" w:firstLine="480"/>
        <w:rPr>
          <w:color w:val="000000"/>
          <w:sz w:val="24"/>
        </w:rPr>
      </w:pPr>
      <w:r>
        <w:rPr>
          <w:rFonts w:hint="eastAsia"/>
          <w:color w:val="000000"/>
          <w:sz w:val="24"/>
        </w:rPr>
        <w:t>静态分析主要有：控制流分析技术、数据流分析技术、信息流分析技术。</w:t>
      </w:r>
    </w:p>
    <w:p w:rsidR="0076299C" w:rsidRDefault="00B106F2">
      <w:pPr>
        <w:autoSpaceDE w:val="0"/>
        <w:autoSpaceDN w:val="0"/>
        <w:adjustRightInd w:val="0"/>
        <w:spacing w:line="300" w:lineRule="auto"/>
        <w:ind w:firstLineChars="200" w:firstLine="480"/>
        <w:rPr>
          <w:color w:val="000000"/>
          <w:sz w:val="24"/>
        </w:rPr>
      </w:pPr>
      <w:r>
        <w:rPr>
          <w:rFonts w:hint="eastAsia"/>
          <w:color w:val="000000"/>
          <w:sz w:val="24"/>
        </w:rPr>
        <w:t>动态分析主要有：逻辑覆盖率测试</w:t>
      </w:r>
      <w:r>
        <w:rPr>
          <w:rFonts w:hint="eastAsia"/>
          <w:color w:val="000000"/>
          <w:sz w:val="24"/>
        </w:rPr>
        <w:t>(</w:t>
      </w:r>
      <w:r>
        <w:rPr>
          <w:rFonts w:hint="eastAsia"/>
          <w:color w:val="000000"/>
          <w:sz w:val="24"/>
        </w:rPr>
        <w:t>分支测试、路径测试等</w:t>
      </w:r>
      <w:r>
        <w:rPr>
          <w:rFonts w:hint="eastAsia"/>
          <w:color w:val="000000"/>
          <w:sz w:val="24"/>
        </w:rPr>
        <w:t>)</w:t>
      </w:r>
      <w:r>
        <w:rPr>
          <w:rFonts w:hint="eastAsia"/>
          <w:color w:val="000000"/>
          <w:sz w:val="24"/>
        </w:rPr>
        <w:t>，程序插装等。</w:t>
      </w:r>
    </w:p>
    <w:p w:rsidR="0076299C" w:rsidRDefault="00B106F2">
      <w:pPr>
        <w:autoSpaceDE w:val="0"/>
        <w:autoSpaceDN w:val="0"/>
        <w:adjustRightInd w:val="0"/>
        <w:spacing w:line="300" w:lineRule="auto"/>
        <w:ind w:firstLineChars="200" w:firstLine="480"/>
        <w:rPr>
          <w:color w:val="000000"/>
          <w:sz w:val="24"/>
        </w:rPr>
      </w:pPr>
      <w:proofErr w:type="gramStart"/>
      <w:r>
        <w:rPr>
          <w:rFonts w:hint="eastAsia"/>
          <w:color w:val="000000"/>
          <w:sz w:val="24"/>
        </w:rPr>
        <w:t>白盒测试</w:t>
      </w:r>
      <w:proofErr w:type="gramEnd"/>
      <w:r>
        <w:rPr>
          <w:rFonts w:hint="eastAsia"/>
          <w:color w:val="000000"/>
          <w:sz w:val="24"/>
        </w:rPr>
        <w:t>优点：迫使测试人员去仔细的思考软件的实现；可以检测代码中的每条分支和路径；揭示隐藏在代码中的错误；对代码的测试比较彻底；最优化。</w:t>
      </w:r>
    </w:p>
    <w:p w:rsidR="0076299C" w:rsidRDefault="00B106F2">
      <w:pPr>
        <w:autoSpaceDE w:val="0"/>
        <w:autoSpaceDN w:val="0"/>
        <w:adjustRightInd w:val="0"/>
        <w:spacing w:line="300" w:lineRule="auto"/>
        <w:ind w:firstLineChars="200" w:firstLine="480"/>
        <w:rPr>
          <w:color w:val="000000"/>
          <w:sz w:val="24"/>
        </w:rPr>
      </w:pPr>
      <w:proofErr w:type="gramStart"/>
      <w:r>
        <w:rPr>
          <w:rFonts w:hint="eastAsia"/>
          <w:color w:val="000000"/>
          <w:sz w:val="24"/>
        </w:rPr>
        <w:t>白盒测试</w:t>
      </w:r>
      <w:proofErr w:type="gramEnd"/>
      <w:r>
        <w:rPr>
          <w:rFonts w:hint="eastAsia"/>
          <w:color w:val="000000"/>
          <w:sz w:val="24"/>
        </w:rPr>
        <w:t>缺点：昂贵；无法检测代码中遗漏的路径和数据敏感性错误；不验证规格的正确性。</w:t>
      </w:r>
    </w:p>
    <w:p w:rsidR="0076299C" w:rsidRDefault="00B106F2">
      <w:pPr>
        <w:autoSpaceDE w:val="0"/>
        <w:autoSpaceDN w:val="0"/>
        <w:adjustRightInd w:val="0"/>
        <w:spacing w:line="300" w:lineRule="auto"/>
        <w:ind w:firstLineChars="200" w:firstLine="480"/>
        <w:rPr>
          <w:color w:val="000000"/>
          <w:sz w:val="24"/>
        </w:rPr>
      </w:pPr>
      <w:r>
        <w:rPr>
          <w:rFonts w:hint="eastAsia"/>
          <w:color w:val="000000"/>
          <w:sz w:val="24"/>
        </w:rPr>
        <w:t>3.</w:t>
      </w:r>
      <w:r>
        <w:rPr>
          <w:rFonts w:hint="eastAsia"/>
          <w:b/>
          <w:bCs/>
          <w:color w:val="000000"/>
          <w:sz w:val="24"/>
        </w:rPr>
        <w:t>黑盒测试又叫功能测试</w:t>
      </w:r>
      <w:r>
        <w:rPr>
          <w:rFonts w:hint="eastAsia"/>
          <w:color w:val="000000"/>
          <w:sz w:val="24"/>
        </w:rPr>
        <w:t>，这是因为在黑盒测试中主要关注被测软件的功能实现，而不是内部逻辑。在黑盒测试中，被测对象的内部结构，运作情况对测试人员是不可见的，测试人员对被测产品的验证主要是根据其规格，验证其与规格的一致性。</w:t>
      </w:r>
    </w:p>
    <w:p w:rsidR="0076299C" w:rsidRDefault="00B106F2">
      <w:pPr>
        <w:autoSpaceDE w:val="0"/>
        <w:autoSpaceDN w:val="0"/>
        <w:adjustRightInd w:val="0"/>
        <w:spacing w:line="300" w:lineRule="auto"/>
        <w:ind w:firstLineChars="200" w:firstLine="480"/>
        <w:rPr>
          <w:color w:val="000000"/>
          <w:sz w:val="24"/>
        </w:rPr>
      </w:pPr>
      <w:r>
        <w:rPr>
          <w:rFonts w:hint="eastAsia"/>
          <w:color w:val="000000"/>
          <w:sz w:val="24"/>
        </w:rPr>
        <w:t>在绝大多数没有用户参与的黑盒测试中，最常见的测试有：功能性测试、容量测试、安全性测试、负载测试、恢复性测试、标杆测试、稳定性测试、可靠性测试等。</w:t>
      </w:r>
    </w:p>
    <w:p w:rsidR="0076299C" w:rsidRDefault="00B106F2">
      <w:pPr>
        <w:autoSpaceDE w:val="0"/>
        <w:autoSpaceDN w:val="0"/>
        <w:adjustRightInd w:val="0"/>
        <w:spacing w:line="300" w:lineRule="auto"/>
        <w:ind w:firstLineChars="200" w:firstLine="480"/>
        <w:rPr>
          <w:color w:val="000000"/>
          <w:sz w:val="24"/>
        </w:rPr>
      </w:pPr>
      <w:r>
        <w:rPr>
          <w:rFonts w:hint="eastAsia"/>
          <w:color w:val="000000"/>
          <w:sz w:val="24"/>
        </w:rPr>
        <w:t>4.</w:t>
      </w:r>
      <w:r>
        <w:rPr>
          <w:rFonts w:hint="eastAsia"/>
          <w:b/>
          <w:bCs/>
          <w:color w:val="000000"/>
          <w:sz w:val="24"/>
        </w:rPr>
        <w:t>灰盒测试</w:t>
      </w:r>
      <w:r>
        <w:rPr>
          <w:rFonts w:hint="eastAsia"/>
          <w:color w:val="000000"/>
          <w:sz w:val="24"/>
        </w:rPr>
        <w:t>：</w:t>
      </w:r>
      <w:proofErr w:type="gramStart"/>
      <w:r>
        <w:rPr>
          <w:rFonts w:hint="eastAsia"/>
          <w:color w:val="000000"/>
          <w:sz w:val="24"/>
        </w:rPr>
        <w:t>白盒测试</w:t>
      </w:r>
      <w:proofErr w:type="gramEnd"/>
      <w:r>
        <w:rPr>
          <w:rFonts w:hint="eastAsia"/>
          <w:color w:val="000000"/>
          <w:sz w:val="24"/>
        </w:rPr>
        <w:t>和黑盒测试往往不是决然分开的，一般</w:t>
      </w:r>
      <w:proofErr w:type="gramStart"/>
      <w:r>
        <w:rPr>
          <w:rFonts w:hint="eastAsia"/>
          <w:color w:val="000000"/>
          <w:sz w:val="24"/>
        </w:rPr>
        <w:t>在白盒测</w:t>
      </w:r>
      <w:proofErr w:type="gramEnd"/>
      <w:r>
        <w:rPr>
          <w:rFonts w:hint="eastAsia"/>
          <w:color w:val="000000"/>
          <w:sz w:val="24"/>
        </w:rPr>
        <w:t>试中交叉使用黑盒测试的方法，在黑盒测试中交叉</w:t>
      </w:r>
      <w:proofErr w:type="gramStart"/>
      <w:r>
        <w:rPr>
          <w:rFonts w:hint="eastAsia"/>
          <w:color w:val="000000"/>
          <w:sz w:val="24"/>
        </w:rPr>
        <w:t>使用白盒测</w:t>
      </w:r>
      <w:proofErr w:type="gramEnd"/>
      <w:r>
        <w:rPr>
          <w:rFonts w:hint="eastAsia"/>
          <w:color w:val="000000"/>
          <w:sz w:val="24"/>
        </w:rPr>
        <w:t>试的方法。灰盒测试就是这类界</w:t>
      </w:r>
      <w:proofErr w:type="gramStart"/>
      <w:r>
        <w:rPr>
          <w:rFonts w:hint="eastAsia"/>
          <w:color w:val="000000"/>
          <w:sz w:val="24"/>
        </w:rPr>
        <w:t>于白盒测试</w:t>
      </w:r>
      <w:proofErr w:type="gramEnd"/>
      <w:r>
        <w:rPr>
          <w:rFonts w:hint="eastAsia"/>
          <w:color w:val="000000"/>
          <w:sz w:val="24"/>
        </w:rPr>
        <w:t>和黑盒测试之间的测试。</w:t>
      </w:r>
    </w:p>
    <w:p w:rsidR="0076299C" w:rsidRDefault="00B106F2">
      <w:pPr>
        <w:autoSpaceDE w:val="0"/>
        <w:autoSpaceDN w:val="0"/>
        <w:adjustRightInd w:val="0"/>
        <w:spacing w:line="300" w:lineRule="auto"/>
        <w:ind w:firstLineChars="200" w:firstLine="480"/>
        <w:rPr>
          <w:color w:val="000000"/>
          <w:sz w:val="24"/>
        </w:rPr>
      </w:pPr>
      <w:r>
        <w:rPr>
          <w:rFonts w:hint="eastAsia"/>
          <w:color w:val="000000"/>
          <w:sz w:val="24"/>
        </w:rPr>
        <w:t>5.  </w:t>
      </w:r>
      <w:r>
        <w:rPr>
          <w:rFonts w:hint="eastAsia"/>
          <w:b/>
          <w:bCs/>
          <w:color w:val="000000"/>
          <w:sz w:val="24"/>
        </w:rPr>
        <w:t>静态测试</w:t>
      </w:r>
      <w:r>
        <w:rPr>
          <w:rFonts w:hint="eastAsia"/>
          <w:color w:val="000000"/>
          <w:sz w:val="24"/>
        </w:rPr>
        <w:t>：是一种不通过执行程序而进行测试的技术。它的关键功能是检查软件的表示和描述是否一致，没有冲突或者没有歧义。</w:t>
      </w:r>
    </w:p>
    <w:p w:rsidR="0076299C" w:rsidRDefault="00B106F2">
      <w:pPr>
        <w:autoSpaceDE w:val="0"/>
        <w:autoSpaceDN w:val="0"/>
        <w:adjustRightInd w:val="0"/>
        <w:spacing w:line="300" w:lineRule="auto"/>
        <w:ind w:firstLineChars="200" w:firstLine="480"/>
        <w:rPr>
          <w:color w:val="000000"/>
          <w:sz w:val="24"/>
        </w:rPr>
      </w:pPr>
      <w:r>
        <w:rPr>
          <w:rFonts w:hint="eastAsia"/>
          <w:color w:val="000000"/>
          <w:sz w:val="24"/>
        </w:rPr>
        <w:t>6. </w:t>
      </w:r>
      <w:r>
        <w:rPr>
          <w:rFonts w:hint="eastAsia"/>
          <w:b/>
          <w:bCs/>
          <w:color w:val="000000"/>
          <w:sz w:val="24"/>
        </w:rPr>
        <w:t>动态测试</w:t>
      </w:r>
      <w:r>
        <w:rPr>
          <w:rFonts w:hint="eastAsia"/>
          <w:color w:val="000000"/>
          <w:sz w:val="24"/>
        </w:rPr>
        <w:t>：包含了程序在受控的环境下使用特定的期望结果进行正式的运</w:t>
      </w:r>
      <w:r>
        <w:rPr>
          <w:rFonts w:hint="eastAsia"/>
          <w:color w:val="000000"/>
          <w:sz w:val="24"/>
        </w:rPr>
        <w:lastRenderedPageBreak/>
        <w:t>行。它显示了一个系统在检查状态下是正确还是不正确。</w:t>
      </w:r>
    </w:p>
    <w:p w:rsidR="0076299C" w:rsidRDefault="00B106F2">
      <w:pPr>
        <w:pStyle w:val="3"/>
        <w:spacing w:line="300" w:lineRule="auto"/>
        <w:rPr>
          <w:bCs/>
          <w:sz w:val="28"/>
          <w:szCs w:val="28"/>
        </w:rPr>
      </w:pPr>
      <w:bookmarkStart w:id="304" w:name="_Toc360025934"/>
      <w:bookmarkStart w:id="305" w:name="_Toc358727353"/>
      <w:bookmarkStart w:id="306" w:name="_Toc358727663"/>
      <w:bookmarkStart w:id="307" w:name="_Toc358726833"/>
      <w:r>
        <w:rPr>
          <w:b w:val="0"/>
          <w:sz w:val="28"/>
          <w:szCs w:val="28"/>
        </w:rPr>
        <w:t>6.1.3</w:t>
      </w:r>
      <w:r>
        <w:rPr>
          <w:rFonts w:eastAsia="宋体" w:hint="eastAsia"/>
          <w:b w:val="0"/>
          <w:sz w:val="28"/>
          <w:szCs w:val="28"/>
        </w:rPr>
        <w:t>测试方法</w:t>
      </w:r>
      <w:bookmarkEnd w:id="304"/>
      <w:bookmarkEnd w:id="305"/>
      <w:bookmarkEnd w:id="306"/>
      <w:bookmarkEnd w:id="307"/>
    </w:p>
    <w:p w:rsidR="0076299C" w:rsidRDefault="00B106F2">
      <w:pPr>
        <w:spacing w:line="300" w:lineRule="auto"/>
        <w:ind w:firstLineChars="200" w:firstLine="480"/>
        <w:rPr>
          <w:color w:val="000000"/>
          <w:sz w:val="24"/>
          <w:lang w:val="zh-CN"/>
        </w:rPr>
      </w:pPr>
      <w:r>
        <w:rPr>
          <w:rFonts w:hint="eastAsia"/>
          <w:color w:val="000000"/>
          <w:sz w:val="24"/>
          <w:lang w:val="zh-CN"/>
        </w:rPr>
        <w:t>本系统根据具体功能实现要求，以方便、准确。快捷为目的选择黑盒测试法</w:t>
      </w:r>
    </w:p>
    <w:p w:rsidR="0076299C" w:rsidRDefault="00B106F2">
      <w:pPr>
        <w:pStyle w:val="3"/>
        <w:spacing w:line="300" w:lineRule="auto"/>
        <w:rPr>
          <w:rFonts w:eastAsia="宋体"/>
          <w:bCs/>
          <w:sz w:val="28"/>
          <w:szCs w:val="28"/>
        </w:rPr>
      </w:pPr>
      <w:bookmarkStart w:id="308" w:name="_Toc358727354"/>
      <w:bookmarkStart w:id="309" w:name="_Toc360025935"/>
      <w:bookmarkStart w:id="310" w:name="_Toc358727664"/>
      <w:bookmarkStart w:id="311" w:name="_Toc358726834"/>
      <w:r>
        <w:rPr>
          <w:b w:val="0"/>
          <w:sz w:val="28"/>
          <w:szCs w:val="28"/>
        </w:rPr>
        <w:t>6.1.4</w:t>
      </w:r>
      <w:r>
        <w:rPr>
          <w:rFonts w:eastAsia="宋体" w:hint="eastAsia"/>
          <w:b w:val="0"/>
          <w:sz w:val="28"/>
          <w:szCs w:val="28"/>
        </w:rPr>
        <w:t>测试环境</w:t>
      </w:r>
      <w:bookmarkEnd w:id="303"/>
      <w:bookmarkEnd w:id="308"/>
      <w:bookmarkEnd w:id="309"/>
      <w:bookmarkEnd w:id="310"/>
      <w:bookmarkEnd w:id="311"/>
    </w:p>
    <w:p w:rsidR="0076299C" w:rsidRDefault="00B106F2">
      <w:pPr>
        <w:spacing w:line="300" w:lineRule="auto"/>
        <w:ind w:firstLineChars="200" w:firstLine="480"/>
        <w:rPr>
          <w:sz w:val="24"/>
        </w:rPr>
      </w:pPr>
      <w:r>
        <w:rPr>
          <w:rFonts w:hint="eastAsia"/>
          <w:sz w:val="24"/>
        </w:rPr>
        <w:t>如表</w:t>
      </w:r>
      <w:r>
        <w:rPr>
          <w:rFonts w:hint="eastAsia"/>
          <w:sz w:val="24"/>
        </w:rPr>
        <w:t>6-1</w:t>
      </w:r>
      <w:r>
        <w:rPr>
          <w:rFonts w:hint="eastAsia"/>
          <w:sz w:val="24"/>
        </w:rPr>
        <w:t>所示。</w:t>
      </w:r>
    </w:p>
    <w:p w:rsidR="0076299C" w:rsidRDefault="00B106F2">
      <w:pPr>
        <w:pStyle w:val="a0"/>
        <w:numPr>
          <w:ilvl w:val="7"/>
          <w:numId w:val="0"/>
        </w:numPr>
        <w:spacing w:beforeLines="0"/>
      </w:pPr>
      <w:r>
        <w:rPr>
          <w:rFonts w:hint="eastAsia"/>
        </w:rPr>
        <w:t>表</w:t>
      </w:r>
      <w:r>
        <w:t xml:space="preserve">6-1 </w:t>
      </w:r>
      <w:r>
        <w:rPr>
          <w:rFonts w:hint="eastAsia"/>
        </w:rPr>
        <w:t>测试环境表</w:t>
      </w:r>
    </w:p>
    <w:tbl>
      <w:tblPr>
        <w:tblW w:w="9214" w:type="dxa"/>
        <w:jc w:val="center"/>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4594"/>
        <w:gridCol w:w="4620"/>
      </w:tblGrid>
      <w:tr w:rsidR="0076299C">
        <w:trPr>
          <w:jc w:val="center"/>
        </w:trPr>
        <w:tc>
          <w:tcPr>
            <w:tcW w:w="4594" w:type="dxa"/>
            <w:tcBorders>
              <w:top w:val="single" w:sz="12" w:space="0" w:color="auto"/>
            </w:tcBorders>
            <w:shd w:val="clear" w:color="auto" w:fill="C0C0C0"/>
          </w:tcPr>
          <w:p w:rsidR="0076299C" w:rsidRDefault="00B106F2">
            <w:pPr>
              <w:pStyle w:val="af6"/>
              <w:rPr>
                <w:szCs w:val="21"/>
              </w:rPr>
            </w:pPr>
            <w:r>
              <w:rPr>
                <w:rFonts w:hint="eastAsia"/>
                <w:szCs w:val="21"/>
              </w:rPr>
              <w:t>硬件</w:t>
            </w:r>
          </w:p>
        </w:tc>
        <w:tc>
          <w:tcPr>
            <w:tcW w:w="4620" w:type="dxa"/>
            <w:tcBorders>
              <w:top w:val="single" w:sz="12" w:space="0" w:color="auto"/>
            </w:tcBorders>
            <w:shd w:val="clear" w:color="auto" w:fill="C0C0C0"/>
          </w:tcPr>
          <w:p w:rsidR="0076299C" w:rsidRDefault="00B106F2">
            <w:pPr>
              <w:pStyle w:val="af6"/>
              <w:rPr>
                <w:szCs w:val="21"/>
              </w:rPr>
            </w:pPr>
            <w:r>
              <w:rPr>
                <w:rFonts w:hint="eastAsia"/>
                <w:szCs w:val="21"/>
              </w:rPr>
              <w:t>软件</w:t>
            </w:r>
          </w:p>
        </w:tc>
      </w:tr>
      <w:tr w:rsidR="0076299C">
        <w:trPr>
          <w:trHeight w:val="828"/>
          <w:jc w:val="center"/>
        </w:trPr>
        <w:tc>
          <w:tcPr>
            <w:tcW w:w="4594" w:type="dxa"/>
            <w:tcBorders>
              <w:bottom w:val="single" w:sz="12" w:space="0" w:color="auto"/>
            </w:tcBorders>
          </w:tcPr>
          <w:p w:rsidR="0076299C" w:rsidRDefault="00B106F2">
            <w:pPr>
              <w:pStyle w:val="af1"/>
              <w:rPr>
                <w:b w:val="0"/>
                <w:sz w:val="21"/>
                <w:szCs w:val="21"/>
              </w:rPr>
            </w:pPr>
            <w:r>
              <w:rPr>
                <w:rFonts w:hint="eastAsia"/>
                <w:b w:val="0"/>
                <w:sz w:val="21"/>
                <w:szCs w:val="21"/>
              </w:rPr>
              <w:t>处理器：</w:t>
            </w:r>
            <w:r>
              <w:rPr>
                <w:rFonts w:hint="eastAsia"/>
                <w:b w:val="0"/>
                <w:sz w:val="21"/>
                <w:szCs w:val="21"/>
              </w:rPr>
              <w:t>Intel i5-8400 2.8GHz</w:t>
            </w:r>
          </w:p>
          <w:p w:rsidR="0076299C" w:rsidRDefault="00B106F2">
            <w:pPr>
              <w:pStyle w:val="af1"/>
              <w:rPr>
                <w:b w:val="0"/>
                <w:sz w:val="21"/>
                <w:szCs w:val="21"/>
              </w:rPr>
            </w:pPr>
            <w:r>
              <w:rPr>
                <w:rFonts w:hint="eastAsia"/>
                <w:b w:val="0"/>
                <w:sz w:val="21"/>
                <w:szCs w:val="21"/>
              </w:rPr>
              <w:t>内存：</w:t>
            </w:r>
            <w:r>
              <w:rPr>
                <w:rFonts w:hint="eastAsia"/>
                <w:b w:val="0"/>
                <w:sz w:val="21"/>
                <w:szCs w:val="21"/>
              </w:rPr>
              <w:t>4</w:t>
            </w:r>
            <w:r>
              <w:rPr>
                <w:b w:val="0"/>
                <w:sz w:val="21"/>
                <w:szCs w:val="21"/>
              </w:rPr>
              <w:t>GB</w:t>
            </w:r>
          </w:p>
          <w:p w:rsidR="0076299C" w:rsidRDefault="00B106F2">
            <w:pPr>
              <w:pStyle w:val="af1"/>
              <w:rPr>
                <w:b w:val="0"/>
                <w:sz w:val="21"/>
                <w:szCs w:val="21"/>
              </w:rPr>
            </w:pPr>
            <w:r>
              <w:rPr>
                <w:rFonts w:hint="eastAsia"/>
                <w:b w:val="0"/>
                <w:sz w:val="21"/>
                <w:szCs w:val="21"/>
              </w:rPr>
              <w:t>硬盘：</w:t>
            </w:r>
            <w:r>
              <w:rPr>
                <w:rFonts w:hint="eastAsia"/>
                <w:b w:val="0"/>
                <w:sz w:val="21"/>
                <w:szCs w:val="21"/>
              </w:rPr>
              <w:t>1 T</w:t>
            </w:r>
            <w:r>
              <w:rPr>
                <w:b w:val="0"/>
                <w:sz w:val="21"/>
                <w:szCs w:val="21"/>
              </w:rPr>
              <w:t xml:space="preserve"> / 5400 </w:t>
            </w:r>
            <w:r>
              <w:rPr>
                <w:rFonts w:hint="eastAsia"/>
                <w:b w:val="0"/>
                <w:sz w:val="21"/>
                <w:szCs w:val="21"/>
              </w:rPr>
              <w:t>转</w:t>
            </w:r>
            <w:r>
              <w:rPr>
                <w:b w:val="0"/>
                <w:sz w:val="21"/>
                <w:szCs w:val="21"/>
              </w:rPr>
              <w:t>/</w:t>
            </w:r>
            <w:r>
              <w:rPr>
                <w:rFonts w:hint="eastAsia"/>
                <w:b w:val="0"/>
                <w:sz w:val="21"/>
                <w:szCs w:val="21"/>
              </w:rPr>
              <w:t>分</w:t>
            </w:r>
          </w:p>
        </w:tc>
        <w:tc>
          <w:tcPr>
            <w:tcW w:w="4620" w:type="dxa"/>
            <w:tcBorders>
              <w:bottom w:val="single" w:sz="12" w:space="0" w:color="auto"/>
            </w:tcBorders>
          </w:tcPr>
          <w:p w:rsidR="0076299C" w:rsidRDefault="00B106F2">
            <w:pPr>
              <w:pStyle w:val="af1"/>
              <w:rPr>
                <w:b w:val="0"/>
                <w:sz w:val="21"/>
                <w:szCs w:val="21"/>
              </w:rPr>
            </w:pPr>
            <w:r>
              <w:rPr>
                <w:rFonts w:hint="eastAsia"/>
                <w:b w:val="0"/>
                <w:sz w:val="21"/>
                <w:szCs w:val="21"/>
              </w:rPr>
              <w:t>操作系统系统：</w:t>
            </w:r>
            <w:r>
              <w:rPr>
                <w:b w:val="0"/>
                <w:sz w:val="21"/>
                <w:szCs w:val="21"/>
              </w:rPr>
              <w:t xml:space="preserve">Windows </w:t>
            </w:r>
            <w:r>
              <w:rPr>
                <w:rFonts w:hint="eastAsia"/>
                <w:b w:val="0"/>
                <w:sz w:val="21"/>
                <w:szCs w:val="21"/>
              </w:rPr>
              <w:t>10</w:t>
            </w:r>
          </w:p>
          <w:p w:rsidR="0076299C" w:rsidRDefault="00B106F2">
            <w:pPr>
              <w:pStyle w:val="af1"/>
              <w:rPr>
                <w:b w:val="0"/>
                <w:sz w:val="21"/>
                <w:szCs w:val="21"/>
              </w:rPr>
            </w:pPr>
            <w:r>
              <w:rPr>
                <w:b w:val="0"/>
                <w:sz w:val="21"/>
                <w:szCs w:val="21"/>
              </w:rPr>
              <w:t>IDE</w:t>
            </w:r>
            <w:r>
              <w:rPr>
                <w:rFonts w:hint="eastAsia"/>
                <w:b w:val="0"/>
                <w:sz w:val="21"/>
                <w:szCs w:val="21"/>
              </w:rPr>
              <w:t>环境：</w:t>
            </w:r>
            <w:r>
              <w:rPr>
                <w:rFonts w:hint="eastAsia"/>
                <w:b w:val="0"/>
                <w:sz w:val="21"/>
                <w:szCs w:val="21"/>
              </w:rPr>
              <w:t>Sublime</w:t>
            </w:r>
          </w:p>
          <w:p w:rsidR="0076299C" w:rsidRDefault="00B106F2">
            <w:pPr>
              <w:pStyle w:val="af1"/>
              <w:rPr>
                <w:b w:val="0"/>
                <w:sz w:val="21"/>
                <w:szCs w:val="21"/>
              </w:rPr>
            </w:pPr>
            <w:r>
              <w:rPr>
                <w:rFonts w:hint="eastAsia"/>
                <w:b w:val="0"/>
                <w:sz w:val="21"/>
                <w:szCs w:val="21"/>
              </w:rPr>
              <w:t>服务器：</w:t>
            </w:r>
            <w:r>
              <w:rPr>
                <w:rFonts w:hint="eastAsia"/>
                <w:b w:val="0"/>
                <w:sz w:val="21"/>
                <w:szCs w:val="21"/>
              </w:rPr>
              <w:t>Apache</w:t>
            </w:r>
          </w:p>
          <w:p w:rsidR="0076299C" w:rsidRDefault="00B106F2">
            <w:pPr>
              <w:pStyle w:val="af1"/>
              <w:rPr>
                <w:b w:val="0"/>
                <w:sz w:val="21"/>
                <w:szCs w:val="21"/>
              </w:rPr>
            </w:pPr>
            <w:r>
              <w:rPr>
                <w:rFonts w:hint="eastAsia"/>
                <w:b w:val="0"/>
                <w:sz w:val="21"/>
                <w:szCs w:val="21"/>
              </w:rPr>
              <w:t>数据库：</w:t>
            </w:r>
            <w:r>
              <w:rPr>
                <w:b w:val="0"/>
                <w:sz w:val="21"/>
                <w:szCs w:val="21"/>
              </w:rPr>
              <w:t>MySQL5.</w:t>
            </w:r>
            <w:r>
              <w:rPr>
                <w:rFonts w:hint="eastAsia"/>
                <w:b w:val="0"/>
                <w:sz w:val="21"/>
                <w:szCs w:val="21"/>
              </w:rPr>
              <w:t>6</w:t>
            </w:r>
          </w:p>
          <w:p w:rsidR="0076299C" w:rsidRDefault="00B106F2">
            <w:pPr>
              <w:pStyle w:val="af1"/>
              <w:rPr>
                <w:b w:val="0"/>
                <w:sz w:val="21"/>
                <w:szCs w:val="21"/>
              </w:rPr>
            </w:pPr>
            <w:r>
              <w:rPr>
                <w:rFonts w:hint="eastAsia"/>
                <w:b w:val="0"/>
                <w:sz w:val="21"/>
                <w:szCs w:val="21"/>
              </w:rPr>
              <w:t>浏览器：</w:t>
            </w:r>
            <w:r>
              <w:rPr>
                <w:b w:val="0"/>
                <w:sz w:val="21"/>
                <w:szCs w:val="21"/>
              </w:rPr>
              <w:t>Google</w:t>
            </w:r>
          </w:p>
        </w:tc>
      </w:tr>
    </w:tbl>
    <w:p w:rsidR="0076299C" w:rsidRDefault="0076299C">
      <w:pPr>
        <w:spacing w:line="300" w:lineRule="auto"/>
        <w:rPr>
          <w:bCs/>
          <w:sz w:val="24"/>
        </w:rPr>
      </w:pPr>
      <w:bookmarkStart w:id="312" w:name="_Toc360025936"/>
    </w:p>
    <w:p w:rsidR="0076299C" w:rsidRDefault="00B106F2">
      <w:pPr>
        <w:pStyle w:val="2"/>
        <w:rPr>
          <w:bCs w:val="0"/>
          <w:sz w:val="28"/>
          <w:szCs w:val="28"/>
        </w:rPr>
      </w:pPr>
      <w:r>
        <w:rPr>
          <w:bCs w:val="0"/>
          <w:sz w:val="28"/>
          <w:szCs w:val="28"/>
        </w:rPr>
        <w:t>6.2</w:t>
      </w:r>
      <w:r>
        <w:rPr>
          <w:rFonts w:hint="eastAsia"/>
          <w:bCs w:val="0"/>
          <w:sz w:val="28"/>
          <w:szCs w:val="28"/>
        </w:rPr>
        <w:t>功能测试对象</w:t>
      </w:r>
      <w:bookmarkEnd w:id="312"/>
    </w:p>
    <w:p w:rsidR="0076299C" w:rsidRDefault="00B106F2">
      <w:pPr>
        <w:pStyle w:val="3"/>
        <w:rPr>
          <w:bCs/>
          <w:sz w:val="28"/>
          <w:szCs w:val="28"/>
        </w:rPr>
      </w:pPr>
      <w:bookmarkStart w:id="313" w:name="_Toc6561"/>
      <w:bookmarkStart w:id="314" w:name="_Toc358727666"/>
      <w:bookmarkStart w:id="315" w:name="_Toc360025937"/>
      <w:bookmarkStart w:id="316" w:name="_Toc358727356"/>
      <w:bookmarkStart w:id="317" w:name="_Toc358726836"/>
      <w:r>
        <w:rPr>
          <w:b w:val="0"/>
          <w:sz w:val="28"/>
          <w:szCs w:val="28"/>
        </w:rPr>
        <w:t>6.2.1</w:t>
      </w:r>
      <w:r>
        <w:rPr>
          <w:rFonts w:eastAsia="宋体" w:hint="eastAsia"/>
          <w:b w:val="0"/>
          <w:sz w:val="28"/>
          <w:szCs w:val="28"/>
        </w:rPr>
        <w:t>系统登录测试对象</w:t>
      </w:r>
      <w:bookmarkEnd w:id="313"/>
      <w:bookmarkEnd w:id="314"/>
      <w:bookmarkEnd w:id="315"/>
      <w:bookmarkEnd w:id="316"/>
      <w:bookmarkEnd w:id="317"/>
    </w:p>
    <w:p w:rsidR="0076299C" w:rsidRDefault="00B106F2">
      <w:pPr>
        <w:spacing w:line="300" w:lineRule="auto"/>
        <w:ind w:firstLineChars="200" w:firstLine="480"/>
        <w:rPr>
          <w:sz w:val="24"/>
        </w:rPr>
      </w:pPr>
      <w:r>
        <w:rPr>
          <w:rFonts w:hint="eastAsia"/>
          <w:sz w:val="24"/>
        </w:rPr>
        <w:t>系统登录时，对用户输入用户名和密码的正确性进行校验，出错时显示提示信息。</w:t>
      </w:r>
    </w:p>
    <w:p w:rsidR="0076299C" w:rsidRDefault="00B106F2">
      <w:pPr>
        <w:pStyle w:val="3"/>
        <w:rPr>
          <w:bCs/>
          <w:sz w:val="28"/>
          <w:szCs w:val="28"/>
        </w:rPr>
      </w:pPr>
      <w:bookmarkStart w:id="318" w:name="_Toc14351"/>
      <w:bookmarkStart w:id="319" w:name="_Toc358727667"/>
      <w:bookmarkStart w:id="320" w:name="_Toc358727357"/>
      <w:bookmarkStart w:id="321" w:name="_Toc360025938"/>
      <w:bookmarkStart w:id="322" w:name="_Toc358726837"/>
      <w:r>
        <w:rPr>
          <w:b w:val="0"/>
          <w:sz w:val="28"/>
          <w:szCs w:val="28"/>
        </w:rPr>
        <w:t>6.2.2</w:t>
      </w:r>
      <w:r>
        <w:rPr>
          <w:rFonts w:eastAsia="宋体" w:hint="eastAsia"/>
          <w:b w:val="0"/>
          <w:sz w:val="28"/>
          <w:szCs w:val="28"/>
        </w:rPr>
        <w:t>系统测试对象</w:t>
      </w:r>
      <w:bookmarkEnd w:id="318"/>
      <w:bookmarkEnd w:id="319"/>
      <w:bookmarkEnd w:id="320"/>
      <w:bookmarkEnd w:id="321"/>
      <w:bookmarkEnd w:id="322"/>
    </w:p>
    <w:p w:rsidR="0076299C" w:rsidRDefault="00B106F2">
      <w:pPr>
        <w:spacing w:line="300" w:lineRule="auto"/>
        <w:ind w:firstLineChars="200" w:firstLine="480"/>
        <w:rPr>
          <w:sz w:val="24"/>
        </w:rPr>
      </w:pPr>
      <w:r>
        <w:rPr>
          <w:sz w:val="24"/>
        </w:rPr>
        <w:t>1.</w:t>
      </w:r>
      <w:r>
        <w:rPr>
          <w:rFonts w:hint="eastAsia"/>
          <w:sz w:val="24"/>
        </w:rPr>
        <w:t>数据录入测试：数据录入时对一些字段规则的校验。</w:t>
      </w:r>
    </w:p>
    <w:p w:rsidR="0076299C" w:rsidRDefault="00B106F2">
      <w:pPr>
        <w:spacing w:line="300" w:lineRule="auto"/>
        <w:ind w:firstLineChars="200" w:firstLine="480"/>
        <w:rPr>
          <w:sz w:val="24"/>
        </w:rPr>
      </w:pPr>
      <w:r>
        <w:rPr>
          <w:sz w:val="24"/>
        </w:rPr>
        <w:t>2.</w:t>
      </w:r>
      <w:r>
        <w:rPr>
          <w:rFonts w:hint="eastAsia"/>
          <w:sz w:val="24"/>
        </w:rPr>
        <w:t>数据删除测试：从数据库中删除数据。</w:t>
      </w:r>
    </w:p>
    <w:p w:rsidR="0076299C" w:rsidRDefault="00B106F2">
      <w:pPr>
        <w:spacing w:line="300" w:lineRule="auto"/>
        <w:ind w:firstLineChars="200" w:firstLine="480"/>
        <w:rPr>
          <w:sz w:val="24"/>
        </w:rPr>
      </w:pPr>
      <w:r>
        <w:rPr>
          <w:sz w:val="24"/>
        </w:rPr>
        <w:t>3.</w:t>
      </w:r>
      <w:r>
        <w:rPr>
          <w:rFonts w:hint="eastAsia"/>
          <w:sz w:val="24"/>
        </w:rPr>
        <w:t>数据修改测试：更新数据库中的数据。</w:t>
      </w:r>
    </w:p>
    <w:p w:rsidR="0076299C" w:rsidRDefault="00B106F2">
      <w:pPr>
        <w:spacing w:line="300" w:lineRule="auto"/>
        <w:ind w:firstLineChars="200" w:firstLine="480"/>
        <w:rPr>
          <w:sz w:val="24"/>
        </w:rPr>
      </w:pPr>
      <w:r>
        <w:rPr>
          <w:sz w:val="24"/>
        </w:rPr>
        <w:t>4.</w:t>
      </w:r>
      <w:r>
        <w:rPr>
          <w:rFonts w:hint="eastAsia"/>
          <w:sz w:val="24"/>
        </w:rPr>
        <w:t>数据查询测试：根据输入或选择的条件查询数据。</w:t>
      </w:r>
    </w:p>
    <w:p w:rsidR="0076299C" w:rsidRDefault="00B106F2">
      <w:pPr>
        <w:pStyle w:val="2"/>
        <w:spacing w:line="300" w:lineRule="auto"/>
        <w:rPr>
          <w:bCs w:val="0"/>
          <w:sz w:val="28"/>
          <w:szCs w:val="28"/>
        </w:rPr>
      </w:pPr>
      <w:bookmarkStart w:id="323" w:name="_Toc23572"/>
      <w:bookmarkStart w:id="324" w:name="_Toc358727358"/>
      <w:bookmarkStart w:id="325" w:name="_Toc360025939"/>
      <w:bookmarkStart w:id="326" w:name="_Toc358726838"/>
      <w:bookmarkStart w:id="327" w:name="_Toc358727668"/>
      <w:r>
        <w:rPr>
          <w:bCs w:val="0"/>
          <w:sz w:val="28"/>
          <w:szCs w:val="28"/>
        </w:rPr>
        <w:t>6.3</w:t>
      </w:r>
      <w:r>
        <w:rPr>
          <w:rFonts w:hint="eastAsia"/>
          <w:bCs w:val="0"/>
          <w:sz w:val="28"/>
          <w:szCs w:val="28"/>
        </w:rPr>
        <w:t>功能测试用例及测试结果</w:t>
      </w:r>
      <w:bookmarkEnd w:id="323"/>
      <w:bookmarkEnd w:id="324"/>
      <w:bookmarkEnd w:id="325"/>
      <w:bookmarkEnd w:id="326"/>
      <w:bookmarkEnd w:id="327"/>
    </w:p>
    <w:p w:rsidR="0076299C" w:rsidRDefault="00B106F2">
      <w:pPr>
        <w:pStyle w:val="3"/>
        <w:spacing w:line="300" w:lineRule="auto"/>
        <w:rPr>
          <w:rFonts w:eastAsia="宋体"/>
          <w:b w:val="0"/>
          <w:sz w:val="28"/>
          <w:szCs w:val="28"/>
        </w:rPr>
      </w:pPr>
      <w:bookmarkStart w:id="328" w:name="_Toc358727669"/>
      <w:bookmarkStart w:id="329" w:name="_Toc19468"/>
      <w:bookmarkStart w:id="330" w:name="_Toc358726839"/>
      <w:bookmarkStart w:id="331" w:name="_Toc358727359"/>
      <w:bookmarkStart w:id="332" w:name="_Toc360025940"/>
      <w:r>
        <w:rPr>
          <w:b w:val="0"/>
          <w:sz w:val="28"/>
          <w:szCs w:val="28"/>
        </w:rPr>
        <w:t>6.3.1</w:t>
      </w:r>
      <w:r>
        <w:rPr>
          <w:rFonts w:eastAsia="宋体" w:hint="eastAsia"/>
          <w:b w:val="0"/>
          <w:sz w:val="28"/>
          <w:szCs w:val="28"/>
        </w:rPr>
        <w:t>系统登录模块测试</w:t>
      </w:r>
      <w:bookmarkEnd w:id="328"/>
      <w:bookmarkEnd w:id="329"/>
      <w:bookmarkEnd w:id="330"/>
      <w:bookmarkEnd w:id="331"/>
      <w:bookmarkEnd w:id="332"/>
    </w:p>
    <w:p w:rsidR="0076299C" w:rsidRDefault="00B106F2">
      <w:pPr>
        <w:spacing w:line="300" w:lineRule="auto"/>
        <w:ind w:firstLineChars="200" w:firstLine="480"/>
        <w:rPr>
          <w:sz w:val="24"/>
        </w:rPr>
      </w:pPr>
      <w:r>
        <w:rPr>
          <w:rFonts w:hint="eastAsia"/>
          <w:sz w:val="24"/>
        </w:rPr>
        <w:t>如表</w:t>
      </w:r>
      <w:r>
        <w:rPr>
          <w:rFonts w:hint="eastAsia"/>
          <w:sz w:val="24"/>
        </w:rPr>
        <w:t>6-2</w:t>
      </w:r>
      <w:r>
        <w:rPr>
          <w:rFonts w:hint="eastAsia"/>
          <w:sz w:val="24"/>
        </w:rPr>
        <w:t>所示。</w:t>
      </w:r>
    </w:p>
    <w:p w:rsidR="0076299C" w:rsidRDefault="0076299C"/>
    <w:p w:rsidR="0076299C" w:rsidRDefault="00B106F2">
      <w:pPr>
        <w:pStyle w:val="a0"/>
        <w:numPr>
          <w:ilvl w:val="7"/>
          <w:numId w:val="0"/>
        </w:numPr>
        <w:spacing w:beforeLines="0"/>
      </w:pPr>
      <w:r>
        <w:rPr>
          <w:rFonts w:hint="eastAsia"/>
        </w:rPr>
        <w:t>表</w:t>
      </w:r>
      <w:r>
        <w:t xml:space="preserve">6-2 </w:t>
      </w:r>
      <w:r>
        <w:rPr>
          <w:rFonts w:hint="eastAsia"/>
        </w:rPr>
        <w:t>系统登录测试用例表</w:t>
      </w:r>
    </w:p>
    <w:tbl>
      <w:tblPr>
        <w:tblW w:w="8097" w:type="dxa"/>
        <w:tblInd w:w="42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83"/>
        <w:gridCol w:w="2318"/>
        <w:gridCol w:w="2602"/>
        <w:gridCol w:w="1394"/>
      </w:tblGrid>
      <w:tr w:rsidR="0076299C">
        <w:tc>
          <w:tcPr>
            <w:tcW w:w="1783" w:type="dxa"/>
            <w:tcBorders>
              <w:top w:val="single" w:sz="12" w:space="0" w:color="auto"/>
            </w:tcBorders>
            <w:shd w:val="clear" w:color="auto" w:fill="C0C0C0"/>
            <w:vAlign w:val="center"/>
          </w:tcPr>
          <w:p w:rsidR="0076299C" w:rsidRDefault="00B106F2">
            <w:pPr>
              <w:pStyle w:val="af6"/>
              <w:rPr>
                <w:szCs w:val="21"/>
              </w:rPr>
            </w:pPr>
            <w:r>
              <w:rPr>
                <w:rFonts w:hint="eastAsia"/>
                <w:szCs w:val="21"/>
              </w:rPr>
              <w:t>模块名称</w:t>
            </w:r>
          </w:p>
        </w:tc>
        <w:tc>
          <w:tcPr>
            <w:tcW w:w="6314" w:type="dxa"/>
            <w:gridSpan w:val="3"/>
            <w:tcBorders>
              <w:top w:val="single" w:sz="12" w:space="0" w:color="auto"/>
            </w:tcBorders>
            <w:vAlign w:val="center"/>
          </w:tcPr>
          <w:p w:rsidR="0076299C" w:rsidRDefault="00B106F2">
            <w:pPr>
              <w:pStyle w:val="af1"/>
              <w:jc w:val="center"/>
              <w:rPr>
                <w:b w:val="0"/>
                <w:sz w:val="21"/>
                <w:szCs w:val="21"/>
              </w:rPr>
            </w:pPr>
            <w:r>
              <w:rPr>
                <w:rFonts w:hint="eastAsia"/>
                <w:b w:val="0"/>
                <w:sz w:val="21"/>
                <w:szCs w:val="21"/>
              </w:rPr>
              <w:t>系统登录模块</w:t>
            </w:r>
          </w:p>
        </w:tc>
      </w:tr>
      <w:tr w:rsidR="0076299C">
        <w:tc>
          <w:tcPr>
            <w:tcW w:w="1783" w:type="dxa"/>
            <w:shd w:val="clear" w:color="auto" w:fill="C0C0C0"/>
            <w:vAlign w:val="center"/>
          </w:tcPr>
          <w:p w:rsidR="0076299C" w:rsidRDefault="00B106F2">
            <w:pPr>
              <w:pStyle w:val="af6"/>
              <w:rPr>
                <w:szCs w:val="21"/>
              </w:rPr>
            </w:pPr>
            <w:r>
              <w:rPr>
                <w:rFonts w:hint="eastAsia"/>
                <w:szCs w:val="21"/>
              </w:rPr>
              <w:t>功能名称</w:t>
            </w:r>
          </w:p>
        </w:tc>
        <w:tc>
          <w:tcPr>
            <w:tcW w:w="6314" w:type="dxa"/>
            <w:gridSpan w:val="3"/>
            <w:vAlign w:val="center"/>
          </w:tcPr>
          <w:p w:rsidR="0076299C" w:rsidRDefault="00B106F2">
            <w:pPr>
              <w:pStyle w:val="af1"/>
              <w:jc w:val="center"/>
              <w:rPr>
                <w:b w:val="0"/>
                <w:sz w:val="21"/>
                <w:szCs w:val="21"/>
              </w:rPr>
            </w:pPr>
            <w:r>
              <w:rPr>
                <w:rFonts w:hint="eastAsia"/>
                <w:b w:val="0"/>
                <w:sz w:val="21"/>
                <w:szCs w:val="21"/>
              </w:rPr>
              <w:t>系统登录</w:t>
            </w:r>
          </w:p>
        </w:tc>
      </w:tr>
      <w:tr w:rsidR="0076299C">
        <w:tc>
          <w:tcPr>
            <w:tcW w:w="1783" w:type="dxa"/>
            <w:shd w:val="clear" w:color="auto" w:fill="C0C0C0"/>
            <w:vAlign w:val="center"/>
          </w:tcPr>
          <w:p w:rsidR="0076299C" w:rsidRDefault="00B106F2">
            <w:pPr>
              <w:pStyle w:val="af6"/>
              <w:rPr>
                <w:szCs w:val="21"/>
              </w:rPr>
            </w:pPr>
            <w:r>
              <w:rPr>
                <w:rFonts w:hint="eastAsia"/>
                <w:szCs w:val="21"/>
              </w:rPr>
              <w:t>测试用例</w:t>
            </w:r>
          </w:p>
        </w:tc>
        <w:tc>
          <w:tcPr>
            <w:tcW w:w="2318" w:type="dxa"/>
            <w:shd w:val="clear" w:color="auto" w:fill="C0C0C0"/>
            <w:vAlign w:val="center"/>
          </w:tcPr>
          <w:p w:rsidR="0076299C" w:rsidRDefault="00B106F2">
            <w:pPr>
              <w:pStyle w:val="af6"/>
              <w:rPr>
                <w:szCs w:val="21"/>
              </w:rPr>
            </w:pPr>
            <w:r>
              <w:rPr>
                <w:rFonts w:hint="eastAsia"/>
                <w:szCs w:val="21"/>
              </w:rPr>
              <w:t>前置条件</w:t>
            </w:r>
          </w:p>
        </w:tc>
        <w:tc>
          <w:tcPr>
            <w:tcW w:w="2602" w:type="dxa"/>
            <w:shd w:val="clear" w:color="auto" w:fill="C0C0C0"/>
            <w:vAlign w:val="center"/>
          </w:tcPr>
          <w:p w:rsidR="0076299C" w:rsidRDefault="00B106F2">
            <w:pPr>
              <w:pStyle w:val="af6"/>
              <w:rPr>
                <w:szCs w:val="21"/>
              </w:rPr>
            </w:pPr>
            <w:r>
              <w:rPr>
                <w:rFonts w:hint="eastAsia"/>
                <w:szCs w:val="21"/>
              </w:rPr>
              <w:t>预期结果</w:t>
            </w:r>
          </w:p>
        </w:tc>
        <w:tc>
          <w:tcPr>
            <w:tcW w:w="1394" w:type="dxa"/>
            <w:shd w:val="clear" w:color="auto" w:fill="C0C0C0"/>
            <w:vAlign w:val="center"/>
          </w:tcPr>
          <w:p w:rsidR="0076299C" w:rsidRDefault="00B106F2">
            <w:pPr>
              <w:pStyle w:val="af6"/>
              <w:rPr>
                <w:szCs w:val="21"/>
              </w:rPr>
            </w:pPr>
            <w:r>
              <w:rPr>
                <w:rFonts w:hint="eastAsia"/>
                <w:szCs w:val="21"/>
              </w:rPr>
              <w:t>是否通过</w:t>
            </w:r>
          </w:p>
        </w:tc>
      </w:tr>
      <w:tr w:rsidR="0076299C">
        <w:tc>
          <w:tcPr>
            <w:tcW w:w="1783" w:type="dxa"/>
            <w:vAlign w:val="center"/>
          </w:tcPr>
          <w:p w:rsidR="0076299C" w:rsidRDefault="00B106F2">
            <w:pPr>
              <w:pStyle w:val="af1"/>
              <w:jc w:val="center"/>
              <w:rPr>
                <w:b w:val="0"/>
                <w:sz w:val="21"/>
                <w:szCs w:val="21"/>
              </w:rPr>
            </w:pPr>
            <w:r>
              <w:rPr>
                <w:rFonts w:hint="eastAsia"/>
                <w:b w:val="0"/>
                <w:sz w:val="21"/>
                <w:szCs w:val="21"/>
              </w:rPr>
              <w:t>空登录信息</w:t>
            </w:r>
          </w:p>
        </w:tc>
        <w:tc>
          <w:tcPr>
            <w:tcW w:w="2318" w:type="dxa"/>
            <w:vAlign w:val="center"/>
          </w:tcPr>
          <w:p w:rsidR="0076299C" w:rsidRDefault="00B106F2">
            <w:pPr>
              <w:pStyle w:val="af1"/>
              <w:jc w:val="center"/>
              <w:rPr>
                <w:b w:val="0"/>
                <w:sz w:val="21"/>
                <w:szCs w:val="21"/>
              </w:rPr>
            </w:pPr>
            <w:r>
              <w:rPr>
                <w:rFonts w:hint="eastAsia"/>
                <w:b w:val="0"/>
                <w:sz w:val="21"/>
                <w:szCs w:val="21"/>
              </w:rPr>
              <w:t>用户名或密码为空</w:t>
            </w:r>
          </w:p>
        </w:tc>
        <w:tc>
          <w:tcPr>
            <w:tcW w:w="2602" w:type="dxa"/>
            <w:vAlign w:val="center"/>
          </w:tcPr>
          <w:p w:rsidR="0076299C" w:rsidRDefault="00B106F2">
            <w:pPr>
              <w:pStyle w:val="af1"/>
              <w:jc w:val="center"/>
              <w:rPr>
                <w:b w:val="0"/>
                <w:sz w:val="21"/>
                <w:szCs w:val="21"/>
              </w:rPr>
            </w:pPr>
            <w:r>
              <w:rPr>
                <w:rFonts w:hint="eastAsia"/>
                <w:b w:val="0"/>
                <w:sz w:val="21"/>
                <w:szCs w:val="21"/>
              </w:rPr>
              <w:t>提示请输入用户名和密码</w:t>
            </w:r>
          </w:p>
        </w:tc>
        <w:tc>
          <w:tcPr>
            <w:tcW w:w="1394" w:type="dxa"/>
            <w:vAlign w:val="center"/>
          </w:tcPr>
          <w:p w:rsidR="0076299C" w:rsidRDefault="00B106F2">
            <w:pPr>
              <w:pStyle w:val="af1"/>
              <w:jc w:val="center"/>
              <w:rPr>
                <w:b w:val="0"/>
                <w:sz w:val="21"/>
                <w:szCs w:val="21"/>
              </w:rPr>
            </w:pPr>
            <w:r>
              <w:rPr>
                <w:rFonts w:hint="eastAsia"/>
                <w:b w:val="0"/>
                <w:sz w:val="21"/>
                <w:szCs w:val="21"/>
              </w:rPr>
              <w:t>是</w:t>
            </w:r>
          </w:p>
        </w:tc>
      </w:tr>
      <w:tr w:rsidR="0076299C">
        <w:tc>
          <w:tcPr>
            <w:tcW w:w="1783" w:type="dxa"/>
            <w:vAlign w:val="center"/>
          </w:tcPr>
          <w:p w:rsidR="0076299C" w:rsidRDefault="00B106F2">
            <w:pPr>
              <w:pStyle w:val="af1"/>
              <w:jc w:val="center"/>
              <w:rPr>
                <w:b w:val="0"/>
                <w:sz w:val="21"/>
                <w:szCs w:val="21"/>
              </w:rPr>
            </w:pPr>
            <w:r>
              <w:rPr>
                <w:rFonts w:hint="eastAsia"/>
                <w:b w:val="0"/>
                <w:sz w:val="21"/>
                <w:szCs w:val="21"/>
              </w:rPr>
              <w:t>不存在的用户名</w:t>
            </w:r>
          </w:p>
        </w:tc>
        <w:tc>
          <w:tcPr>
            <w:tcW w:w="2318" w:type="dxa"/>
            <w:vAlign w:val="center"/>
          </w:tcPr>
          <w:p w:rsidR="0076299C" w:rsidRDefault="00B106F2">
            <w:pPr>
              <w:pStyle w:val="af1"/>
              <w:jc w:val="center"/>
              <w:rPr>
                <w:b w:val="0"/>
                <w:sz w:val="21"/>
                <w:szCs w:val="21"/>
              </w:rPr>
            </w:pPr>
            <w:r>
              <w:rPr>
                <w:rFonts w:hint="eastAsia"/>
                <w:b w:val="0"/>
                <w:sz w:val="21"/>
                <w:szCs w:val="21"/>
              </w:rPr>
              <w:t>不存在的用户名</w:t>
            </w:r>
          </w:p>
        </w:tc>
        <w:tc>
          <w:tcPr>
            <w:tcW w:w="2602" w:type="dxa"/>
            <w:vAlign w:val="center"/>
          </w:tcPr>
          <w:p w:rsidR="0076299C" w:rsidRDefault="00B106F2">
            <w:pPr>
              <w:pStyle w:val="af1"/>
              <w:jc w:val="center"/>
              <w:rPr>
                <w:b w:val="0"/>
                <w:sz w:val="21"/>
                <w:szCs w:val="21"/>
              </w:rPr>
            </w:pPr>
            <w:r>
              <w:rPr>
                <w:rFonts w:hint="eastAsia"/>
                <w:b w:val="0"/>
                <w:sz w:val="21"/>
                <w:szCs w:val="21"/>
              </w:rPr>
              <w:t>提示该用户不存在</w:t>
            </w:r>
          </w:p>
        </w:tc>
        <w:tc>
          <w:tcPr>
            <w:tcW w:w="1394" w:type="dxa"/>
            <w:vAlign w:val="center"/>
          </w:tcPr>
          <w:p w:rsidR="0076299C" w:rsidRDefault="00B106F2">
            <w:pPr>
              <w:pStyle w:val="af1"/>
              <w:jc w:val="center"/>
              <w:rPr>
                <w:b w:val="0"/>
                <w:sz w:val="21"/>
                <w:szCs w:val="21"/>
              </w:rPr>
            </w:pPr>
            <w:r>
              <w:rPr>
                <w:rFonts w:hint="eastAsia"/>
                <w:b w:val="0"/>
                <w:sz w:val="21"/>
                <w:szCs w:val="21"/>
              </w:rPr>
              <w:t>是</w:t>
            </w:r>
          </w:p>
        </w:tc>
      </w:tr>
      <w:tr w:rsidR="0076299C">
        <w:tc>
          <w:tcPr>
            <w:tcW w:w="1783" w:type="dxa"/>
            <w:vAlign w:val="center"/>
          </w:tcPr>
          <w:p w:rsidR="0076299C" w:rsidRDefault="00B106F2">
            <w:pPr>
              <w:pStyle w:val="af1"/>
              <w:jc w:val="center"/>
              <w:rPr>
                <w:b w:val="0"/>
                <w:sz w:val="21"/>
                <w:szCs w:val="21"/>
              </w:rPr>
            </w:pPr>
            <w:r>
              <w:rPr>
                <w:rFonts w:hint="eastAsia"/>
                <w:b w:val="0"/>
                <w:sz w:val="21"/>
                <w:szCs w:val="21"/>
              </w:rPr>
              <w:t>密码错误</w:t>
            </w:r>
          </w:p>
        </w:tc>
        <w:tc>
          <w:tcPr>
            <w:tcW w:w="2318" w:type="dxa"/>
            <w:vAlign w:val="center"/>
          </w:tcPr>
          <w:p w:rsidR="0076299C" w:rsidRDefault="00B106F2">
            <w:pPr>
              <w:pStyle w:val="af1"/>
              <w:jc w:val="center"/>
              <w:rPr>
                <w:b w:val="0"/>
                <w:sz w:val="21"/>
                <w:szCs w:val="21"/>
              </w:rPr>
            </w:pPr>
            <w:r>
              <w:rPr>
                <w:rFonts w:hint="eastAsia"/>
                <w:b w:val="0"/>
                <w:sz w:val="21"/>
                <w:szCs w:val="21"/>
              </w:rPr>
              <w:t>输入的密码与数据库中</w:t>
            </w:r>
            <w:r>
              <w:rPr>
                <w:rFonts w:hint="eastAsia"/>
                <w:b w:val="0"/>
                <w:sz w:val="21"/>
                <w:szCs w:val="21"/>
              </w:rPr>
              <w:lastRenderedPageBreak/>
              <w:t>的不匹配</w:t>
            </w:r>
          </w:p>
        </w:tc>
        <w:tc>
          <w:tcPr>
            <w:tcW w:w="2602" w:type="dxa"/>
            <w:vAlign w:val="center"/>
          </w:tcPr>
          <w:p w:rsidR="0076299C" w:rsidRDefault="00B106F2">
            <w:pPr>
              <w:pStyle w:val="af1"/>
              <w:jc w:val="center"/>
              <w:rPr>
                <w:b w:val="0"/>
                <w:sz w:val="21"/>
                <w:szCs w:val="21"/>
              </w:rPr>
            </w:pPr>
            <w:r>
              <w:rPr>
                <w:rFonts w:hint="eastAsia"/>
                <w:b w:val="0"/>
                <w:sz w:val="21"/>
                <w:szCs w:val="21"/>
              </w:rPr>
              <w:lastRenderedPageBreak/>
              <w:t>提示密码输入错误，请输</w:t>
            </w:r>
            <w:r>
              <w:rPr>
                <w:rFonts w:hint="eastAsia"/>
                <w:b w:val="0"/>
                <w:sz w:val="21"/>
                <w:szCs w:val="21"/>
              </w:rPr>
              <w:lastRenderedPageBreak/>
              <w:t>入正确的密码</w:t>
            </w:r>
          </w:p>
        </w:tc>
        <w:tc>
          <w:tcPr>
            <w:tcW w:w="1394" w:type="dxa"/>
            <w:vAlign w:val="center"/>
          </w:tcPr>
          <w:p w:rsidR="0076299C" w:rsidRDefault="00B106F2">
            <w:pPr>
              <w:pStyle w:val="af1"/>
              <w:jc w:val="center"/>
              <w:rPr>
                <w:b w:val="0"/>
                <w:sz w:val="21"/>
                <w:szCs w:val="21"/>
              </w:rPr>
            </w:pPr>
            <w:r>
              <w:rPr>
                <w:rFonts w:hint="eastAsia"/>
                <w:b w:val="0"/>
                <w:sz w:val="21"/>
                <w:szCs w:val="21"/>
              </w:rPr>
              <w:lastRenderedPageBreak/>
              <w:t>是</w:t>
            </w:r>
          </w:p>
        </w:tc>
      </w:tr>
      <w:tr w:rsidR="0076299C">
        <w:tc>
          <w:tcPr>
            <w:tcW w:w="1783"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脚本过滤测试</w:t>
            </w:r>
          </w:p>
        </w:tc>
        <w:tc>
          <w:tcPr>
            <w:tcW w:w="2318"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提交</w:t>
            </w:r>
            <w:r>
              <w:rPr>
                <w:rFonts w:hint="eastAsia"/>
                <w:b w:val="0"/>
                <w:sz w:val="21"/>
                <w:szCs w:val="21"/>
              </w:rPr>
              <w:t>PHP</w:t>
            </w:r>
            <w:r>
              <w:rPr>
                <w:rFonts w:hint="eastAsia"/>
                <w:b w:val="0"/>
                <w:sz w:val="21"/>
                <w:szCs w:val="21"/>
              </w:rPr>
              <w:t>或</w:t>
            </w:r>
            <w:r>
              <w:rPr>
                <w:rFonts w:hint="eastAsia"/>
                <w:b w:val="0"/>
                <w:sz w:val="21"/>
                <w:szCs w:val="21"/>
              </w:rPr>
              <w:t>MySQL</w:t>
            </w:r>
            <w:r>
              <w:rPr>
                <w:rFonts w:hint="eastAsia"/>
                <w:b w:val="0"/>
                <w:sz w:val="21"/>
                <w:szCs w:val="21"/>
              </w:rPr>
              <w:t>脚本</w:t>
            </w:r>
          </w:p>
        </w:tc>
        <w:tc>
          <w:tcPr>
            <w:tcW w:w="2602"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提示错误信息</w:t>
            </w:r>
          </w:p>
        </w:tc>
        <w:tc>
          <w:tcPr>
            <w:tcW w:w="1394"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是</w:t>
            </w:r>
          </w:p>
        </w:tc>
      </w:tr>
    </w:tbl>
    <w:p w:rsidR="0076299C" w:rsidRDefault="0076299C">
      <w:pPr>
        <w:spacing w:line="300" w:lineRule="auto"/>
        <w:rPr>
          <w:b/>
        </w:rPr>
      </w:pPr>
      <w:bookmarkStart w:id="333" w:name="_Toc6719"/>
      <w:bookmarkStart w:id="334" w:name="_Toc358727360"/>
      <w:bookmarkStart w:id="335" w:name="_Toc358726840"/>
      <w:bookmarkStart w:id="336" w:name="_Toc360025941"/>
      <w:bookmarkStart w:id="337" w:name="_Toc358727670"/>
    </w:p>
    <w:p w:rsidR="0076299C" w:rsidRDefault="00B106F2">
      <w:pPr>
        <w:pStyle w:val="3"/>
        <w:rPr>
          <w:rFonts w:eastAsia="宋体"/>
          <w:b w:val="0"/>
          <w:bCs/>
          <w:sz w:val="28"/>
          <w:szCs w:val="28"/>
        </w:rPr>
      </w:pPr>
      <w:r>
        <w:rPr>
          <w:b w:val="0"/>
          <w:sz w:val="28"/>
          <w:szCs w:val="28"/>
        </w:rPr>
        <w:t>6.3.2</w:t>
      </w:r>
      <w:r>
        <w:rPr>
          <w:rFonts w:eastAsia="宋体" w:hint="eastAsia"/>
          <w:b w:val="0"/>
          <w:sz w:val="28"/>
          <w:szCs w:val="28"/>
        </w:rPr>
        <w:t>后台系统模块测试</w:t>
      </w:r>
      <w:bookmarkEnd w:id="333"/>
      <w:bookmarkEnd w:id="334"/>
      <w:bookmarkEnd w:id="335"/>
      <w:bookmarkEnd w:id="336"/>
      <w:bookmarkEnd w:id="337"/>
    </w:p>
    <w:p w:rsidR="0076299C" w:rsidRDefault="00B106F2">
      <w:pPr>
        <w:spacing w:line="300" w:lineRule="auto"/>
        <w:rPr>
          <w:sz w:val="24"/>
        </w:rPr>
      </w:pPr>
      <w:r>
        <w:rPr>
          <w:sz w:val="24"/>
        </w:rPr>
        <w:t>1.</w:t>
      </w:r>
      <w:r>
        <w:rPr>
          <w:rFonts w:hint="eastAsia"/>
          <w:sz w:val="24"/>
        </w:rPr>
        <w:t>数据录入测试</w:t>
      </w:r>
    </w:p>
    <w:p w:rsidR="0076299C" w:rsidRDefault="00B106F2">
      <w:pPr>
        <w:spacing w:line="300" w:lineRule="auto"/>
        <w:rPr>
          <w:sz w:val="24"/>
        </w:rPr>
      </w:pPr>
      <w:r>
        <w:rPr>
          <w:rFonts w:hint="eastAsia"/>
          <w:sz w:val="24"/>
        </w:rPr>
        <w:t>如表</w:t>
      </w:r>
      <w:r>
        <w:rPr>
          <w:rFonts w:hint="eastAsia"/>
          <w:sz w:val="24"/>
        </w:rPr>
        <w:t>6-3</w:t>
      </w:r>
      <w:r>
        <w:rPr>
          <w:rFonts w:hint="eastAsia"/>
          <w:sz w:val="24"/>
        </w:rPr>
        <w:t>所示。</w:t>
      </w:r>
    </w:p>
    <w:p w:rsidR="0076299C" w:rsidRDefault="0076299C">
      <w:pPr>
        <w:spacing w:line="300" w:lineRule="auto"/>
        <w:rPr>
          <w:sz w:val="24"/>
        </w:rPr>
      </w:pPr>
    </w:p>
    <w:p w:rsidR="0076299C" w:rsidRDefault="00B106F2">
      <w:pPr>
        <w:jc w:val="center"/>
        <w:rPr>
          <w:szCs w:val="21"/>
        </w:rPr>
      </w:pPr>
      <w:r>
        <w:rPr>
          <w:rFonts w:hint="eastAsia"/>
          <w:szCs w:val="21"/>
        </w:rPr>
        <w:t>表</w:t>
      </w:r>
      <w:r>
        <w:rPr>
          <w:szCs w:val="21"/>
        </w:rPr>
        <w:t xml:space="preserve">6-3 </w:t>
      </w:r>
      <w:r>
        <w:rPr>
          <w:rFonts w:hint="eastAsia"/>
          <w:szCs w:val="21"/>
        </w:rPr>
        <w:t>数据录入测试用例表</w:t>
      </w:r>
    </w:p>
    <w:tbl>
      <w:tblPr>
        <w:tblW w:w="8097" w:type="dxa"/>
        <w:tblInd w:w="42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03"/>
        <w:gridCol w:w="2520"/>
        <w:gridCol w:w="1980"/>
        <w:gridCol w:w="1394"/>
      </w:tblGrid>
      <w:tr w:rsidR="0076299C">
        <w:tc>
          <w:tcPr>
            <w:tcW w:w="2203" w:type="dxa"/>
            <w:tcBorders>
              <w:top w:val="single" w:sz="12" w:space="0" w:color="auto"/>
            </w:tcBorders>
            <w:shd w:val="clear" w:color="auto" w:fill="C0C0C0"/>
            <w:vAlign w:val="center"/>
          </w:tcPr>
          <w:p w:rsidR="0076299C" w:rsidRDefault="00B106F2">
            <w:pPr>
              <w:pStyle w:val="af6"/>
              <w:rPr>
                <w:szCs w:val="21"/>
              </w:rPr>
            </w:pPr>
            <w:r>
              <w:rPr>
                <w:rFonts w:hint="eastAsia"/>
                <w:szCs w:val="21"/>
              </w:rPr>
              <w:t>模块名称</w:t>
            </w:r>
          </w:p>
        </w:tc>
        <w:tc>
          <w:tcPr>
            <w:tcW w:w="5894" w:type="dxa"/>
            <w:gridSpan w:val="3"/>
            <w:tcBorders>
              <w:top w:val="single" w:sz="12" w:space="0" w:color="auto"/>
            </w:tcBorders>
            <w:vAlign w:val="center"/>
          </w:tcPr>
          <w:p w:rsidR="0076299C" w:rsidRDefault="00B106F2">
            <w:pPr>
              <w:pStyle w:val="af1"/>
              <w:jc w:val="center"/>
              <w:rPr>
                <w:b w:val="0"/>
                <w:sz w:val="21"/>
                <w:szCs w:val="21"/>
              </w:rPr>
            </w:pPr>
            <w:r>
              <w:rPr>
                <w:rFonts w:hint="eastAsia"/>
                <w:b w:val="0"/>
                <w:sz w:val="21"/>
                <w:szCs w:val="21"/>
              </w:rPr>
              <w:t>订单管理，财务管理，生产管理，设计管理，数据纪录</w:t>
            </w:r>
          </w:p>
        </w:tc>
      </w:tr>
      <w:tr w:rsidR="0076299C">
        <w:tc>
          <w:tcPr>
            <w:tcW w:w="2203" w:type="dxa"/>
            <w:shd w:val="clear" w:color="auto" w:fill="C0C0C0"/>
            <w:vAlign w:val="center"/>
          </w:tcPr>
          <w:p w:rsidR="0076299C" w:rsidRDefault="00B106F2">
            <w:pPr>
              <w:pStyle w:val="af6"/>
              <w:rPr>
                <w:szCs w:val="21"/>
              </w:rPr>
            </w:pPr>
            <w:r>
              <w:rPr>
                <w:rFonts w:hint="eastAsia"/>
                <w:szCs w:val="21"/>
              </w:rPr>
              <w:t>功能名称</w:t>
            </w:r>
          </w:p>
        </w:tc>
        <w:tc>
          <w:tcPr>
            <w:tcW w:w="5894" w:type="dxa"/>
            <w:gridSpan w:val="3"/>
            <w:vAlign w:val="center"/>
          </w:tcPr>
          <w:p w:rsidR="0076299C" w:rsidRDefault="00B106F2">
            <w:pPr>
              <w:pStyle w:val="af1"/>
              <w:jc w:val="center"/>
              <w:rPr>
                <w:b w:val="0"/>
                <w:sz w:val="21"/>
                <w:szCs w:val="21"/>
              </w:rPr>
            </w:pPr>
            <w:r>
              <w:rPr>
                <w:rFonts w:hint="eastAsia"/>
                <w:b w:val="0"/>
                <w:sz w:val="21"/>
                <w:szCs w:val="21"/>
              </w:rPr>
              <w:t>数据录入</w:t>
            </w:r>
          </w:p>
        </w:tc>
      </w:tr>
      <w:tr w:rsidR="0076299C">
        <w:tc>
          <w:tcPr>
            <w:tcW w:w="2203" w:type="dxa"/>
            <w:shd w:val="clear" w:color="auto" w:fill="C0C0C0"/>
            <w:vAlign w:val="center"/>
          </w:tcPr>
          <w:p w:rsidR="0076299C" w:rsidRDefault="00B106F2">
            <w:pPr>
              <w:pStyle w:val="af6"/>
              <w:rPr>
                <w:szCs w:val="21"/>
              </w:rPr>
            </w:pPr>
            <w:r>
              <w:rPr>
                <w:rFonts w:hint="eastAsia"/>
                <w:szCs w:val="21"/>
              </w:rPr>
              <w:t>测试用例</w:t>
            </w:r>
          </w:p>
        </w:tc>
        <w:tc>
          <w:tcPr>
            <w:tcW w:w="2520" w:type="dxa"/>
            <w:shd w:val="clear" w:color="auto" w:fill="C0C0C0"/>
            <w:vAlign w:val="center"/>
          </w:tcPr>
          <w:p w:rsidR="0076299C" w:rsidRDefault="00B106F2">
            <w:pPr>
              <w:pStyle w:val="af6"/>
              <w:rPr>
                <w:szCs w:val="21"/>
              </w:rPr>
            </w:pPr>
            <w:r>
              <w:rPr>
                <w:rFonts w:hint="eastAsia"/>
                <w:szCs w:val="21"/>
              </w:rPr>
              <w:t>前置条件</w:t>
            </w:r>
          </w:p>
        </w:tc>
        <w:tc>
          <w:tcPr>
            <w:tcW w:w="1980" w:type="dxa"/>
            <w:shd w:val="clear" w:color="auto" w:fill="C0C0C0"/>
            <w:vAlign w:val="center"/>
          </w:tcPr>
          <w:p w:rsidR="0076299C" w:rsidRDefault="00B106F2">
            <w:pPr>
              <w:pStyle w:val="af6"/>
              <w:rPr>
                <w:szCs w:val="21"/>
              </w:rPr>
            </w:pPr>
            <w:r>
              <w:rPr>
                <w:rFonts w:hint="eastAsia"/>
                <w:szCs w:val="21"/>
              </w:rPr>
              <w:t>预期结果</w:t>
            </w:r>
          </w:p>
        </w:tc>
        <w:tc>
          <w:tcPr>
            <w:tcW w:w="1394" w:type="dxa"/>
            <w:shd w:val="clear" w:color="auto" w:fill="C0C0C0"/>
            <w:vAlign w:val="center"/>
          </w:tcPr>
          <w:p w:rsidR="0076299C" w:rsidRDefault="00B106F2">
            <w:pPr>
              <w:pStyle w:val="af6"/>
              <w:rPr>
                <w:szCs w:val="21"/>
              </w:rPr>
            </w:pPr>
            <w:r>
              <w:rPr>
                <w:rFonts w:hint="eastAsia"/>
                <w:szCs w:val="21"/>
              </w:rPr>
              <w:t>是否通过</w:t>
            </w:r>
          </w:p>
        </w:tc>
      </w:tr>
      <w:tr w:rsidR="0076299C">
        <w:tc>
          <w:tcPr>
            <w:tcW w:w="2203" w:type="dxa"/>
            <w:vAlign w:val="center"/>
          </w:tcPr>
          <w:p w:rsidR="0076299C" w:rsidRDefault="00B106F2">
            <w:pPr>
              <w:pStyle w:val="af1"/>
              <w:jc w:val="center"/>
              <w:rPr>
                <w:b w:val="0"/>
                <w:sz w:val="21"/>
                <w:szCs w:val="21"/>
              </w:rPr>
            </w:pPr>
            <w:r>
              <w:rPr>
                <w:rFonts w:hint="eastAsia"/>
                <w:b w:val="0"/>
                <w:sz w:val="21"/>
                <w:szCs w:val="21"/>
              </w:rPr>
              <w:t>正确的录入信息</w:t>
            </w:r>
          </w:p>
        </w:tc>
        <w:tc>
          <w:tcPr>
            <w:tcW w:w="2520" w:type="dxa"/>
            <w:vAlign w:val="center"/>
          </w:tcPr>
          <w:p w:rsidR="0076299C" w:rsidRDefault="00B106F2">
            <w:pPr>
              <w:pStyle w:val="af1"/>
              <w:jc w:val="center"/>
              <w:rPr>
                <w:b w:val="0"/>
                <w:sz w:val="21"/>
                <w:szCs w:val="21"/>
              </w:rPr>
            </w:pPr>
            <w:r>
              <w:rPr>
                <w:rFonts w:hint="eastAsia"/>
                <w:b w:val="0"/>
                <w:sz w:val="21"/>
                <w:szCs w:val="21"/>
              </w:rPr>
              <w:t>录入的信息合法</w:t>
            </w:r>
          </w:p>
        </w:tc>
        <w:tc>
          <w:tcPr>
            <w:tcW w:w="1980" w:type="dxa"/>
            <w:vAlign w:val="center"/>
          </w:tcPr>
          <w:p w:rsidR="0076299C" w:rsidRDefault="00B106F2">
            <w:pPr>
              <w:pStyle w:val="af1"/>
              <w:jc w:val="center"/>
              <w:rPr>
                <w:b w:val="0"/>
                <w:sz w:val="21"/>
                <w:szCs w:val="21"/>
              </w:rPr>
            </w:pPr>
            <w:r>
              <w:rPr>
                <w:rFonts w:hint="eastAsia"/>
                <w:b w:val="0"/>
                <w:sz w:val="21"/>
                <w:szCs w:val="21"/>
              </w:rPr>
              <w:t>录入成功</w:t>
            </w:r>
          </w:p>
        </w:tc>
        <w:tc>
          <w:tcPr>
            <w:tcW w:w="1394" w:type="dxa"/>
            <w:vAlign w:val="center"/>
          </w:tcPr>
          <w:p w:rsidR="0076299C" w:rsidRDefault="00B106F2">
            <w:pPr>
              <w:pStyle w:val="af1"/>
              <w:jc w:val="center"/>
              <w:rPr>
                <w:b w:val="0"/>
                <w:sz w:val="21"/>
                <w:szCs w:val="21"/>
              </w:rPr>
            </w:pPr>
            <w:r>
              <w:rPr>
                <w:rFonts w:hint="eastAsia"/>
                <w:b w:val="0"/>
                <w:sz w:val="21"/>
                <w:szCs w:val="21"/>
              </w:rPr>
              <w:t>是</w:t>
            </w:r>
          </w:p>
        </w:tc>
      </w:tr>
      <w:tr w:rsidR="0076299C">
        <w:tc>
          <w:tcPr>
            <w:tcW w:w="2203"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不合法的录入信息</w:t>
            </w:r>
          </w:p>
        </w:tc>
        <w:tc>
          <w:tcPr>
            <w:tcW w:w="2520"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某些字段不符合规则</w:t>
            </w:r>
          </w:p>
        </w:tc>
        <w:tc>
          <w:tcPr>
            <w:tcW w:w="1980"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提示错误信息</w:t>
            </w:r>
          </w:p>
        </w:tc>
        <w:tc>
          <w:tcPr>
            <w:tcW w:w="1394"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是</w:t>
            </w:r>
          </w:p>
        </w:tc>
      </w:tr>
    </w:tbl>
    <w:p w:rsidR="0076299C" w:rsidRDefault="0076299C">
      <w:pPr>
        <w:rPr>
          <w:sz w:val="24"/>
        </w:rPr>
      </w:pPr>
    </w:p>
    <w:p w:rsidR="0076299C" w:rsidRDefault="00B106F2">
      <w:pPr>
        <w:spacing w:line="300" w:lineRule="auto"/>
        <w:rPr>
          <w:sz w:val="24"/>
        </w:rPr>
      </w:pPr>
      <w:r>
        <w:rPr>
          <w:sz w:val="24"/>
        </w:rPr>
        <w:t>2.</w:t>
      </w:r>
      <w:r>
        <w:rPr>
          <w:rFonts w:hint="eastAsia"/>
          <w:sz w:val="24"/>
        </w:rPr>
        <w:t>数据删除测试</w:t>
      </w:r>
    </w:p>
    <w:p w:rsidR="0076299C" w:rsidRDefault="00B106F2">
      <w:pPr>
        <w:rPr>
          <w:sz w:val="24"/>
        </w:rPr>
      </w:pPr>
      <w:r>
        <w:rPr>
          <w:rFonts w:hint="eastAsia"/>
          <w:sz w:val="24"/>
        </w:rPr>
        <w:t>如表</w:t>
      </w:r>
      <w:r>
        <w:rPr>
          <w:rFonts w:hint="eastAsia"/>
          <w:sz w:val="24"/>
        </w:rPr>
        <w:t>6-4</w:t>
      </w:r>
      <w:r>
        <w:rPr>
          <w:rFonts w:hint="eastAsia"/>
          <w:sz w:val="24"/>
        </w:rPr>
        <w:t>所示。</w:t>
      </w:r>
    </w:p>
    <w:p w:rsidR="0076299C" w:rsidRDefault="0076299C">
      <w:pPr>
        <w:rPr>
          <w:sz w:val="24"/>
        </w:rPr>
      </w:pPr>
    </w:p>
    <w:p w:rsidR="0076299C" w:rsidRDefault="00B106F2">
      <w:pPr>
        <w:jc w:val="center"/>
        <w:rPr>
          <w:szCs w:val="21"/>
        </w:rPr>
      </w:pPr>
      <w:r>
        <w:rPr>
          <w:rFonts w:hint="eastAsia"/>
          <w:szCs w:val="21"/>
        </w:rPr>
        <w:t>表</w:t>
      </w:r>
      <w:r>
        <w:rPr>
          <w:szCs w:val="21"/>
        </w:rPr>
        <w:t xml:space="preserve">6-4 </w:t>
      </w:r>
      <w:r>
        <w:rPr>
          <w:rFonts w:hint="eastAsia"/>
          <w:szCs w:val="21"/>
        </w:rPr>
        <w:t>数据删除测试用例表</w:t>
      </w:r>
    </w:p>
    <w:tbl>
      <w:tblPr>
        <w:tblW w:w="8097" w:type="dxa"/>
        <w:tblInd w:w="42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03"/>
        <w:gridCol w:w="2520"/>
        <w:gridCol w:w="1980"/>
        <w:gridCol w:w="1394"/>
      </w:tblGrid>
      <w:tr w:rsidR="0076299C">
        <w:tc>
          <w:tcPr>
            <w:tcW w:w="2203" w:type="dxa"/>
            <w:tcBorders>
              <w:top w:val="single" w:sz="12" w:space="0" w:color="auto"/>
            </w:tcBorders>
            <w:shd w:val="clear" w:color="auto" w:fill="C0C0C0"/>
            <w:vAlign w:val="center"/>
          </w:tcPr>
          <w:p w:rsidR="0076299C" w:rsidRDefault="00B106F2">
            <w:pPr>
              <w:pStyle w:val="af6"/>
              <w:rPr>
                <w:szCs w:val="21"/>
              </w:rPr>
            </w:pPr>
            <w:r>
              <w:rPr>
                <w:rFonts w:hint="eastAsia"/>
                <w:szCs w:val="21"/>
              </w:rPr>
              <w:t>模块名称</w:t>
            </w:r>
          </w:p>
        </w:tc>
        <w:tc>
          <w:tcPr>
            <w:tcW w:w="5894" w:type="dxa"/>
            <w:gridSpan w:val="3"/>
            <w:tcBorders>
              <w:top w:val="single" w:sz="12" w:space="0" w:color="auto"/>
            </w:tcBorders>
            <w:vAlign w:val="center"/>
          </w:tcPr>
          <w:p w:rsidR="0076299C" w:rsidRDefault="00B106F2">
            <w:pPr>
              <w:pStyle w:val="af1"/>
              <w:jc w:val="center"/>
              <w:rPr>
                <w:b w:val="0"/>
                <w:sz w:val="21"/>
                <w:szCs w:val="21"/>
              </w:rPr>
            </w:pPr>
            <w:r>
              <w:rPr>
                <w:rFonts w:hint="eastAsia"/>
                <w:b w:val="0"/>
                <w:sz w:val="21"/>
                <w:szCs w:val="21"/>
              </w:rPr>
              <w:t>车辆信息、库存信息、销售信息、系统信息、客户信息以及员工信息管理</w:t>
            </w:r>
          </w:p>
        </w:tc>
      </w:tr>
      <w:tr w:rsidR="0076299C">
        <w:tc>
          <w:tcPr>
            <w:tcW w:w="2203" w:type="dxa"/>
            <w:shd w:val="clear" w:color="auto" w:fill="C0C0C0"/>
            <w:vAlign w:val="center"/>
          </w:tcPr>
          <w:p w:rsidR="0076299C" w:rsidRDefault="00B106F2">
            <w:pPr>
              <w:pStyle w:val="af6"/>
              <w:rPr>
                <w:szCs w:val="21"/>
              </w:rPr>
            </w:pPr>
            <w:r>
              <w:rPr>
                <w:rFonts w:hint="eastAsia"/>
                <w:szCs w:val="21"/>
              </w:rPr>
              <w:t>功能名称</w:t>
            </w:r>
          </w:p>
        </w:tc>
        <w:tc>
          <w:tcPr>
            <w:tcW w:w="5894" w:type="dxa"/>
            <w:gridSpan w:val="3"/>
            <w:vAlign w:val="center"/>
          </w:tcPr>
          <w:p w:rsidR="0076299C" w:rsidRDefault="00B106F2">
            <w:pPr>
              <w:pStyle w:val="af1"/>
              <w:jc w:val="center"/>
              <w:rPr>
                <w:b w:val="0"/>
                <w:sz w:val="21"/>
                <w:szCs w:val="21"/>
              </w:rPr>
            </w:pPr>
            <w:r>
              <w:rPr>
                <w:rFonts w:hint="eastAsia"/>
                <w:b w:val="0"/>
                <w:sz w:val="21"/>
                <w:szCs w:val="21"/>
              </w:rPr>
              <w:t>数据删除</w:t>
            </w:r>
          </w:p>
        </w:tc>
      </w:tr>
      <w:tr w:rsidR="0076299C">
        <w:tc>
          <w:tcPr>
            <w:tcW w:w="2203" w:type="dxa"/>
            <w:shd w:val="clear" w:color="auto" w:fill="C0C0C0"/>
            <w:vAlign w:val="center"/>
          </w:tcPr>
          <w:p w:rsidR="0076299C" w:rsidRDefault="00B106F2">
            <w:pPr>
              <w:pStyle w:val="af6"/>
              <w:rPr>
                <w:szCs w:val="21"/>
              </w:rPr>
            </w:pPr>
            <w:r>
              <w:rPr>
                <w:rFonts w:hint="eastAsia"/>
                <w:szCs w:val="21"/>
              </w:rPr>
              <w:t>测试用例</w:t>
            </w:r>
          </w:p>
        </w:tc>
        <w:tc>
          <w:tcPr>
            <w:tcW w:w="2520" w:type="dxa"/>
            <w:shd w:val="clear" w:color="auto" w:fill="C0C0C0"/>
            <w:vAlign w:val="center"/>
          </w:tcPr>
          <w:p w:rsidR="0076299C" w:rsidRDefault="00B106F2">
            <w:pPr>
              <w:pStyle w:val="af6"/>
              <w:rPr>
                <w:szCs w:val="21"/>
              </w:rPr>
            </w:pPr>
            <w:r>
              <w:rPr>
                <w:rFonts w:hint="eastAsia"/>
                <w:szCs w:val="21"/>
              </w:rPr>
              <w:t>前置条件</w:t>
            </w:r>
          </w:p>
        </w:tc>
        <w:tc>
          <w:tcPr>
            <w:tcW w:w="1980" w:type="dxa"/>
            <w:shd w:val="clear" w:color="auto" w:fill="C0C0C0"/>
            <w:vAlign w:val="center"/>
          </w:tcPr>
          <w:p w:rsidR="0076299C" w:rsidRDefault="00B106F2">
            <w:pPr>
              <w:pStyle w:val="af6"/>
              <w:rPr>
                <w:szCs w:val="21"/>
              </w:rPr>
            </w:pPr>
            <w:r>
              <w:rPr>
                <w:rFonts w:hint="eastAsia"/>
                <w:szCs w:val="21"/>
              </w:rPr>
              <w:t>预期结果</w:t>
            </w:r>
          </w:p>
        </w:tc>
        <w:tc>
          <w:tcPr>
            <w:tcW w:w="1394" w:type="dxa"/>
            <w:shd w:val="clear" w:color="auto" w:fill="C0C0C0"/>
            <w:vAlign w:val="center"/>
          </w:tcPr>
          <w:p w:rsidR="0076299C" w:rsidRDefault="00B106F2">
            <w:pPr>
              <w:pStyle w:val="af6"/>
              <w:rPr>
                <w:szCs w:val="21"/>
              </w:rPr>
            </w:pPr>
            <w:r>
              <w:rPr>
                <w:rFonts w:hint="eastAsia"/>
                <w:szCs w:val="21"/>
              </w:rPr>
              <w:t>是否通过</w:t>
            </w:r>
          </w:p>
        </w:tc>
      </w:tr>
      <w:tr w:rsidR="0076299C">
        <w:tc>
          <w:tcPr>
            <w:tcW w:w="2203"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删除信息</w:t>
            </w:r>
          </w:p>
        </w:tc>
        <w:tc>
          <w:tcPr>
            <w:tcW w:w="2520"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该信息在数据库存在</w:t>
            </w:r>
          </w:p>
        </w:tc>
        <w:tc>
          <w:tcPr>
            <w:tcW w:w="1980"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删除成功</w:t>
            </w:r>
          </w:p>
        </w:tc>
        <w:tc>
          <w:tcPr>
            <w:tcW w:w="1394"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是</w:t>
            </w:r>
          </w:p>
        </w:tc>
      </w:tr>
    </w:tbl>
    <w:p w:rsidR="0076299C" w:rsidRDefault="0076299C">
      <w:pPr>
        <w:rPr>
          <w:sz w:val="24"/>
        </w:rPr>
      </w:pPr>
    </w:p>
    <w:p w:rsidR="0076299C" w:rsidRDefault="00B106F2">
      <w:pPr>
        <w:spacing w:line="300" w:lineRule="auto"/>
        <w:rPr>
          <w:sz w:val="24"/>
        </w:rPr>
      </w:pPr>
      <w:r>
        <w:rPr>
          <w:sz w:val="24"/>
        </w:rPr>
        <w:t>3.</w:t>
      </w:r>
      <w:r>
        <w:rPr>
          <w:rFonts w:hint="eastAsia"/>
          <w:sz w:val="24"/>
        </w:rPr>
        <w:t>数据修改测试</w:t>
      </w:r>
    </w:p>
    <w:p w:rsidR="0076299C" w:rsidRDefault="00B106F2">
      <w:pPr>
        <w:rPr>
          <w:sz w:val="24"/>
        </w:rPr>
      </w:pPr>
      <w:r>
        <w:rPr>
          <w:rFonts w:hint="eastAsia"/>
          <w:sz w:val="24"/>
        </w:rPr>
        <w:t>如表</w:t>
      </w:r>
      <w:r>
        <w:rPr>
          <w:rFonts w:hint="eastAsia"/>
          <w:sz w:val="24"/>
        </w:rPr>
        <w:t>6-5</w:t>
      </w:r>
      <w:r>
        <w:rPr>
          <w:rFonts w:hint="eastAsia"/>
          <w:sz w:val="24"/>
        </w:rPr>
        <w:t>所示。</w:t>
      </w:r>
    </w:p>
    <w:p w:rsidR="0076299C" w:rsidRDefault="0076299C">
      <w:pPr>
        <w:rPr>
          <w:sz w:val="24"/>
        </w:rPr>
      </w:pPr>
    </w:p>
    <w:p w:rsidR="0076299C" w:rsidRDefault="00B106F2">
      <w:pPr>
        <w:jc w:val="center"/>
        <w:rPr>
          <w:szCs w:val="21"/>
        </w:rPr>
      </w:pPr>
      <w:r>
        <w:rPr>
          <w:rFonts w:hint="eastAsia"/>
          <w:szCs w:val="21"/>
        </w:rPr>
        <w:t>表</w:t>
      </w:r>
      <w:r>
        <w:rPr>
          <w:szCs w:val="21"/>
        </w:rPr>
        <w:t xml:space="preserve">6-5 </w:t>
      </w:r>
      <w:r>
        <w:rPr>
          <w:rFonts w:hint="eastAsia"/>
          <w:szCs w:val="21"/>
        </w:rPr>
        <w:t>数据录入测试用例表</w:t>
      </w:r>
    </w:p>
    <w:tbl>
      <w:tblPr>
        <w:tblW w:w="8097" w:type="dxa"/>
        <w:tblInd w:w="42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03"/>
        <w:gridCol w:w="2520"/>
        <w:gridCol w:w="1980"/>
        <w:gridCol w:w="1394"/>
      </w:tblGrid>
      <w:tr w:rsidR="0076299C">
        <w:tc>
          <w:tcPr>
            <w:tcW w:w="2203" w:type="dxa"/>
            <w:tcBorders>
              <w:top w:val="single" w:sz="12" w:space="0" w:color="auto"/>
            </w:tcBorders>
            <w:shd w:val="clear" w:color="auto" w:fill="C0C0C0"/>
            <w:vAlign w:val="center"/>
          </w:tcPr>
          <w:p w:rsidR="0076299C" w:rsidRDefault="00B106F2">
            <w:pPr>
              <w:pStyle w:val="af6"/>
              <w:rPr>
                <w:szCs w:val="21"/>
              </w:rPr>
            </w:pPr>
            <w:r>
              <w:rPr>
                <w:rFonts w:hint="eastAsia"/>
                <w:szCs w:val="21"/>
              </w:rPr>
              <w:t>模块名称</w:t>
            </w:r>
          </w:p>
        </w:tc>
        <w:tc>
          <w:tcPr>
            <w:tcW w:w="5894" w:type="dxa"/>
            <w:gridSpan w:val="3"/>
            <w:tcBorders>
              <w:top w:val="single" w:sz="12" w:space="0" w:color="auto"/>
            </w:tcBorders>
            <w:vAlign w:val="center"/>
          </w:tcPr>
          <w:p w:rsidR="0076299C" w:rsidRDefault="00B106F2">
            <w:pPr>
              <w:pStyle w:val="af1"/>
              <w:jc w:val="center"/>
              <w:rPr>
                <w:b w:val="0"/>
                <w:sz w:val="21"/>
                <w:szCs w:val="21"/>
              </w:rPr>
            </w:pPr>
            <w:r>
              <w:rPr>
                <w:rFonts w:hint="eastAsia"/>
                <w:b w:val="0"/>
                <w:sz w:val="21"/>
                <w:szCs w:val="21"/>
              </w:rPr>
              <w:t>订单管理，财务管理，生产管理，设计管理，数据纪录</w:t>
            </w:r>
          </w:p>
        </w:tc>
      </w:tr>
      <w:tr w:rsidR="0076299C">
        <w:tc>
          <w:tcPr>
            <w:tcW w:w="2203" w:type="dxa"/>
            <w:shd w:val="clear" w:color="auto" w:fill="C0C0C0"/>
            <w:vAlign w:val="center"/>
          </w:tcPr>
          <w:p w:rsidR="0076299C" w:rsidRDefault="00B106F2">
            <w:pPr>
              <w:pStyle w:val="af6"/>
              <w:rPr>
                <w:szCs w:val="21"/>
              </w:rPr>
            </w:pPr>
            <w:r>
              <w:rPr>
                <w:rFonts w:hint="eastAsia"/>
                <w:szCs w:val="21"/>
              </w:rPr>
              <w:t>功能名称</w:t>
            </w:r>
          </w:p>
        </w:tc>
        <w:tc>
          <w:tcPr>
            <w:tcW w:w="5894" w:type="dxa"/>
            <w:gridSpan w:val="3"/>
            <w:vAlign w:val="center"/>
          </w:tcPr>
          <w:p w:rsidR="0076299C" w:rsidRDefault="00B106F2">
            <w:pPr>
              <w:pStyle w:val="af1"/>
              <w:jc w:val="center"/>
              <w:rPr>
                <w:b w:val="0"/>
                <w:sz w:val="21"/>
                <w:szCs w:val="21"/>
              </w:rPr>
            </w:pPr>
            <w:r>
              <w:rPr>
                <w:rFonts w:hint="eastAsia"/>
                <w:b w:val="0"/>
                <w:sz w:val="21"/>
                <w:szCs w:val="21"/>
              </w:rPr>
              <w:t>数据修改</w:t>
            </w:r>
          </w:p>
        </w:tc>
      </w:tr>
      <w:tr w:rsidR="0076299C">
        <w:tc>
          <w:tcPr>
            <w:tcW w:w="2203" w:type="dxa"/>
            <w:shd w:val="clear" w:color="auto" w:fill="C0C0C0"/>
            <w:vAlign w:val="center"/>
          </w:tcPr>
          <w:p w:rsidR="0076299C" w:rsidRDefault="00B106F2">
            <w:pPr>
              <w:pStyle w:val="af6"/>
              <w:rPr>
                <w:szCs w:val="21"/>
              </w:rPr>
            </w:pPr>
            <w:r>
              <w:rPr>
                <w:rFonts w:hint="eastAsia"/>
                <w:szCs w:val="21"/>
              </w:rPr>
              <w:t>测试用例</w:t>
            </w:r>
          </w:p>
        </w:tc>
        <w:tc>
          <w:tcPr>
            <w:tcW w:w="2520" w:type="dxa"/>
            <w:shd w:val="clear" w:color="auto" w:fill="C0C0C0"/>
            <w:vAlign w:val="center"/>
          </w:tcPr>
          <w:p w:rsidR="0076299C" w:rsidRDefault="00B106F2">
            <w:pPr>
              <w:pStyle w:val="af6"/>
              <w:rPr>
                <w:szCs w:val="21"/>
              </w:rPr>
            </w:pPr>
            <w:r>
              <w:rPr>
                <w:rFonts w:hint="eastAsia"/>
                <w:szCs w:val="21"/>
              </w:rPr>
              <w:t>前置条件</w:t>
            </w:r>
          </w:p>
        </w:tc>
        <w:tc>
          <w:tcPr>
            <w:tcW w:w="1980" w:type="dxa"/>
            <w:shd w:val="clear" w:color="auto" w:fill="C0C0C0"/>
            <w:vAlign w:val="center"/>
          </w:tcPr>
          <w:p w:rsidR="0076299C" w:rsidRDefault="00B106F2">
            <w:pPr>
              <w:pStyle w:val="af6"/>
              <w:rPr>
                <w:szCs w:val="21"/>
              </w:rPr>
            </w:pPr>
            <w:r>
              <w:rPr>
                <w:rFonts w:hint="eastAsia"/>
                <w:szCs w:val="21"/>
              </w:rPr>
              <w:t>预期结果</w:t>
            </w:r>
          </w:p>
        </w:tc>
        <w:tc>
          <w:tcPr>
            <w:tcW w:w="1394" w:type="dxa"/>
            <w:shd w:val="clear" w:color="auto" w:fill="C0C0C0"/>
            <w:vAlign w:val="center"/>
          </w:tcPr>
          <w:p w:rsidR="0076299C" w:rsidRDefault="00B106F2">
            <w:pPr>
              <w:pStyle w:val="af6"/>
              <w:rPr>
                <w:szCs w:val="21"/>
              </w:rPr>
            </w:pPr>
            <w:r>
              <w:rPr>
                <w:rFonts w:hint="eastAsia"/>
                <w:szCs w:val="21"/>
              </w:rPr>
              <w:t>是否通过</w:t>
            </w:r>
          </w:p>
        </w:tc>
      </w:tr>
      <w:tr w:rsidR="0076299C">
        <w:tc>
          <w:tcPr>
            <w:tcW w:w="2203" w:type="dxa"/>
            <w:vAlign w:val="center"/>
          </w:tcPr>
          <w:p w:rsidR="0076299C" w:rsidRDefault="00B106F2">
            <w:pPr>
              <w:pStyle w:val="af1"/>
              <w:jc w:val="center"/>
              <w:rPr>
                <w:b w:val="0"/>
                <w:sz w:val="21"/>
                <w:szCs w:val="21"/>
              </w:rPr>
            </w:pPr>
            <w:r>
              <w:rPr>
                <w:rFonts w:hint="eastAsia"/>
                <w:b w:val="0"/>
                <w:sz w:val="21"/>
                <w:szCs w:val="21"/>
              </w:rPr>
              <w:t>正确的修改信息</w:t>
            </w:r>
          </w:p>
        </w:tc>
        <w:tc>
          <w:tcPr>
            <w:tcW w:w="2520" w:type="dxa"/>
            <w:vAlign w:val="center"/>
          </w:tcPr>
          <w:p w:rsidR="0076299C" w:rsidRDefault="00B106F2">
            <w:pPr>
              <w:pStyle w:val="af1"/>
              <w:jc w:val="center"/>
              <w:rPr>
                <w:b w:val="0"/>
                <w:sz w:val="21"/>
                <w:szCs w:val="21"/>
              </w:rPr>
            </w:pPr>
            <w:r>
              <w:rPr>
                <w:rFonts w:hint="eastAsia"/>
                <w:b w:val="0"/>
                <w:sz w:val="21"/>
                <w:szCs w:val="21"/>
              </w:rPr>
              <w:t>该信息数据库存在</w:t>
            </w:r>
          </w:p>
        </w:tc>
        <w:tc>
          <w:tcPr>
            <w:tcW w:w="1980" w:type="dxa"/>
            <w:vAlign w:val="center"/>
          </w:tcPr>
          <w:p w:rsidR="0076299C" w:rsidRDefault="00B106F2">
            <w:pPr>
              <w:pStyle w:val="af1"/>
              <w:jc w:val="center"/>
              <w:rPr>
                <w:b w:val="0"/>
                <w:sz w:val="21"/>
                <w:szCs w:val="21"/>
              </w:rPr>
            </w:pPr>
            <w:r>
              <w:rPr>
                <w:rFonts w:hint="eastAsia"/>
                <w:b w:val="0"/>
                <w:sz w:val="21"/>
                <w:szCs w:val="21"/>
              </w:rPr>
              <w:t>修改成功</w:t>
            </w:r>
          </w:p>
        </w:tc>
        <w:tc>
          <w:tcPr>
            <w:tcW w:w="1394" w:type="dxa"/>
            <w:vAlign w:val="center"/>
          </w:tcPr>
          <w:p w:rsidR="0076299C" w:rsidRDefault="00B106F2">
            <w:pPr>
              <w:pStyle w:val="af1"/>
              <w:jc w:val="center"/>
              <w:rPr>
                <w:b w:val="0"/>
                <w:sz w:val="21"/>
                <w:szCs w:val="21"/>
              </w:rPr>
            </w:pPr>
            <w:r>
              <w:rPr>
                <w:rFonts w:hint="eastAsia"/>
                <w:b w:val="0"/>
                <w:sz w:val="21"/>
                <w:szCs w:val="21"/>
              </w:rPr>
              <w:t>是</w:t>
            </w:r>
          </w:p>
        </w:tc>
      </w:tr>
      <w:tr w:rsidR="0076299C">
        <w:tc>
          <w:tcPr>
            <w:tcW w:w="2203"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不合法的修改信息</w:t>
            </w:r>
          </w:p>
        </w:tc>
        <w:tc>
          <w:tcPr>
            <w:tcW w:w="2520"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某些字段不符合规则</w:t>
            </w:r>
          </w:p>
        </w:tc>
        <w:tc>
          <w:tcPr>
            <w:tcW w:w="1980"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提示错误信息</w:t>
            </w:r>
          </w:p>
        </w:tc>
        <w:tc>
          <w:tcPr>
            <w:tcW w:w="1394"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是</w:t>
            </w:r>
          </w:p>
        </w:tc>
      </w:tr>
    </w:tbl>
    <w:p w:rsidR="0076299C" w:rsidRDefault="0076299C">
      <w:pPr>
        <w:rPr>
          <w:sz w:val="24"/>
        </w:rPr>
      </w:pPr>
    </w:p>
    <w:p w:rsidR="0076299C" w:rsidRDefault="00B106F2">
      <w:pPr>
        <w:spacing w:line="300" w:lineRule="auto"/>
        <w:rPr>
          <w:sz w:val="24"/>
        </w:rPr>
      </w:pPr>
      <w:r>
        <w:rPr>
          <w:sz w:val="24"/>
        </w:rPr>
        <w:t>4.</w:t>
      </w:r>
      <w:r>
        <w:rPr>
          <w:rFonts w:hint="eastAsia"/>
          <w:sz w:val="24"/>
        </w:rPr>
        <w:t>数据查询测试</w:t>
      </w:r>
    </w:p>
    <w:p w:rsidR="0076299C" w:rsidRDefault="00B106F2">
      <w:pPr>
        <w:rPr>
          <w:sz w:val="24"/>
        </w:rPr>
      </w:pPr>
      <w:r>
        <w:rPr>
          <w:rFonts w:hint="eastAsia"/>
          <w:sz w:val="24"/>
        </w:rPr>
        <w:t>如表</w:t>
      </w:r>
      <w:r>
        <w:rPr>
          <w:rFonts w:hint="eastAsia"/>
          <w:sz w:val="24"/>
        </w:rPr>
        <w:t>6-6</w:t>
      </w:r>
      <w:r>
        <w:rPr>
          <w:rFonts w:hint="eastAsia"/>
          <w:sz w:val="24"/>
        </w:rPr>
        <w:t>所示。</w:t>
      </w:r>
    </w:p>
    <w:p w:rsidR="0076299C" w:rsidRDefault="0076299C">
      <w:pPr>
        <w:rPr>
          <w:sz w:val="24"/>
        </w:rPr>
      </w:pPr>
    </w:p>
    <w:p w:rsidR="0076299C" w:rsidRDefault="00B106F2">
      <w:pPr>
        <w:jc w:val="center"/>
        <w:rPr>
          <w:szCs w:val="21"/>
        </w:rPr>
      </w:pPr>
      <w:r>
        <w:rPr>
          <w:rFonts w:hint="eastAsia"/>
          <w:szCs w:val="21"/>
        </w:rPr>
        <w:t>表</w:t>
      </w:r>
      <w:r>
        <w:rPr>
          <w:szCs w:val="21"/>
        </w:rPr>
        <w:t xml:space="preserve">6-6 </w:t>
      </w:r>
      <w:r>
        <w:rPr>
          <w:rFonts w:hint="eastAsia"/>
          <w:szCs w:val="21"/>
        </w:rPr>
        <w:t>数据录入测试用例表</w:t>
      </w:r>
    </w:p>
    <w:tbl>
      <w:tblPr>
        <w:tblW w:w="8097" w:type="dxa"/>
        <w:tblInd w:w="42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03"/>
        <w:gridCol w:w="2520"/>
        <w:gridCol w:w="1980"/>
        <w:gridCol w:w="1394"/>
      </w:tblGrid>
      <w:tr w:rsidR="0076299C">
        <w:tc>
          <w:tcPr>
            <w:tcW w:w="2203" w:type="dxa"/>
            <w:tcBorders>
              <w:top w:val="single" w:sz="12" w:space="0" w:color="auto"/>
            </w:tcBorders>
            <w:shd w:val="clear" w:color="auto" w:fill="C0C0C0"/>
            <w:vAlign w:val="center"/>
          </w:tcPr>
          <w:p w:rsidR="0076299C" w:rsidRDefault="00B106F2">
            <w:pPr>
              <w:pStyle w:val="af6"/>
              <w:rPr>
                <w:szCs w:val="21"/>
              </w:rPr>
            </w:pPr>
            <w:r>
              <w:rPr>
                <w:rFonts w:hint="eastAsia"/>
                <w:szCs w:val="21"/>
              </w:rPr>
              <w:t>模块名称</w:t>
            </w:r>
          </w:p>
        </w:tc>
        <w:tc>
          <w:tcPr>
            <w:tcW w:w="5894" w:type="dxa"/>
            <w:gridSpan w:val="3"/>
            <w:tcBorders>
              <w:top w:val="single" w:sz="12" w:space="0" w:color="auto"/>
            </w:tcBorders>
            <w:vAlign w:val="center"/>
          </w:tcPr>
          <w:p w:rsidR="0076299C" w:rsidRDefault="00B106F2">
            <w:pPr>
              <w:pStyle w:val="af1"/>
              <w:jc w:val="center"/>
              <w:rPr>
                <w:b w:val="0"/>
                <w:sz w:val="21"/>
                <w:szCs w:val="21"/>
              </w:rPr>
            </w:pPr>
            <w:r>
              <w:rPr>
                <w:rFonts w:hint="eastAsia"/>
                <w:b w:val="0"/>
                <w:sz w:val="21"/>
                <w:szCs w:val="21"/>
              </w:rPr>
              <w:t>订单管理，财务管理，生产管理，设计管理，数据纪录</w:t>
            </w:r>
          </w:p>
        </w:tc>
      </w:tr>
      <w:tr w:rsidR="0076299C">
        <w:tc>
          <w:tcPr>
            <w:tcW w:w="2203" w:type="dxa"/>
            <w:shd w:val="clear" w:color="auto" w:fill="C0C0C0"/>
            <w:vAlign w:val="center"/>
          </w:tcPr>
          <w:p w:rsidR="0076299C" w:rsidRDefault="00B106F2">
            <w:pPr>
              <w:pStyle w:val="af6"/>
              <w:rPr>
                <w:szCs w:val="21"/>
              </w:rPr>
            </w:pPr>
            <w:r>
              <w:rPr>
                <w:rFonts w:hint="eastAsia"/>
                <w:szCs w:val="21"/>
              </w:rPr>
              <w:lastRenderedPageBreak/>
              <w:t>功能名称</w:t>
            </w:r>
          </w:p>
        </w:tc>
        <w:tc>
          <w:tcPr>
            <w:tcW w:w="5894" w:type="dxa"/>
            <w:gridSpan w:val="3"/>
            <w:vAlign w:val="center"/>
          </w:tcPr>
          <w:p w:rsidR="0076299C" w:rsidRDefault="00B106F2">
            <w:pPr>
              <w:pStyle w:val="af1"/>
              <w:jc w:val="center"/>
              <w:rPr>
                <w:b w:val="0"/>
                <w:sz w:val="21"/>
                <w:szCs w:val="21"/>
              </w:rPr>
            </w:pPr>
            <w:r>
              <w:rPr>
                <w:rFonts w:hint="eastAsia"/>
                <w:b w:val="0"/>
                <w:sz w:val="21"/>
                <w:szCs w:val="21"/>
              </w:rPr>
              <w:t>数据查询</w:t>
            </w:r>
          </w:p>
        </w:tc>
      </w:tr>
      <w:tr w:rsidR="0076299C">
        <w:tc>
          <w:tcPr>
            <w:tcW w:w="2203" w:type="dxa"/>
            <w:shd w:val="clear" w:color="auto" w:fill="C0C0C0"/>
            <w:vAlign w:val="center"/>
          </w:tcPr>
          <w:p w:rsidR="0076299C" w:rsidRDefault="00B106F2">
            <w:pPr>
              <w:pStyle w:val="af6"/>
              <w:rPr>
                <w:szCs w:val="21"/>
              </w:rPr>
            </w:pPr>
            <w:r>
              <w:rPr>
                <w:rFonts w:hint="eastAsia"/>
                <w:szCs w:val="21"/>
              </w:rPr>
              <w:t>测试用例</w:t>
            </w:r>
          </w:p>
        </w:tc>
        <w:tc>
          <w:tcPr>
            <w:tcW w:w="2520" w:type="dxa"/>
            <w:shd w:val="clear" w:color="auto" w:fill="C0C0C0"/>
            <w:vAlign w:val="center"/>
          </w:tcPr>
          <w:p w:rsidR="0076299C" w:rsidRDefault="00B106F2">
            <w:pPr>
              <w:pStyle w:val="af6"/>
              <w:rPr>
                <w:szCs w:val="21"/>
              </w:rPr>
            </w:pPr>
            <w:r>
              <w:rPr>
                <w:rFonts w:hint="eastAsia"/>
                <w:szCs w:val="21"/>
              </w:rPr>
              <w:t>前置条件</w:t>
            </w:r>
          </w:p>
        </w:tc>
        <w:tc>
          <w:tcPr>
            <w:tcW w:w="1980" w:type="dxa"/>
            <w:shd w:val="clear" w:color="auto" w:fill="C0C0C0"/>
            <w:vAlign w:val="center"/>
          </w:tcPr>
          <w:p w:rsidR="0076299C" w:rsidRDefault="00B106F2">
            <w:pPr>
              <w:pStyle w:val="af6"/>
              <w:rPr>
                <w:szCs w:val="21"/>
              </w:rPr>
            </w:pPr>
            <w:r>
              <w:rPr>
                <w:rFonts w:hint="eastAsia"/>
                <w:szCs w:val="21"/>
              </w:rPr>
              <w:t>预期结果</w:t>
            </w:r>
          </w:p>
        </w:tc>
        <w:tc>
          <w:tcPr>
            <w:tcW w:w="1394" w:type="dxa"/>
            <w:shd w:val="clear" w:color="auto" w:fill="C0C0C0"/>
            <w:vAlign w:val="center"/>
          </w:tcPr>
          <w:p w:rsidR="0076299C" w:rsidRDefault="00B106F2">
            <w:pPr>
              <w:pStyle w:val="af6"/>
              <w:rPr>
                <w:szCs w:val="21"/>
              </w:rPr>
            </w:pPr>
            <w:r>
              <w:rPr>
                <w:rFonts w:hint="eastAsia"/>
                <w:szCs w:val="21"/>
              </w:rPr>
              <w:t>是否通过</w:t>
            </w:r>
          </w:p>
        </w:tc>
      </w:tr>
      <w:tr w:rsidR="0076299C">
        <w:tc>
          <w:tcPr>
            <w:tcW w:w="2203" w:type="dxa"/>
            <w:vAlign w:val="center"/>
          </w:tcPr>
          <w:p w:rsidR="0076299C" w:rsidRDefault="00B106F2">
            <w:pPr>
              <w:pStyle w:val="af1"/>
              <w:jc w:val="center"/>
              <w:rPr>
                <w:b w:val="0"/>
                <w:sz w:val="21"/>
                <w:szCs w:val="21"/>
              </w:rPr>
            </w:pPr>
            <w:r>
              <w:rPr>
                <w:rFonts w:hint="eastAsia"/>
                <w:b w:val="0"/>
                <w:sz w:val="21"/>
                <w:szCs w:val="21"/>
              </w:rPr>
              <w:t>正确的查询信息</w:t>
            </w:r>
          </w:p>
        </w:tc>
        <w:tc>
          <w:tcPr>
            <w:tcW w:w="2520" w:type="dxa"/>
            <w:vAlign w:val="center"/>
          </w:tcPr>
          <w:p w:rsidR="0076299C" w:rsidRDefault="00B106F2">
            <w:pPr>
              <w:pStyle w:val="af1"/>
              <w:jc w:val="center"/>
              <w:rPr>
                <w:b w:val="0"/>
                <w:sz w:val="21"/>
                <w:szCs w:val="21"/>
              </w:rPr>
            </w:pPr>
            <w:r>
              <w:rPr>
                <w:rFonts w:hint="eastAsia"/>
                <w:b w:val="0"/>
                <w:sz w:val="21"/>
                <w:szCs w:val="21"/>
              </w:rPr>
              <w:t>输入正确的查询条件</w:t>
            </w:r>
          </w:p>
        </w:tc>
        <w:tc>
          <w:tcPr>
            <w:tcW w:w="1980" w:type="dxa"/>
            <w:vAlign w:val="center"/>
          </w:tcPr>
          <w:p w:rsidR="0076299C" w:rsidRDefault="00B106F2">
            <w:pPr>
              <w:pStyle w:val="af1"/>
              <w:jc w:val="center"/>
              <w:rPr>
                <w:b w:val="0"/>
                <w:sz w:val="21"/>
                <w:szCs w:val="21"/>
              </w:rPr>
            </w:pPr>
            <w:r>
              <w:rPr>
                <w:rFonts w:hint="eastAsia"/>
                <w:b w:val="0"/>
                <w:sz w:val="21"/>
                <w:szCs w:val="21"/>
              </w:rPr>
              <w:t>查询成功</w:t>
            </w:r>
          </w:p>
        </w:tc>
        <w:tc>
          <w:tcPr>
            <w:tcW w:w="1394" w:type="dxa"/>
            <w:vAlign w:val="center"/>
          </w:tcPr>
          <w:p w:rsidR="0076299C" w:rsidRDefault="00B106F2">
            <w:pPr>
              <w:pStyle w:val="af1"/>
              <w:jc w:val="center"/>
              <w:rPr>
                <w:b w:val="0"/>
                <w:sz w:val="21"/>
                <w:szCs w:val="21"/>
              </w:rPr>
            </w:pPr>
            <w:r>
              <w:rPr>
                <w:rFonts w:hint="eastAsia"/>
                <w:b w:val="0"/>
                <w:sz w:val="21"/>
                <w:szCs w:val="21"/>
              </w:rPr>
              <w:t>是</w:t>
            </w:r>
          </w:p>
        </w:tc>
      </w:tr>
      <w:tr w:rsidR="0076299C">
        <w:tc>
          <w:tcPr>
            <w:tcW w:w="2203"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不合法的查询信息</w:t>
            </w:r>
          </w:p>
        </w:tc>
        <w:tc>
          <w:tcPr>
            <w:tcW w:w="2520"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某些字段不符合规则</w:t>
            </w:r>
          </w:p>
        </w:tc>
        <w:tc>
          <w:tcPr>
            <w:tcW w:w="1980"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提示错误信息</w:t>
            </w:r>
          </w:p>
        </w:tc>
        <w:tc>
          <w:tcPr>
            <w:tcW w:w="1394"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是</w:t>
            </w:r>
          </w:p>
        </w:tc>
      </w:tr>
    </w:tbl>
    <w:p w:rsidR="0076299C" w:rsidRDefault="0076299C">
      <w:pPr>
        <w:jc w:val="left"/>
        <w:rPr>
          <w:b/>
        </w:rPr>
      </w:pPr>
      <w:bookmarkStart w:id="338" w:name="_Toc358394919"/>
      <w:bookmarkStart w:id="339" w:name="_Toc358669928"/>
      <w:bookmarkStart w:id="340" w:name="_Toc358394813"/>
      <w:bookmarkStart w:id="341" w:name="_Toc327702481"/>
      <w:bookmarkStart w:id="342" w:name="_Toc358726841"/>
    </w:p>
    <w:p w:rsidR="0076299C" w:rsidRDefault="00B106F2">
      <w:pPr>
        <w:pStyle w:val="3"/>
      </w:pPr>
      <w:r>
        <w:rPr>
          <w:b w:val="0"/>
          <w:sz w:val="28"/>
          <w:szCs w:val="28"/>
        </w:rPr>
        <w:t>6.3.</w:t>
      </w:r>
      <w:r>
        <w:rPr>
          <w:rFonts w:hint="eastAsia"/>
          <w:b w:val="0"/>
          <w:sz w:val="28"/>
          <w:szCs w:val="28"/>
        </w:rPr>
        <w:t>3</w:t>
      </w:r>
      <w:r>
        <w:rPr>
          <w:rFonts w:eastAsia="宋体" w:hint="eastAsia"/>
          <w:b w:val="0"/>
          <w:sz w:val="28"/>
          <w:szCs w:val="28"/>
        </w:rPr>
        <w:t>前台系统模块测试</w:t>
      </w:r>
    </w:p>
    <w:p w:rsidR="0076299C" w:rsidRDefault="00B106F2">
      <w:pPr>
        <w:spacing w:line="300" w:lineRule="auto"/>
        <w:rPr>
          <w:sz w:val="24"/>
        </w:rPr>
      </w:pPr>
      <w:r>
        <w:rPr>
          <w:sz w:val="24"/>
        </w:rPr>
        <w:t>1.</w:t>
      </w:r>
      <w:r>
        <w:rPr>
          <w:rFonts w:hint="eastAsia"/>
          <w:sz w:val="24"/>
        </w:rPr>
        <w:t>数据录入测试</w:t>
      </w:r>
    </w:p>
    <w:p w:rsidR="0076299C" w:rsidRDefault="00B106F2">
      <w:pPr>
        <w:spacing w:line="300" w:lineRule="auto"/>
        <w:rPr>
          <w:sz w:val="24"/>
        </w:rPr>
      </w:pPr>
      <w:r>
        <w:rPr>
          <w:rFonts w:hint="eastAsia"/>
          <w:sz w:val="24"/>
        </w:rPr>
        <w:t>如表</w:t>
      </w:r>
      <w:r>
        <w:rPr>
          <w:rFonts w:hint="eastAsia"/>
          <w:sz w:val="24"/>
        </w:rPr>
        <w:t>6-7</w:t>
      </w:r>
      <w:r>
        <w:rPr>
          <w:rFonts w:hint="eastAsia"/>
          <w:sz w:val="24"/>
        </w:rPr>
        <w:t>所示。</w:t>
      </w:r>
    </w:p>
    <w:p w:rsidR="0076299C" w:rsidRDefault="0076299C">
      <w:pPr>
        <w:spacing w:line="300" w:lineRule="auto"/>
        <w:rPr>
          <w:sz w:val="24"/>
        </w:rPr>
      </w:pPr>
    </w:p>
    <w:p w:rsidR="0076299C" w:rsidRDefault="00B106F2">
      <w:pPr>
        <w:jc w:val="center"/>
        <w:rPr>
          <w:szCs w:val="21"/>
        </w:rPr>
      </w:pPr>
      <w:r>
        <w:rPr>
          <w:rFonts w:hint="eastAsia"/>
          <w:szCs w:val="21"/>
        </w:rPr>
        <w:t>表</w:t>
      </w:r>
      <w:r>
        <w:rPr>
          <w:szCs w:val="21"/>
        </w:rPr>
        <w:t>6-</w:t>
      </w:r>
      <w:r>
        <w:rPr>
          <w:rFonts w:hint="eastAsia"/>
          <w:szCs w:val="21"/>
        </w:rPr>
        <w:t>7</w:t>
      </w:r>
      <w:r>
        <w:rPr>
          <w:szCs w:val="21"/>
        </w:rPr>
        <w:t xml:space="preserve"> </w:t>
      </w:r>
      <w:r>
        <w:rPr>
          <w:rFonts w:hint="eastAsia"/>
          <w:szCs w:val="21"/>
        </w:rPr>
        <w:t>订单数据录入测试用例表</w:t>
      </w:r>
    </w:p>
    <w:tbl>
      <w:tblPr>
        <w:tblW w:w="8097" w:type="dxa"/>
        <w:tblInd w:w="42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03"/>
        <w:gridCol w:w="2520"/>
        <w:gridCol w:w="1980"/>
        <w:gridCol w:w="1394"/>
      </w:tblGrid>
      <w:tr w:rsidR="0076299C">
        <w:tc>
          <w:tcPr>
            <w:tcW w:w="2203" w:type="dxa"/>
            <w:tcBorders>
              <w:top w:val="single" w:sz="12" w:space="0" w:color="auto"/>
            </w:tcBorders>
            <w:shd w:val="clear" w:color="auto" w:fill="C0C0C0"/>
            <w:vAlign w:val="center"/>
          </w:tcPr>
          <w:p w:rsidR="0076299C" w:rsidRDefault="00B106F2">
            <w:pPr>
              <w:pStyle w:val="af6"/>
              <w:rPr>
                <w:szCs w:val="21"/>
              </w:rPr>
            </w:pPr>
            <w:r>
              <w:rPr>
                <w:rFonts w:hint="eastAsia"/>
                <w:szCs w:val="21"/>
              </w:rPr>
              <w:t>模块名称</w:t>
            </w:r>
          </w:p>
        </w:tc>
        <w:tc>
          <w:tcPr>
            <w:tcW w:w="5894" w:type="dxa"/>
            <w:gridSpan w:val="3"/>
            <w:tcBorders>
              <w:top w:val="single" w:sz="12" w:space="0" w:color="auto"/>
            </w:tcBorders>
            <w:vAlign w:val="center"/>
          </w:tcPr>
          <w:p w:rsidR="0076299C" w:rsidRDefault="00B106F2">
            <w:pPr>
              <w:pStyle w:val="af1"/>
              <w:jc w:val="center"/>
              <w:rPr>
                <w:b w:val="0"/>
                <w:sz w:val="21"/>
                <w:szCs w:val="21"/>
              </w:rPr>
            </w:pPr>
            <w:r>
              <w:rPr>
                <w:rFonts w:hint="eastAsia"/>
                <w:b w:val="0"/>
                <w:sz w:val="21"/>
                <w:szCs w:val="21"/>
              </w:rPr>
              <w:t>订单管理</w:t>
            </w:r>
          </w:p>
        </w:tc>
      </w:tr>
      <w:tr w:rsidR="0076299C">
        <w:tc>
          <w:tcPr>
            <w:tcW w:w="2203" w:type="dxa"/>
            <w:shd w:val="clear" w:color="auto" w:fill="C0C0C0"/>
            <w:vAlign w:val="center"/>
          </w:tcPr>
          <w:p w:rsidR="0076299C" w:rsidRDefault="00B106F2">
            <w:pPr>
              <w:pStyle w:val="af6"/>
              <w:rPr>
                <w:szCs w:val="21"/>
              </w:rPr>
            </w:pPr>
            <w:r>
              <w:rPr>
                <w:rFonts w:hint="eastAsia"/>
                <w:szCs w:val="21"/>
              </w:rPr>
              <w:t>功能名称</w:t>
            </w:r>
          </w:p>
        </w:tc>
        <w:tc>
          <w:tcPr>
            <w:tcW w:w="5894" w:type="dxa"/>
            <w:gridSpan w:val="3"/>
            <w:vAlign w:val="center"/>
          </w:tcPr>
          <w:p w:rsidR="0076299C" w:rsidRDefault="00B106F2">
            <w:pPr>
              <w:pStyle w:val="af1"/>
              <w:jc w:val="center"/>
              <w:rPr>
                <w:b w:val="0"/>
                <w:sz w:val="21"/>
                <w:szCs w:val="21"/>
              </w:rPr>
            </w:pPr>
            <w:r>
              <w:rPr>
                <w:rFonts w:hint="eastAsia"/>
                <w:b w:val="0"/>
                <w:sz w:val="21"/>
                <w:szCs w:val="21"/>
              </w:rPr>
              <w:t>订单数据录入</w:t>
            </w:r>
          </w:p>
        </w:tc>
      </w:tr>
      <w:tr w:rsidR="0076299C">
        <w:tc>
          <w:tcPr>
            <w:tcW w:w="2203" w:type="dxa"/>
            <w:shd w:val="clear" w:color="auto" w:fill="C0C0C0"/>
            <w:vAlign w:val="center"/>
          </w:tcPr>
          <w:p w:rsidR="0076299C" w:rsidRDefault="00B106F2">
            <w:pPr>
              <w:pStyle w:val="af6"/>
              <w:rPr>
                <w:szCs w:val="21"/>
              </w:rPr>
            </w:pPr>
            <w:r>
              <w:rPr>
                <w:rFonts w:hint="eastAsia"/>
                <w:szCs w:val="21"/>
              </w:rPr>
              <w:t>测试用例</w:t>
            </w:r>
          </w:p>
        </w:tc>
        <w:tc>
          <w:tcPr>
            <w:tcW w:w="2520" w:type="dxa"/>
            <w:shd w:val="clear" w:color="auto" w:fill="C0C0C0"/>
            <w:vAlign w:val="center"/>
          </w:tcPr>
          <w:p w:rsidR="0076299C" w:rsidRDefault="00B106F2">
            <w:pPr>
              <w:pStyle w:val="af6"/>
              <w:rPr>
                <w:szCs w:val="21"/>
              </w:rPr>
            </w:pPr>
            <w:r>
              <w:rPr>
                <w:rFonts w:hint="eastAsia"/>
                <w:szCs w:val="21"/>
              </w:rPr>
              <w:t>前置条件</w:t>
            </w:r>
          </w:p>
        </w:tc>
        <w:tc>
          <w:tcPr>
            <w:tcW w:w="1980" w:type="dxa"/>
            <w:shd w:val="clear" w:color="auto" w:fill="C0C0C0"/>
            <w:vAlign w:val="center"/>
          </w:tcPr>
          <w:p w:rsidR="0076299C" w:rsidRDefault="00B106F2">
            <w:pPr>
              <w:pStyle w:val="af6"/>
              <w:rPr>
                <w:szCs w:val="21"/>
              </w:rPr>
            </w:pPr>
            <w:r>
              <w:rPr>
                <w:rFonts w:hint="eastAsia"/>
                <w:szCs w:val="21"/>
              </w:rPr>
              <w:t>预期结果</w:t>
            </w:r>
          </w:p>
        </w:tc>
        <w:tc>
          <w:tcPr>
            <w:tcW w:w="1394" w:type="dxa"/>
            <w:shd w:val="clear" w:color="auto" w:fill="C0C0C0"/>
            <w:vAlign w:val="center"/>
          </w:tcPr>
          <w:p w:rsidR="0076299C" w:rsidRDefault="00B106F2">
            <w:pPr>
              <w:pStyle w:val="af6"/>
              <w:rPr>
                <w:szCs w:val="21"/>
              </w:rPr>
            </w:pPr>
            <w:r>
              <w:rPr>
                <w:rFonts w:hint="eastAsia"/>
                <w:szCs w:val="21"/>
              </w:rPr>
              <w:t>是否通过</w:t>
            </w:r>
          </w:p>
        </w:tc>
      </w:tr>
      <w:tr w:rsidR="0076299C">
        <w:tc>
          <w:tcPr>
            <w:tcW w:w="2203" w:type="dxa"/>
            <w:vAlign w:val="center"/>
          </w:tcPr>
          <w:p w:rsidR="0076299C" w:rsidRDefault="00B106F2">
            <w:pPr>
              <w:pStyle w:val="af1"/>
              <w:jc w:val="center"/>
              <w:rPr>
                <w:b w:val="0"/>
                <w:sz w:val="21"/>
                <w:szCs w:val="21"/>
              </w:rPr>
            </w:pPr>
            <w:r>
              <w:rPr>
                <w:rFonts w:hint="eastAsia"/>
                <w:b w:val="0"/>
                <w:sz w:val="21"/>
                <w:szCs w:val="21"/>
              </w:rPr>
              <w:t>录入正确的订单信息</w:t>
            </w:r>
          </w:p>
        </w:tc>
        <w:tc>
          <w:tcPr>
            <w:tcW w:w="2520" w:type="dxa"/>
            <w:vAlign w:val="center"/>
          </w:tcPr>
          <w:p w:rsidR="0076299C" w:rsidRDefault="00B106F2">
            <w:pPr>
              <w:pStyle w:val="af1"/>
              <w:jc w:val="center"/>
              <w:rPr>
                <w:b w:val="0"/>
                <w:sz w:val="21"/>
                <w:szCs w:val="21"/>
              </w:rPr>
            </w:pPr>
            <w:r>
              <w:rPr>
                <w:rFonts w:hint="eastAsia"/>
                <w:b w:val="0"/>
                <w:sz w:val="21"/>
                <w:szCs w:val="21"/>
              </w:rPr>
              <w:t>录入的订单信息合法</w:t>
            </w:r>
          </w:p>
        </w:tc>
        <w:tc>
          <w:tcPr>
            <w:tcW w:w="1980" w:type="dxa"/>
            <w:vAlign w:val="center"/>
          </w:tcPr>
          <w:p w:rsidR="0076299C" w:rsidRDefault="00B106F2">
            <w:pPr>
              <w:pStyle w:val="af1"/>
              <w:jc w:val="center"/>
              <w:rPr>
                <w:b w:val="0"/>
                <w:sz w:val="21"/>
                <w:szCs w:val="21"/>
              </w:rPr>
            </w:pPr>
            <w:r>
              <w:rPr>
                <w:rFonts w:hint="eastAsia"/>
                <w:b w:val="0"/>
                <w:sz w:val="21"/>
                <w:szCs w:val="21"/>
              </w:rPr>
              <w:t>录入成功</w:t>
            </w:r>
          </w:p>
        </w:tc>
        <w:tc>
          <w:tcPr>
            <w:tcW w:w="1394" w:type="dxa"/>
            <w:vAlign w:val="center"/>
          </w:tcPr>
          <w:p w:rsidR="0076299C" w:rsidRDefault="00B106F2">
            <w:pPr>
              <w:pStyle w:val="af1"/>
              <w:jc w:val="center"/>
              <w:rPr>
                <w:b w:val="0"/>
                <w:sz w:val="21"/>
                <w:szCs w:val="21"/>
              </w:rPr>
            </w:pPr>
            <w:r>
              <w:rPr>
                <w:rFonts w:hint="eastAsia"/>
                <w:b w:val="0"/>
                <w:sz w:val="21"/>
                <w:szCs w:val="21"/>
              </w:rPr>
              <w:t>是</w:t>
            </w:r>
          </w:p>
        </w:tc>
      </w:tr>
      <w:tr w:rsidR="0076299C">
        <w:tc>
          <w:tcPr>
            <w:tcW w:w="2203"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录入不合法的订单信息</w:t>
            </w:r>
          </w:p>
        </w:tc>
        <w:tc>
          <w:tcPr>
            <w:tcW w:w="2520"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某些字段不符合规则</w:t>
            </w:r>
          </w:p>
        </w:tc>
        <w:tc>
          <w:tcPr>
            <w:tcW w:w="1980"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提示错误信息</w:t>
            </w:r>
          </w:p>
        </w:tc>
        <w:tc>
          <w:tcPr>
            <w:tcW w:w="1394" w:type="dxa"/>
            <w:tcBorders>
              <w:bottom w:val="single" w:sz="12" w:space="0" w:color="auto"/>
            </w:tcBorders>
            <w:vAlign w:val="center"/>
          </w:tcPr>
          <w:p w:rsidR="0076299C" w:rsidRDefault="00B106F2">
            <w:pPr>
              <w:pStyle w:val="af1"/>
              <w:jc w:val="center"/>
              <w:rPr>
                <w:b w:val="0"/>
                <w:sz w:val="21"/>
                <w:szCs w:val="21"/>
              </w:rPr>
            </w:pPr>
            <w:r>
              <w:rPr>
                <w:rFonts w:hint="eastAsia"/>
                <w:b w:val="0"/>
                <w:sz w:val="21"/>
                <w:szCs w:val="21"/>
              </w:rPr>
              <w:t>是</w:t>
            </w:r>
          </w:p>
        </w:tc>
      </w:tr>
    </w:tbl>
    <w:p w:rsidR="0076299C" w:rsidRDefault="0076299C">
      <w:pPr>
        <w:jc w:val="left"/>
        <w:rPr>
          <w:b/>
        </w:rPr>
      </w:pPr>
    </w:p>
    <w:p w:rsidR="0076299C" w:rsidRDefault="00B106F2">
      <w:pPr>
        <w:spacing w:line="300" w:lineRule="auto"/>
        <w:rPr>
          <w:sz w:val="24"/>
        </w:rPr>
      </w:pPr>
      <w:r>
        <w:rPr>
          <w:rFonts w:hint="eastAsia"/>
          <w:sz w:val="24"/>
        </w:rPr>
        <w:t>2</w:t>
      </w:r>
      <w:r>
        <w:rPr>
          <w:sz w:val="24"/>
        </w:rPr>
        <w:t>.</w:t>
      </w:r>
      <w:r>
        <w:rPr>
          <w:rFonts w:hint="eastAsia"/>
          <w:sz w:val="24"/>
        </w:rPr>
        <w:t>系统流程测试</w:t>
      </w:r>
    </w:p>
    <w:p w:rsidR="0076299C" w:rsidRDefault="00B106F2">
      <w:pPr>
        <w:spacing w:line="300" w:lineRule="auto"/>
        <w:rPr>
          <w:sz w:val="24"/>
        </w:rPr>
      </w:pPr>
      <w:r>
        <w:rPr>
          <w:rFonts w:hint="eastAsia"/>
          <w:sz w:val="24"/>
        </w:rPr>
        <w:t>如表</w:t>
      </w:r>
      <w:r>
        <w:rPr>
          <w:rFonts w:hint="eastAsia"/>
          <w:sz w:val="24"/>
        </w:rPr>
        <w:t>6-8</w:t>
      </w:r>
      <w:r>
        <w:rPr>
          <w:rFonts w:hint="eastAsia"/>
          <w:sz w:val="24"/>
        </w:rPr>
        <w:t>所示。</w:t>
      </w:r>
    </w:p>
    <w:p w:rsidR="0076299C" w:rsidRDefault="0076299C">
      <w:pPr>
        <w:spacing w:line="300" w:lineRule="auto"/>
        <w:rPr>
          <w:sz w:val="24"/>
        </w:rPr>
      </w:pPr>
    </w:p>
    <w:p w:rsidR="0076299C" w:rsidRDefault="00B106F2">
      <w:pPr>
        <w:jc w:val="center"/>
        <w:rPr>
          <w:szCs w:val="21"/>
        </w:rPr>
      </w:pPr>
      <w:r>
        <w:rPr>
          <w:rFonts w:hint="eastAsia"/>
          <w:szCs w:val="21"/>
        </w:rPr>
        <w:t>表</w:t>
      </w:r>
      <w:r>
        <w:rPr>
          <w:szCs w:val="21"/>
        </w:rPr>
        <w:t>6-</w:t>
      </w:r>
      <w:r>
        <w:rPr>
          <w:rFonts w:hint="eastAsia"/>
          <w:szCs w:val="21"/>
        </w:rPr>
        <w:t>8</w:t>
      </w:r>
      <w:r>
        <w:rPr>
          <w:szCs w:val="21"/>
        </w:rPr>
        <w:t xml:space="preserve"> </w:t>
      </w:r>
      <w:r>
        <w:rPr>
          <w:rFonts w:hint="eastAsia"/>
          <w:szCs w:val="21"/>
        </w:rPr>
        <w:t>系统流程测试用例表</w:t>
      </w:r>
    </w:p>
    <w:tbl>
      <w:tblPr>
        <w:tblW w:w="8097" w:type="dxa"/>
        <w:tblInd w:w="42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03"/>
        <w:gridCol w:w="2520"/>
        <w:gridCol w:w="1980"/>
        <w:gridCol w:w="1394"/>
      </w:tblGrid>
      <w:tr w:rsidR="0076299C">
        <w:tc>
          <w:tcPr>
            <w:tcW w:w="2203" w:type="dxa"/>
            <w:tcBorders>
              <w:top w:val="single" w:sz="12" w:space="0" w:color="auto"/>
            </w:tcBorders>
            <w:shd w:val="clear" w:color="auto" w:fill="C0C0C0"/>
            <w:vAlign w:val="center"/>
          </w:tcPr>
          <w:p w:rsidR="0076299C" w:rsidRDefault="00B106F2">
            <w:pPr>
              <w:pStyle w:val="af6"/>
              <w:rPr>
                <w:szCs w:val="21"/>
              </w:rPr>
            </w:pPr>
            <w:r>
              <w:rPr>
                <w:rFonts w:hint="eastAsia"/>
                <w:szCs w:val="21"/>
              </w:rPr>
              <w:t>模块名称</w:t>
            </w:r>
          </w:p>
        </w:tc>
        <w:tc>
          <w:tcPr>
            <w:tcW w:w="5894" w:type="dxa"/>
            <w:gridSpan w:val="3"/>
            <w:tcBorders>
              <w:top w:val="single" w:sz="12" w:space="0" w:color="auto"/>
            </w:tcBorders>
            <w:vAlign w:val="center"/>
          </w:tcPr>
          <w:p w:rsidR="0076299C" w:rsidRDefault="00B106F2">
            <w:pPr>
              <w:pStyle w:val="af1"/>
              <w:jc w:val="center"/>
              <w:rPr>
                <w:b w:val="0"/>
                <w:sz w:val="21"/>
                <w:szCs w:val="21"/>
              </w:rPr>
            </w:pPr>
            <w:r>
              <w:rPr>
                <w:rFonts w:hint="eastAsia"/>
                <w:b w:val="0"/>
                <w:sz w:val="21"/>
                <w:szCs w:val="21"/>
              </w:rPr>
              <w:t>订单管理，财务管理，生产管理，设计管理，数据纪录</w:t>
            </w:r>
          </w:p>
        </w:tc>
      </w:tr>
      <w:tr w:rsidR="0076299C">
        <w:tc>
          <w:tcPr>
            <w:tcW w:w="2203" w:type="dxa"/>
            <w:shd w:val="clear" w:color="auto" w:fill="C0C0C0"/>
            <w:vAlign w:val="center"/>
          </w:tcPr>
          <w:p w:rsidR="0076299C" w:rsidRDefault="00B106F2">
            <w:pPr>
              <w:pStyle w:val="af6"/>
              <w:rPr>
                <w:szCs w:val="21"/>
              </w:rPr>
            </w:pPr>
            <w:r>
              <w:rPr>
                <w:rFonts w:hint="eastAsia"/>
                <w:szCs w:val="21"/>
              </w:rPr>
              <w:t>功能名称</w:t>
            </w:r>
          </w:p>
        </w:tc>
        <w:tc>
          <w:tcPr>
            <w:tcW w:w="5894" w:type="dxa"/>
            <w:gridSpan w:val="3"/>
            <w:vAlign w:val="center"/>
          </w:tcPr>
          <w:p w:rsidR="0076299C" w:rsidRDefault="00B106F2">
            <w:pPr>
              <w:pStyle w:val="af1"/>
              <w:jc w:val="center"/>
              <w:rPr>
                <w:b w:val="0"/>
                <w:sz w:val="21"/>
                <w:szCs w:val="21"/>
              </w:rPr>
            </w:pPr>
            <w:r>
              <w:rPr>
                <w:rFonts w:hint="eastAsia"/>
                <w:b w:val="0"/>
                <w:sz w:val="21"/>
                <w:szCs w:val="21"/>
              </w:rPr>
              <w:t>流程测试</w:t>
            </w:r>
          </w:p>
        </w:tc>
      </w:tr>
      <w:tr w:rsidR="0076299C">
        <w:tc>
          <w:tcPr>
            <w:tcW w:w="2203" w:type="dxa"/>
            <w:shd w:val="clear" w:color="auto" w:fill="C0C0C0"/>
            <w:vAlign w:val="center"/>
          </w:tcPr>
          <w:p w:rsidR="0076299C" w:rsidRDefault="00B106F2">
            <w:pPr>
              <w:pStyle w:val="af6"/>
              <w:rPr>
                <w:szCs w:val="21"/>
              </w:rPr>
            </w:pPr>
            <w:r>
              <w:rPr>
                <w:rFonts w:hint="eastAsia"/>
                <w:szCs w:val="21"/>
              </w:rPr>
              <w:t>测试用例</w:t>
            </w:r>
          </w:p>
        </w:tc>
        <w:tc>
          <w:tcPr>
            <w:tcW w:w="2520" w:type="dxa"/>
            <w:shd w:val="clear" w:color="auto" w:fill="C0C0C0"/>
            <w:vAlign w:val="center"/>
          </w:tcPr>
          <w:p w:rsidR="0076299C" w:rsidRDefault="00B106F2">
            <w:pPr>
              <w:pStyle w:val="af6"/>
              <w:rPr>
                <w:szCs w:val="21"/>
              </w:rPr>
            </w:pPr>
            <w:r>
              <w:rPr>
                <w:rFonts w:hint="eastAsia"/>
                <w:szCs w:val="21"/>
              </w:rPr>
              <w:t>前置条件</w:t>
            </w:r>
          </w:p>
        </w:tc>
        <w:tc>
          <w:tcPr>
            <w:tcW w:w="1980" w:type="dxa"/>
            <w:shd w:val="clear" w:color="auto" w:fill="C0C0C0"/>
            <w:vAlign w:val="center"/>
          </w:tcPr>
          <w:p w:rsidR="0076299C" w:rsidRDefault="00B106F2">
            <w:pPr>
              <w:pStyle w:val="af6"/>
              <w:rPr>
                <w:szCs w:val="21"/>
              </w:rPr>
            </w:pPr>
            <w:r>
              <w:rPr>
                <w:rFonts w:hint="eastAsia"/>
                <w:szCs w:val="21"/>
              </w:rPr>
              <w:t>预期结果</w:t>
            </w:r>
          </w:p>
        </w:tc>
        <w:tc>
          <w:tcPr>
            <w:tcW w:w="1394" w:type="dxa"/>
            <w:shd w:val="clear" w:color="auto" w:fill="C0C0C0"/>
            <w:vAlign w:val="center"/>
          </w:tcPr>
          <w:p w:rsidR="0076299C" w:rsidRDefault="00B106F2">
            <w:pPr>
              <w:pStyle w:val="af6"/>
              <w:rPr>
                <w:szCs w:val="21"/>
              </w:rPr>
            </w:pPr>
            <w:r>
              <w:rPr>
                <w:rFonts w:hint="eastAsia"/>
                <w:szCs w:val="21"/>
              </w:rPr>
              <w:t>是否通过</w:t>
            </w:r>
          </w:p>
        </w:tc>
      </w:tr>
      <w:tr w:rsidR="0076299C">
        <w:tc>
          <w:tcPr>
            <w:tcW w:w="2203" w:type="dxa"/>
            <w:vAlign w:val="center"/>
          </w:tcPr>
          <w:p w:rsidR="0076299C" w:rsidRDefault="00B106F2">
            <w:pPr>
              <w:pStyle w:val="af1"/>
              <w:jc w:val="center"/>
              <w:rPr>
                <w:b w:val="0"/>
                <w:sz w:val="21"/>
                <w:szCs w:val="21"/>
              </w:rPr>
            </w:pPr>
            <w:r>
              <w:rPr>
                <w:rFonts w:hint="eastAsia"/>
                <w:b w:val="0"/>
                <w:sz w:val="21"/>
                <w:szCs w:val="21"/>
              </w:rPr>
              <w:t>根据需求流程进行测试</w:t>
            </w:r>
          </w:p>
        </w:tc>
        <w:tc>
          <w:tcPr>
            <w:tcW w:w="2520" w:type="dxa"/>
            <w:vAlign w:val="center"/>
          </w:tcPr>
          <w:p w:rsidR="0076299C" w:rsidRDefault="00B106F2">
            <w:pPr>
              <w:pStyle w:val="af1"/>
              <w:jc w:val="center"/>
              <w:rPr>
                <w:b w:val="0"/>
                <w:sz w:val="21"/>
                <w:szCs w:val="21"/>
              </w:rPr>
            </w:pPr>
            <w:r>
              <w:rPr>
                <w:rFonts w:hint="eastAsia"/>
                <w:b w:val="0"/>
                <w:sz w:val="21"/>
                <w:szCs w:val="21"/>
              </w:rPr>
              <w:t>录入订单后进行下一步的流程</w:t>
            </w:r>
          </w:p>
        </w:tc>
        <w:tc>
          <w:tcPr>
            <w:tcW w:w="1980" w:type="dxa"/>
            <w:vAlign w:val="center"/>
          </w:tcPr>
          <w:p w:rsidR="0076299C" w:rsidRDefault="00B106F2">
            <w:pPr>
              <w:pStyle w:val="af1"/>
              <w:jc w:val="center"/>
              <w:rPr>
                <w:b w:val="0"/>
                <w:sz w:val="21"/>
                <w:szCs w:val="21"/>
              </w:rPr>
            </w:pPr>
            <w:r>
              <w:rPr>
                <w:rFonts w:hint="eastAsia"/>
                <w:b w:val="0"/>
                <w:sz w:val="21"/>
                <w:szCs w:val="21"/>
              </w:rPr>
              <w:t>成功</w:t>
            </w:r>
          </w:p>
        </w:tc>
        <w:tc>
          <w:tcPr>
            <w:tcW w:w="1394" w:type="dxa"/>
            <w:vAlign w:val="center"/>
          </w:tcPr>
          <w:p w:rsidR="0076299C" w:rsidRDefault="00B106F2">
            <w:pPr>
              <w:pStyle w:val="af1"/>
              <w:jc w:val="center"/>
              <w:rPr>
                <w:b w:val="0"/>
                <w:sz w:val="21"/>
                <w:szCs w:val="21"/>
              </w:rPr>
            </w:pPr>
            <w:r>
              <w:rPr>
                <w:rFonts w:hint="eastAsia"/>
                <w:b w:val="0"/>
                <w:sz w:val="21"/>
                <w:szCs w:val="21"/>
              </w:rPr>
              <w:t>是</w:t>
            </w:r>
          </w:p>
        </w:tc>
      </w:tr>
    </w:tbl>
    <w:p w:rsidR="0076299C" w:rsidRDefault="0076299C">
      <w:pPr>
        <w:jc w:val="left"/>
        <w:rPr>
          <w:b/>
        </w:rPr>
      </w:pPr>
    </w:p>
    <w:p w:rsidR="0076299C" w:rsidRDefault="0076299C">
      <w:pPr>
        <w:jc w:val="left"/>
        <w:rPr>
          <w:b/>
        </w:rPr>
      </w:pPr>
    </w:p>
    <w:p w:rsidR="0076299C" w:rsidRDefault="0076299C">
      <w:pPr>
        <w:jc w:val="left"/>
        <w:rPr>
          <w:b/>
        </w:rPr>
      </w:pPr>
    </w:p>
    <w:p w:rsidR="0076299C" w:rsidRDefault="0076299C">
      <w:pPr>
        <w:jc w:val="left"/>
        <w:rPr>
          <w:b/>
        </w:rPr>
      </w:pPr>
    </w:p>
    <w:p w:rsidR="0076299C" w:rsidRDefault="0076299C">
      <w:pPr>
        <w:jc w:val="left"/>
        <w:rPr>
          <w:b/>
        </w:rPr>
      </w:pPr>
    </w:p>
    <w:p w:rsidR="0076299C" w:rsidRDefault="0076299C">
      <w:pPr>
        <w:jc w:val="left"/>
        <w:rPr>
          <w:b/>
        </w:rPr>
        <w:sectPr w:rsidR="0076299C">
          <w:headerReference w:type="default" r:id="rId119"/>
          <w:pgSz w:w="11906" w:h="16838"/>
          <w:pgMar w:top="1440" w:right="1800" w:bottom="1440" w:left="1800" w:header="851" w:footer="992" w:gutter="0"/>
          <w:cols w:space="720"/>
          <w:docGrid w:type="lines" w:linePitch="312"/>
        </w:sectPr>
      </w:pPr>
    </w:p>
    <w:bookmarkEnd w:id="294"/>
    <w:bookmarkEnd w:id="295"/>
    <w:bookmarkEnd w:id="296"/>
    <w:bookmarkEnd w:id="297"/>
    <w:bookmarkEnd w:id="338"/>
    <w:bookmarkEnd w:id="339"/>
    <w:bookmarkEnd w:id="340"/>
    <w:bookmarkEnd w:id="341"/>
    <w:bookmarkEnd w:id="342"/>
    <w:p w:rsidR="0076299C" w:rsidRDefault="0076299C"/>
    <w:sectPr w:rsidR="0076299C">
      <w:headerReference w:type="default" r:id="rId120"/>
      <w:pgSz w:w="11906" w:h="16838"/>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FFA" w:rsidRDefault="00A10FFA">
      <w:r>
        <w:separator/>
      </w:r>
    </w:p>
  </w:endnote>
  <w:endnote w:type="continuationSeparator" w:id="0">
    <w:p w:rsidR="00A10FFA" w:rsidRDefault="00A10FFA">
      <w:r>
        <w:continuationSeparator/>
      </w:r>
    </w:p>
  </w:endnote>
  <w:endnote w:type="continuationNotice" w:id="1">
    <w:p w:rsidR="00A10FFA" w:rsidRDefault="00A10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6F2" w:rsidRDefault="00B106F2">
    <w:pPr>
      <w:pStyle w:val="a8"/>
      <w:jc w:val="right"/>
    </w:pPr>
    <w:r>
      <w:fldChar w:fldCharType="begin"/>
    </w:r>
    <w:r>
      <w:instrText xml:space="preserve"> PAGE   \* MERGEFORMAT </w:instrText>
    </w:r>
    <w:r>
      <w:fldChar w:fldCharType="separate"/>
    </w:r>
    <w:r>
      <w:rPr>
        <w:lang w:val="zh-CN"/>
      </w:rPr>
      <w:t>1</w:t>
    </w:r>
    <w:r>
      <w:rPr>
        <w:lang w:val="zh-CN"/>
      </w:rPr>
      <w:fldChar w:fldCharType="end"/>
    </w:r>
  </w:p>
  <w:p w:rsidR="00B106F2" w:rsidRDefault="00B106F2">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6F2" w:rsidRDefault="00B106F2">
    <w:pPr>
      <w:pStyle w:val="a8"/>
      <w:jc w:val="right"/>
    </w:pPr>
    <w:r>
      <w:fldChar w:fldCharType="begin"/>
    </w:r>
    <w:r>
      <w:instrText xml:space="preserve"> PAGE   \* MERGEFORMAT </w:instrText>
    </w:r>
    <w:r>
      <w:fldChar w:fldCharType="separate"/>
    </w:r>
    <w:r>
      <w:rPr>
        <w:lang w:val="zh-CN"/>
      </w:rPr>
      <w:t>23</w:t>
    </w:r>
    <w:r>
      <w:rPr>
        <w:lang w:val="zh-CN"/>
      </w:rPr>
      <w:fldChar w:fldCharType="end"/>
    </w:r>
  </w:p>
  <w:p w:rsidR="00B106F2" w:rsidRDefault="00B106F2">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FFA" w:rsidRDefault="00A10FFA">
      <w:r>
        <w:separator/>
      </w:r>
    </w:p>
  </w:footnote>
  <w:footnote w:type="continuationSeparator" w:id="0">
    <w:p w:rsidR="00A10FFA" w:rsidRDefault="00A10FFA">
      <w:r>
        <w:continuationSeparator/>
      </w:r>
    </w:p>
  </w:footnote>
  <w:footnote w:type="continuationNotice" w:id="1">
    <w:p w:rsidR="00A10FFA" w:rsidRDefault="00A10F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6F2" w:rsidRDefault="00B106F2">
    <w:pPr>
      <w:pStyle w:val="20"/>
      <w:spacing w:line="300" w:lineRule="auto"/>
      <w:jc w:val="center"/>
      <w:rPr>
        <w:sz w:val="18"/>
        <w:szCs w:val="18"/>
      </w:rPr>
    </w:pPr>
    <w:r>
      <w:rPr>
        <w:sz w:val="18"/>
        <w:szCs w:val="18"/>
      </w:rPr>
      <w:fldChar w:fldCharType="begin"/>
    </w:r>
    <w:r>
      <w:rPr>
        <w:sz w:val="18"/>
        <w:szCs w:val="18"/>
      </w:rPr>
      <w:instrText xml:space="preserve"> STYLEREF "标题 1"  \* MERGEFORMAT </w:instrText>
    </w:r>
    <w:r>
      <w:rPr>
        <w:sz w:val="18"/>
        <w:szCs w:val="18"/>
      </w:rPr>
      <w:fldChar w:fldCharType="separate"/>
    </w:r>
    <w:r w:rsidR="00C93BBF">
      <w:rPr>
        <w:rFonts w:hint="eastAsia"/>
        <w:noProof/>
        <w:sz w:val="18"/>
        <w:szCs w:val="18"/>
      </w:rPr>
      <w:t>第1章 绪论</w:t>
    </w:r>
    <w:r>
      <w:rPr>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6F2" w:rsidRDefault="00B106F2">
    <w:pPr>
      <w:pStyle w:val="20"/>
      <w:spacing w:line="300" w:lineRule="auto"/>
      <w:jc w:val="center"/>
      <w:rPr>
        <w:sz w:val="18"/>
        <w:szCs w:val="18"/>
      </w:rPr>
    </w:pPr>
    <w:r>
      <w:rPr>
        <w:rFonts w:hint="eastAsia"/>
        <w:sz w:val="18"/>
        <w:szCs w:val="18"/>
      </w:rPr>
      <w:t>第2</w:t>
    </w:r>
    <w:r>
      <w:rPr>
        <w:rFonts w:hint="eastAsia"/>
        <w:sz w:val="18"/>
        <w:szCs w:val="18"/>
      </w:rPr>
      <w:t>章 软件需求分析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6F2" w:rsidRDefault="00B106F2">
    <w:pPr>
      <w:pStyle w:val="20"/>
      <w:spacing w:line="300" w:lineRule="auto"/>
      <w:jc w:val="center"/>
      <w:rPr>
        <w:sz w:val="18"/>
        <w:szCs w:val="18"/>
      </w:rPr>
    </w:pPr>
    <w:r>
      <w:rPr>
        <w:rFonts w:hint="eastAsia"/>
        <w:sz w:val="18"/>
        <w:szCs w:val="18"/>
      </w:rPr>
      <w:t>第</w:t>
    </w:r>
    <w:r>
      <w:rPr>
        <w:sz w:val="18"/>
        <w:szCs w:val="18"/>
      </w:rPr>
      <w:t>3</w:t>
    </w:r>
    <w:r>
      <w:rPr>
        <w:rFonts w:hint="eastAsia"/>
        <w:sz w:val="18"/>
        <w:szCs w:val="18"/>
      </w:rPr>
      <w:t>章 系统技术介绍</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6F2" w:rsidRDefault="00B106F2">
    <w:pPr>
      <w:pStyle w:val="20"/>
      <w:spacing w:line="300" w:lineRule="auto"/>
      <w:jc w:val="center"/>
      <w:rPr>
        <w:sz w:val="18"/>
        <w:szCs w:val="18"/>
      </w:rPr>
    </w:pPr>
    <w:r>
      <w:rPr>
        <w:rFonts w:hint="eastAsia"/>
        <w:sz w:val="18"/>
        <w:szCs w:val="18"/>
      </w:rPr>
      <w:t>第</w:t>
    </w:r>
    <w:r>
      <w:rPr>
        <w:sz w:val="18"/>
        <w:szCs w:val="18"/>
      </w:rPr>
      <w:t>4</w:t>
    </w:r>
    <w:r>
      <w:rPr>
        <w:rFonts w:hint="eastAsia"/>
        <w:sz w:val="18"/>
        <w:szCs w:val="18"/>
      </w:rPr>
      <w:t>章 概要设计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6F2" w:rsidRDefault="00B106F2">
    <w:pPr>
      <w:pStyle w:val="20"/>
      <w:spacing w:line="300" w:lineRule="auto"/>
      <w:jc w:val="center"/>
      <w:rPr>
        <w:sz w:val="18"/>
        <w:szCs w:val="18"/>
      </w:rPr>
    </w:pPr>
    <w:r>
      <w:rPr>
        <w:rFonts w:hint="eastAsia"/>
        <w:sz w:val="18"/>
        <w:szCs w:val="18"/>
      </w:rPr>
      <w:t>第</w:t>
    </w:r>
    <w:r>
      <w:rPr>
        <w:rFonts w:ascii="Times New Roman"/>
        <w:sz w:val="18"/>
        <w:szCs w:val="18"/>
      </w:rPr>
      <w:t>5</w:t>
    </w:r>
    <w:r>
      <w:rPr>
        <w:rFonts w:hint="eastAsia"/>
        <w:sz w:val="18"/>
        <w:szCs w:val="18"/>
      </w:rPr>
      <w:t>章 详细设计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6F2" w:rsidRDefault="00B106F2">
    <w:pPr>
      <w:pStyle w:val="20"/>
      <w:spacing w:line="300" w:lineRule="auto"/>
      <w:jc w:val="center"/>
      <w:rPr>
        <w:rFonts w:eastAsia="Times New Roman"/>
        <w:sz w:val="18"/>
        <w:szCs w:val="18"/>
      </w:rPr>
    </w:pPr>
    <w:r>
      <w:rPr>
        <w:rFonts w:hint="eastAsia"/>
        <w:sz w:val="18"/>
        <w:szCs w:val="18"/>
      </w:rPr>
      <w:t>第</w:t>
    </w:r>
    <w:r>
      <w:rPr>
        <w:rFonts w:ascii="Times New Roman"/>
        <w:sz w:val="18"/>
        <w:szCs w:val="18"/>
      </w:rPr>
      <w:t>6</w:t>
    </w:r>
    <w:r>
      <w:rPr>
        <w:rFonts w:hint="eastAsia"/>
        <w:sz w:val="18"/>
        <w:szCs w:val="18"/>
      </w:rPr>
      <w:t>章 软件测试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6F2" w:rsidRDefault="00B106F2">
    <w:pPr>
      <w:pStyle w:val="20"/>
      <w:spacing w:line="300" w:lineRule="auto"/>
      <w:jc w:val="center"/>
      <w:rPr>
        <w:rFonts w:eastAsia="Times New Roman"/>
        <w:sz w:val="18"/>
        <w:szCs w:val="18"/>
      </w:rPr>
    </w:pPr>
    <w:r>
      <w:rPr>
        <w:rFonts w:hint="eastAsia"/>
        <w:sz w:val="18"/>
        <w:szCs w:val="18"/>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B623A9"/>
    <w:multiLevelType w:val="singleLevel"/>
    <w:tmpl w:val="84B623A9"/>
    <w:lvl w:ilvl="0">
      <w:start w:val="1"/>
      <w:numFmt w:val="decimal"/>
      <w:suff w:val="nothing"/>
      <w:lvlText w:val="%1）"/>
      <w:lvlJc w:val="left"/>
    </w:lvl>
  </w:abstractNum>
  <w:abstractNum w:abstractNumId="1" w15:restartNumberingAfterBreak="0">
    <w:nsid w:val="87987325"/>
    <w:multiLevelType w:val="singleLevel"/>
    <w:tmpl w:val="87987325"/>
    <w:lvl w:ilvl="0">
      <w:start w:val="1"/>
      <w:numFmt w:val="decimal"/>
      <w:suff w:val="nothing"/>
      <w:lvlText w:val="%1）"/>
      <w:lvlJc w:val="left"/>
    </w:lvl>
  </w:abstractNum>
  <w:abstractNum w:abstractNumId="2" w15:restartNumberingAfterBreak="0">
    <w:nsid w:val="8F14827D"/>
    <w:multiLevelType w:val="singleLevel"/>
    <w:tmpl w:val="8F14827D"/>
    <w:lvl w:ilvl="0">
      <w:start w:val="1"/>
      <w:numFmt w:val="decimal"/>
      <w:suff w:val="nothing"/>
      <w:lvlText w:val="%1）"/>
      <w:lvlJc w:val="left"/>
    </w:lvl>
  </w:abstractNum>
  <w:abstractNum w:abstractNumId="3" w15:restartNumberingAfterBreak="0">
    <w:nsid w:val="8FA07998"/>
    <w:multiLevelType w:val="singleLevel"/>
    <w:tmpl w:val="8FA07998"/>
    <w:lvl w:ilvl="0">
      <w:start w:val="1"/>
      <w:numFmt w:val="decimal"/>
      <w:suff w:val="nothing"/>
      <w:lvlText w:val="%1）"/>
      <w:lvlJc w:val="left"/>
    </w:lvl>
  </w:abstractNum>
  <w:abstractNum w:abstractNumId="4" w15:restartNumberingAfterBreak="0">
    <w:nsid w:val="9A8B36BE"/>
    <w:multiLevelType w:val="singleLevel"/>
    <w:tmpl w:val="9A8B36BE"/>
    <w:lvl w:ilvl="0">
      <w:start w:val="1"/>
      <w:numFmt w:val="decimal"/>
      <w:suff w:val="nothing"/>
      <w:lvlText w:val="%1）"/>
      <w:lvlJc w:val="left"/>
    </w:lvl>
  </w:abstractNum>
  <w:abstractNum w:abstractNumId="5" w15:restartNumberingAfterBreak="0">
    <w:nsid w:val="9C4A320C"/>
    <w:multiLevelType w:val="singleLevel"/>
    <w:tmpl w:val="9C4A320C"/>
    <w:lvl w:ilvl="0">
      <w:start w:val="2"/>
      <w:numFmt w:val="decimal"/>
      <w:lvlText w:val="%1."/>
      <w:lvlJc w:val="left"/>
      <w:pPr>
        <w:tabs>
          <w:tab w:val="left" w:pos="312"/>
        </w:tabs>
      </w:pPr>
    </w:lvl>
  </w:abstractNum>
  <w:abstractNum w:abstractNumId="6" w15:restartNumberingAfterBreak="0">
    <w:nsid w:val="A5271741"/>
    <w:multiLevelType w:val="singleLevel"/>
    <w:tmpl w:val="A5271741"/>
    <w:lvl w:ilvl="0">
      <w:start w:val="1"/>
      <w:numFmt w:val="decimal"/>
      <w:suff w:val="nothing"/>
      <w:lvlText w:val="%1）"/>
      <w:lvlJc w:val="left"/>
    </w:lvl>
  </w:abstractNum>
  <w:abstractNum w:abstractNumId="7" w15:restartNumberingAfterBreak="0">
    <w:nsid w:val="B7C0B50D"/>
    <w:multiLevelType w:val="singleLevel"/>
    <w:tmpl w:val="B7C0B50D"/>
    <w:lvl w:ilvl="0">
      <w:start w:val="1"/>
      <w:numFmt w:val="decimal"/>
      <w:suff w:val="nothing"/>
      <w:lvlText w:val="%1）"/>
      <w:lvlJc w:val="left"/>
    </w:lvl>
  </w:abstractNum>
  <w:abstractNum w:abstractNumId="8" w15:restartNumberingAfterBreak="0">
    <w:nsid w:val="BAA7E64F"/>
    <w:multiLevelType w:val="singleLevel"/>
    <w:tmpl w:val="BAA7E64F"/>
    <w:lvl w:ilvl="0">
      <w:start w:val="1"/>
      <w:numFmt w:val="decimal"/>
      <w:suff w:val="nothing"/>
      <w:lvlText w:val="%1）"/>
      <w:lvlJc w:val="left"/>
    </w:lvl>
  </w:abstractNum>
  <w:abstractNum w:abstractNumId="9" w15:restartNumberingAfterBreak="0">
    <w:nsid w:val="C0CBD94C"/>
    <w:multiLevelType w:val="singleLevel"/>
    <w:tmpl w:val="C0CBD94C"/>
    <w:lvl w:ilvl="0">
      <w:start w:val="1"/>
      <w:numFmt w:val="decimal"/>
      <w:suff w:val="nothing"/>
      <w:lvlText w:val="%1．"/>
      <w:lvlJc w:val="left"/>
      <w:pPr>
        <w:ind w:left="0" w:firstLine="400"/>
      </w:pPr>
      <w:rPr>
        <w:rFonts w:hint="default"/>
      </w:rPr>
    </w:lvl>
  </w:abstractNum>
  <w:abstractNum w:abstractNumId="10" w15:restartNumberingAfterBreak="0">
    <w:nsid w:val="C4F07830"/>
    <w:multiLevelType w:val="singleLevel"/>
    <w:tmpl w:val="C4F07830"/>
    <w:lvl w:ilvl="0">
      <w:start w:val="1"/>
      <w:numFmt w:val="decimal"/>
      <w:suff w:val="nothing"/>
      <w:lvlText w:val="%1）"/>
      <w:lvlJc w:val="left"/>
    </w:lvl>
  </w:abstractNum>
  <w:abstractNum w:abstractNumId="11" w15:restartNumberingAfterBreak="0">
    <w:nsid w:val="D9645780"/>
    <w:multiLevelType w:val="singleLevel"/>
    <w:tmpl w:val="D9645780"/>
    <w:lvl w:ilvl="0">
      <w:start w:val="1"/>
      <w:numFmt w:val="decimal"/>
      <w:lvlText w:val="%1."/>
      <w:lvlJc w:val="left"/>
      <w:pPr>
        <w:ind w:left="425" w:hanging="425"/>
      </w:pPr>
      <w:rPr>
        <w:rFonts w:hint="default"/>
      </w:rPr>
    </w:lvl>
  </w:abstractNum>
  <w:abstractNum w:abstractNumId="12" w15:restartNumberingAfterBreak="0">
    <w:nsid w:val="DF1B46D4"/>
    <w:multiLevelType w:val="singleLevel"/>
    <w:tmpl w:val="DF1B46D4"/>
    <w:lvl w:ilvl="0">
      <w:start w:val="1"/>
      <w:numFmt w:val="decimal"/>
      <w:suff w:val="nothing"/>
      <w:lvlText w:val="%1）"/>
      <w:lvlJc w:val="left"/>
    </w:lvl>
  </w:abstractNum>
  <w:abstractNum w:abstractNumId="13" w15:restartNumberingAfterBreak="0">
    <w:nsid w:val="E3194CE9"/>
    <w:multiLevelType w:val="singleLevel"/>
    <w:tmpl w:val="E3194CE9"/>
    <w:lvl w:ilvl="0">
      <w:start w:val="1"/>
      <w:numFmt w:val="decimal"/>
      <w:suff w:val="nothing"/>
      <w:lvlText w:val="%1．"/>
      <w:lvlJc w:val="left"/>
      <w:pPr>
        <w:ind w:left="0" w:firstLine="400"/>
      </w:pPr>
      <w:rPr>
        <w:rFonts w:hint="default"/>
      </w:rPr>
    </w:lvl>
  </w:abstractNum>
  <w:abstractNum w:abstractNumId="14" w15:restartNumberingAfterBreak="0">
    <w:nsid w:val="E6618659"/>
    <w:multiLevelType w:val="singleLevel"/>
    <w:tmpl w:val="E6618659"/>
    <w:lvl w:ilvl="0">
      <w:start w:val="1"/>
      <w:numFmt w:val="decimal"/>
      <w:suff w:val="nothing"/>
      <w:lvlText w:val="%1）"/>
      <w:lvlJc w:val="left"/>
    </w:lvl>
  </w:abstractNum>
  <w:abstractNum w:abstractNumId="15" w15:restartNumberingAfterBreak="0">
    <w:nsid w:val="E788CCD4"/>
    <w:multiLevelType w:val="singleLevel"/>
    <w:tmpl w:val="E788CCD4"/>
    <w:lvl w:ilvl="0">
      <w:start w:val="1"/>
      <w:numFmt w:val="decimal"/>
      <w:suff w:val="nothing"/>
      <w:lvlText w:val="%1）"/>
      <w:lvlJc w:val="left"/>
      <w:pPr>
        <w:ind w:left="420" w:firstLine="0"/>
      </w:pPr>
    </w:lvl>
  </w:abstractNum>
  <w:abstractNum w:abstractNumId="16" w15:restartNumberingAfterBreak="0">
    <w:nsid w:val="E7CA08B9"/>
    <w:multiLevelType w:val="singleLevel"/>
    <w:tmpl w:val="E7CA08B9"/>
    <w:lvl w:ilvl="0">
      <w:start w:val="1"/>
      <w:numFmt w:val="decimal"/>
      <w:suff w:val="nothing"/>
      <w:lvlText w:val="%1）"/>
      <w:lvlJc w:val="left"/>
    </w:lvl>
  </w:abstractNum>
  <w:abstractNum w:abstractNumId="17" w15:restartNumberingAfterBreak="0">
    <w:nsid w:val="F186CE51"/>
    <w:multiLevelType w:val="multilevel"/>
    <w:tmpl w:val="F186CE51"/>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F23D5FDB"/>
    <w:multiLevelType w:val="singleLevel"/>
    <w:tmpl w:val="F23D5FDB"/>
    <w:lvl w:ilvl="0">
      <w:start w:val="1"/>
      <w:numFmt w:val="decimal"/>
      <w:suff w:val="nothing"/>
      <w:lvlText w:val="%1）"/>
      <w:lvlJc w:val="left"/>
    </w:lvl>
  </w:abstractNum>
  <w:abstractNum w:abstractNumId="19" w15:restartNumberingAfterBreak="0">
    <w:nsid w:val="FB978D62"/>
    <w:multiLevelType w:val="singleLevel"/>
    <w:tmpl w:val="FB978D62"/>
    <w:lvl w:ilvl="0">
      <w:start w:val="1"/>
      <w:numFmt w:val="decimal"/>
      <w:suff w:val="nothing"/>
      <w:lvlText w:val="%1）"/>
      <w:lvlJc w:val="left"/>
    </w:lvl>
  </w:abstractNum>
  <w:abstractNum w:abstractNumId="20" w15:restartNumberingAfterBreak="0">
    <w:nsid w:val="FC88C14A"/>
    <w:multiLevelType w:val="singleLevel"/>
    <w:tmpl w:val="FC88C14A"/>
    <w:lvl w:ilvl="0">
      <w:start w:val="1"/>
      <w:numFmt w:val="decimal"/>
      <w:suff w:val="nothing"/>
      <w:lvlText w:val="%1．"/>
      <w:lvlJc w:val="left"/>
      <w:pPr>
        <w:ind w:left="0" w:firstLine="400"/>
      </w:pPr>
      <w:rPr>
        <w:rFonts w:hint="default"/>
      </w:rPr>
    </w:lvl>
  </w:abstractNum>
  <w:abstractNum w:abstractNumId="21" w15:restartNumberingAfterBreak="0">
    <w:nsid w:val="062B5E90"/>
    <w:multiLevelType w:val="multilevel"/>
    <w:tmpl w:val="062B5E90"/>
    <w:lvl w:ilvl="0">
      <w:start w:val="1"/>
      <w:numFmt w:val="decimal"/>
      <w:lvlText w:val="第%1章"/>
      <w:lvlJc w:val="left"/>
      <w:pPr>
        <w:tabs>
          <w:tab w:val="left" w:pos="1418"/>
        </w:tabs>
      </w:pPr>
      <w:rPr>
        <w:rFonts w:cs="Times New Roman" w:hint="eastAsia"/>
      </w:rPr>
    </w:lvl>
    <w:lvl w:ilvl="1">
      <w:start w:val="1"/>
      <w:numFmt w:val="decimal"/>
      <w:isLgl/>
      <w:suff w:val="space"/>
      <w:lvlText w:val="%1.%2"/>
      <w:lvlJc w:val="left"/>
      <w:rPr>
        <w:rFonts w:cs="Times New Roman" w:hint="eastAsia"/>
      </w:rPr>
    </w:lvl>
    <w:lvl w:ilvl="2">
      <w:start w:val="1"/>
      <w:numFmt w:val="decimal"/>
      <w:isLgl/>
      <w:suff w:val="space"/>
      <w:lvlText w:val="%1.%2.%3"/>
      <w:lvlJc w:val="left"/>
      <w:rPr>
        <w:rFonts w:ascii="宋体" w:eastAsia="宋体" w:hAnsi="宋体" w:cs="Times New Roman" w:hint="eastAsia"/>
      </w:rPr>
    </w:lvl>
    <w:lvl w:ilvl="3">
      <w:start w:val="1"/>
      <w:numFmt w:val="decimal"/>
      <w:suff w:val="space"/>
      <w:lvlText w:val="%4."/>
      <w:lvlJc w:val="left"/>
      <w:pPr>
        <w:ind w:left="-425" w:firstLine="425"/>
      </w:pPr>
      <w:rPr>
        <w:rFonts w:ascii="Times New Roman" w:eastAsia="宋体" w:hAnsi="Times New Roman" w:cs="Times New Roman" w:hint="eastAsia"/>
        <w:b w:val="0"/>
        <w:bCs w:val="0"/>
        <w:i w:val="0"/>
        <w:iCs w:val="0"/>
        <w:caps w:val="0"/>
        <w:smallCaps w:val="0"/>
        <w:strike w:val="0"/>
        <w:dstrike w:val="0"/>
        <w:vanish w:val="0"/>
        <w:color w:val="auto"/>
        <w:spacing w:val="0"/>
        <w:w w:val="100"/>
        <w:kern w:val="2"/>
        <w:position w:val="0"/>
        <w:sz w:val="21"/>
        <w:szCs w:val="24"/>
        <w:u w:val="none" w:color="000000"/>
        <w:vertAlign w:val="baseline"/>
        <w14:shadow w14:blurRad="0" w14:dist="0" w14:dir="0" w14:sx="0" w14:sy="0" w14:kx="0" w14:ky="0" w14:algn="none">
          <w14:srgbClr w14:val="000000"/>
        </w14:shadow>
      </w:rPr>
    </w:lvl>
    <w:lvl w:ilvl="4">
      <w:start w:val="1"/>
      <w:numFmt w:val="decimal"/>
      <w:pStyle w:val="a"/>
      <w:suff w:val="space"/>
      <w:lvlText w:val="%5)"/>
      <w:lvlJc w:val="left"/>
      <w:pPr>
        <w:ind w:firstLine="425"/>
      </w:pPr>
      <w:rPr>
        <w:rFonts w:cs="Times New Roman" w:hint="eastAsia"/>
      </w:rPr>
    </w:lvl>
    <w:lvl w:ilvl="5">
      <w:start w:val="1"/>
      <w:numFmt w:val="decimal"/>
      <w:suff w:val="space"/>
      <w:lvlText w:val="(%6)"/>
      <w:lvlJc w:val="left"/>
      <w:pPr>
        <w:ind w:firstLine="425"/>
      </w:pPr>
      <w:rPr>
        <w:rFonts w:cs="Times New Roman" w:hint="eastAsia"/>
        <w:i w:val="0"/>
      </w:rPr>
    </w:lvl>
    <w:lvl w:ilvl="6">
      <w:start w:val="1"/>
      <w:numFmt w:val="none"/>
      <w:suff w:val="nothing"/>
      <w:lvlText w:val=""/>
      <w:lvlJc w:val="left"/>
      <w:pPr>
        <w:ind w:firstLine="425"/>
      </w:pPr>
      <w:rPr>
        <w:rFonts w:cs="Times New Roman" w:hint="eastAsia"/>
      </w:rPr>
    </w:lvl>
    <w:lvl w:ilvl="7">
      <w:start w:val="1"/>
      <w:numFmt w:val="decimal"/>
      <w:lvlRestart w:val="0"/>
      <w:pStyle w:val="a0"/>
      <w:isLgl/>
      <w:suff w:val="space"/>
      <w:lvlText w:val="表%1-%8"/>
      <w:lvlJc w:val="left"/>
      <w:rPr>
        <w:rFonts w:cs="Times New Roman" w:hint="eastAsia"/>
      </w:rPr>
    </w:lvl>
    <w:lvl w:ilvl="8">
      <w:start w:val="1"/>
      <w:numFmt w:val="decimal"/>
      <w:lvlRestart w:val="0"/>
      <w:pStyle w:val="a1"/>
      <w:isLgl/>
      <w:suff w:val="space"/>
      <w:lvlText w:val="图%1-%9"/>
      <w:lvlJc w:val="left"/>
      <w:rPr>
        <w:rFonts w:cs="Times New Roman" w:hint="eastAsia"/>
      </w:rPr>
    </w:lvl>
  </w:abstractNum>
  <w:abstractNum w:abstractNumId="22" w15:restartNumberingAfterBreak="0">
    <w:nsid w:val="0A128E81"/>
    <w:multiLevelType w:val="singleLevel"/>
    <w:tmpl w:val="0A128E81"/>
    <w:lvl w:ilvl="0">
      <w:start w:val="1"/>
      <w:numFmt w:val="decimal"/>
      <w:suff w:val="nothing"/>
      <w:lvlText w:val="%1）"/>
      <w:lvlJc w:val="left"/>
    </w:lvl>
  </w:abstractNum>
  <w:abstractNum w:abstractNumId="23" w15:restartNumberingAfterBreak="0">
    <w:nsid w:val="1A730AAD"/>
    <w:multiLevelType w:val="singleLevel"/>
    <w:tmpl w:val="1A730AAD"/>
    <w:lvl w:ilvl="0">
      <w:start w:val="1"/>
      <w:numFmt w:val="decimal"/>
      <w:suff w:val="nothing"/>
      <w:lvlText w:val="%1）"/>
      <w:lvlJc w:val="left"/>
    </w:lvl>
  </w:abstractNum>
  <w:abstractNum w:abstractNumId="24" w15:restartNumberingAfterBreak="0">
    <w:nsid w:val="1E047449"/>
    <w:multiLevelType w:val="singleLevel"/>
    <w:tmpl w:val="1E047449"/>
    <w:lvl w:ilvl="0">
      <w:start w:val="1"/>
      <w:numFmt w:val="decimal"/>
      <w:suff w:val="nothing"/>
      <w:lvlText w:val="%1．"/>
      <w:lvlJc w:val="left"/>
      <w:pPr>
        <w:ind w:left="0" w:firstLine="400"/>
      </w:pPr>
      <w:rPr>
        <w:rFonts w:hint="default"/>
      </w:rPr>
    </w:lvl>
  </w:abstractNum>
  <w:abstractNum w:abstractNumId="25" w15:restartNumberingAfterBreak="0">
    <w:nsid w:val="1E345245"/>
    <w:multiLevelType w:val="singleLevel"/>
    <w:tmpl w:val="1E345245"/>
    <w:lvl w:ilvl="0">
      <w:start w:val="2"/>
      <w:numFmt w:val="decimal"/>
      <w:lvlText w:val="%1."/>
      <w:lvlJc w:val="left"/>
      <w:pPr>
        <w:tabs>
          <w:tab w:val="left" w:pos="420"/>
        </w:tabs>
        <w:ind w:left="425" w:hanging="425"/>
      </w:pPr>
      <w:rPr>
        <w:rFonts w:hint="default"/>
      </w:rPr>
    </w:lvl>
  </w:abstractNum>
  <w:abstractNum w:abstractNumId="26" w15:restartNumberingAfterBreak="0">
    <w:nsid w:val="1E9D3517"/>
    <w:multiLevelType w:val="multilevel"/>
    <w:tmpl w:val="1E9D3517"/>
    <w:lvl w:ilvl="0">
      <w:start w:val="1"/>
      <w:numFmt w:val="decimal"/>
      <w:lvlText w:val="%1."/>
      <w:lvlJc w:val="left"/>
      <w:pPr>
        <w:ind w:left="120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1F26EF66"/>
    <w:multiLevelType w:val="singleLevel"/>
    <w:tmpl w:val="1F26EF66"/>
    <w:lvl w:ilvl="0">
      <w:start w:val="1"/>
      <w:numFmt w:val="decimal"/>
      <w:suff w:val="nothing"/>
      <w:lvlText w:val="%1）"/>
      <w:lvlJc w:val="left"/>
      <w:pPr>
        <w:ind w:left="420" w:firstLine="0"/>
      </w:pPr>
    </w:lvl>
  </w:abstractNum>
  <w:abstractNum w:abstractNumId="28" w15:restartNumberingAfterBreak="0">
    <w:nsid w:val="28F1224E"/>
    <w:multiLevelType w:val="singleLevel"/>
    <w:tmpl w:val="28F1224E"/>
    <w:lvl w:ilvl="0">
      <w:start w:val="1"/>
      <w:numFmt w:val="decimal"/>
      <w:suff w:val="nothing"/>
      <w:lvlText w:val="%1．"/>
      <w:lvlJc w:val="left"/>
      <w:pPr>
        <w:ind w:left="0" w:firstLine="400"/>
      </w:pPr>
      <w:rPr>
        <w:rFonts w:hint="default"/>
      </w:rPr>
    </w:lvl>
  </w:abstractNum>
  <w:abstractNum w:abstractNumId="29" w15:restartNumberingAfterBreak="0">
    <w:nsid w:val="312C4A37"/>
    <w:multiLevelType w:val="singleLevel"/>
    <w:tmpl w:val="312C4A37"/>
    <w:lvl w:ilvl="0">
      <w:start w:val="1"/>
      <w:numFmt w:val="decimal"/>
      <w:suff w:val="nothing"/>
      <w:lvlText w:val="%1）"/>
      <w:lvlJc w:val="left"/>
    </w:lvl>
  </w:abstractNum>
  <w:abstractNum w:abstractNumId="30" w15:restartNumberingAfterBreak="0">
    <w:nsid w:val="34303FD8"/>
    <w:multiLevelType w:val="singleLevel"/>
    <w:tmpl w:val="34303FD8"/>
    <w:lvl w:ilvl="0">
      <w:start w:val="1"/>
      <w:numFmt w:val="decimal"/>
      <w:suff w:val="nothing"/>
      <w:lvlText w:val="%1）"/>
      <w:lvlJc w:val="left"/>
      <w:pPr>
        <w:ind w:left="420" w:firstLine="0"/>
      </w:pPr>
    </w:lvl>
  </w:abstractNum>
  <w:abstractNum w:abstractNumId="31" w15:restartNumberingAfterBreak="0">
    <w:nsid w:val="3A6B88B1"/>
    <w:multiLevelType w:val="singleLevel"/>
    <w:tmpl w:val="3A6B88B1"/>
    <w:lvl w:ilvl="0">
      <w:start w:val="1"/>
      <w:numFmt w:val="decimal"/>
      <w:suff w:val="nothing"/>
      <w:lvlText w:val="%1）"/>
      <w:lvlJc w:val="left"/>
    </w:lvl>
  </w:abstractNum>
  <w:abstractNum w:abstractNumId="32" w15:restartNumberingAfterBreak="0">
    <w:nsid w:val="3E81189C"/>
    <w:multiLevelType w:val="singleLevel"/>
    <w:tmpl w:val="3E81189C"/>
    <w:lvl w:ilvl="0">
      <w:start w:val="1"/>
      <w:numFmt w:val="decimal"/>
      <w:suff w:val="nothing"/>
      <w:lvlText w:val="%1）"/>
      <w:lvlJc w:val="left"/>
    </w:lvl>
  </w:abstractNum>
  <w:abstractNum w:abstractNumId="33" w15:restartNumberingAfterBreak="0">
    <w:nsid w:val="44DD1255"/>
    <w:multiLevelType w:val="singleLevel"/>
    <w:tmpl w:val="44DD1255"/>
    <w:lvl w:ilvl="0">
      <w:start w:val="1"/>
      <w:numFmt w:val="decimal"/>
      <w:suff w:val="nothing"/>
      <w:lvlText w:val="%1．"/>
      <w:lvlJc w:val="left"/>
      <w:pPr>
        <w:ind w:left="0" w:firstLine="400"/>
      </w:pPr>
      <w:rPr>
        <w:rFonts w:hint="default"/>
      </w:rPr>
    </w:lvl>
  </w:abstractNum>
  <w:abstractNum w:abstractNumId="34" w15:restartNumberingAfterBreak="0">
    <w:nsid w:val="47704BBA"/>
    <w:multiLevelType w:val="multilevel"/>
    <w:tmpl w:val="47704BBA"/>
    <w:lvl w:ilvl="0">
      <w:start w:val="1"/>
      <w:numFmt w:val="decimal"/>
      <w:pStyle w:val="a2"/>
      <w:lvlText w:val="%1."/>
      <w:lvlJc w:val="left"/>
      <w:pPr>
        <w:tabs>
          <w:tab w:val="left" w:pos="420"/>
        </w:tabs>
        <w:ind w:left="420" w:hanging="42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420"/>
        </w:tabs>
        <w:ind w:left="420" w:hanging="420"/>
      </w:pPr>
      <w:rPr>
        <w:rFonts w:cs="Times New Roman" w:hint="eastAsia"/>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35" w15:restartNumberingAfterBreak="0">
    <w:nsid w:val="4D9B9E20"/>
    <w:multiLevelType w:val="singleLevel"/>
    <w:tmpl w:val="4D9B9E20"/>
    <w:lvl w:ilvl="0">
      <w:start w:val="1"/>
      <w:numFmt w:val="decimal"/>
      <w:suff w:val="nothing"/>
      <w:lvlText w:val="%1）"/>
      <w:lvlJc w:val="left"/>
    </w:lvl>
  </w:abstractNum>
  <w:abstractNum w:abstractNumId="36" w15:restartNumberingAfterBreak="0">
    <w:nsid w:val="54AB5EFD"/>
    <w:multiLevelType w:val="singleLevel"/>
    <w:tmpl w:val="54AB5EFD"/>
    <w:lvl w:ilvl="0">
      <w:start w:val="1"/>
      <w:numFmt w:val="decimal"/>
      <w:suff w:val="nothing"/>
      <w:lvlText w:val="%1）"/>
      <w:lvlJc w:val="left"/>
    </w:lvl>
  </w:abstractNum>
  <w:abstractNum w:abstractNumId="37" w15:restartNumberingAfterBreak="0">
    <w:nsid w:val="58CDD72E"/>
    <w:multiLevelType w:val="singleLevel"/>
    <w:tmpl w:val="58CDD72E"/>
    <w:lvl w:ilvl="0">
      <w:start w:val="1"/>
      <w:numFmt w:val="decimal"/>
      <w:suff w:val="nothing"/>
      <w:lvlText w:val="%1）"/>
      <w:lvlJc w:val="left"/>
    </w:lvl>
  </w:abstractNum>
  <w:abstractNum w:abstractNumId="38" w15:restartNumberingAfterBreak="0">
    <w:nsid w:val="5BAE736B"/>
    <w:multiLevelType w:val="multilevel"/>
    <w:tmpl w:val="5BAE736B"/>
    <w:lvl w:ilvl="0">
      <w:start w:val="1"/>
      <w:numFmt w:val="decimal"/>
      <w:lvlText w:val="%1."/>
      <w:lvlJc w:val="left"/>
      <w:pPr>
        <w:ind w:left="120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C1ECC1C"/>
    <w:multiLevelType w:val="singleLevel"/>
    <w:tmpl w:val="5C1ECC1C"/>
    <w:lvl w:ilvl="0">
      <w:start w:val="1"/>
      <w:numFmt w:val="decimal"/>
      <w:suff w:val="nothing"/>
      <w:lvlText w:val="%1）"/>
      <w:lvlJc w:val="left"/>
    </w:lvl>
  </w:abstractNum>
  <w:abstractNum w:abstractNumId="40" w15:restartNumberingAfterBreak="0">
    <w:nsid w:val="5FC350B0"/>
    <w:multiLevelType w:val="singleLevel"/>
    <w:tmpl w:val="5FC350B0"/>
    <w:lvl w:ilvl="0">
      <w:start w:val="1"/>
      <w:numFmt w:val="decimal"/>
      <w:suff w:val="nothing"/>
      <w:lvlText w:val="%1）"/>
      <w:lvlJc w:val="left"/>
    </w:lvl>
  </w:abstractNum>
  <w:abstractNum w:abstractNumId="41" w15:restartNumberingAfterBreak="0">
    <w:nsid w:val="64878ABD"/>
    <w:multiLevelType w:val="singleLevel"/>
    <w:tmpl w:val="64878ABD"/>
    <w:lvl w:ilvl="0">
      <w:start w:val="1"/>
      <w:numFmt w:val="decimal"/>
      <w:lvlText w:val="%1."/>
      <w:lvlJc w:val="left"/>
      <w:pPr>
        <w:ind w:left="425" w:hanging="425"/>
      </w:pPr>
      <w:rPr>
        <w:rFonts w:hint="default"/>
      </w:rPr>
    </w:lvl>
  </w:abstractNum>
  <w:abstractNum w:abstractNumId="42" w15:restartNumberingAfterBreak="0">
    <w:nsid w:val="6B5E25B4"/>
    <w:multiLevelType w:val="singleLevel"/>
    <w:tmpl w:val="6B5E25B4"/>
    <w:lvl w:ilvl="0">
      <w:start w:val="1"/>
      <w:numFmt w:val="decimal"/>
      <w:suff w:val="nothing"/>
      <w:lvlText w:val="%1）"/>
      <w:lvlJc w:val="left"/>
    </w:lvl>
  </w:abstractNum>
  <w:abstractNum w:abstractNumId="43" w15:restartNumberingAfterBreak="0">
    <w:nsid w:val="700F9529"/>
    <w:multiLevelType w:val="singleLevel"/>
    <w:tmpl w:val="700F9529"/>
    <w:lvl w:ilvl="0">
      <w:start w:val="1"/>
      <w:numFmt w:val="decimal"/>
      <w:suff w:val="nothing"/>
      <w:lvlText w:val="%1）"/>
      <w:lvlJc w:val="left"/>
      <w:pPr>
        <w:ind w:left="420" w:firstLine="0"/>
      </w:pPr>
    </w:lvl>
  </w:abstractNum>
  <w:abstractNum w:abstractNumId="44" w15:restartNumberingAfterBreak="0">
    <w:nsid w:val="765E513B"/>
    <w:multiLevelType w:val="multilevel"/>
    <w:tmpl w:val="765E513B"/>
    <w:lvl w:ilvl="0">
      <w:start w:val="1"/>
      <w:numFmt w:val="decimal"/>
      <w:lvlText w:val="%1."/>
      <w:lvlJc w:val="left"/>
      <w:pPr>
        <w:ind w:left="360" w:hanging="360"/>
      </w:pPr>
      <w:rPr>
        <w:rFonts w:ascii="Times New Roman" w:hAnsi="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F2A3696"/>
    <w:multiLevelType w:val="multilevel"/>
    <w:tmpl w:val="7F2A369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21"/>
  </w:num>
  <w:num w:numId="2">
    <w:abstractNumId w:val="34"/>
  </w:num>
  <w:num w:numId="3">
    <w:abstractNumId w:val="5"/>
  </w:num>
  <w:num w:numId="4">
    <w:abstractNumId w:val="3"/>
  </w:num>
  <w:num w:numId="5">
    <w:abstractNumId w:val="18"/>
  </w:num>
  <w:num w:numId="6">
    <w:abstractNumId w:val="35"/>
  </w:num>
  <w:num w:numId="7">
    <w:abstractNumId w:val="7"/>
  </w:num>
  <w:num w:numId="8">
    <w:abstractNumId w:val="6"/>
  </w:num>
  <w:num w:numId="9">
    <w:abstractNumId w:val="13"/>
  </w:num>
  <w:num w:numId="10">
    <w:abstractNumId w:val="40"/>
  </w:num>
  <w:num w:numId="11">
    <w:abstractNumId w:val="37"/>
  </w:num>
  <w:num w:numId="12">
    <w:abstractNumId w:val="22"/>
  </w:num>
  <w:num w:numId="13">
    <w:abstractNumId w:val="0"/>
  </w:num>
  <w:num w:numId="14">
    <w:abstractNumId w:val="42"/>
  </w:num>
  <w:num w:numId="15">
    <w:abstractNumId w:val="31"/>
  </w:num>
  <w:num w:numId="16">
    <w:abstractNumId w:val="39"/>
  </w:num>
  <w:num w:numId="17">
    <w:abstractNumId w:val="14"/>
  </w:num>
  <w:num w:numId="18">
    <w:abstractNumId w:val="28"/>
  </w:num>
  <w:num w:numId="19">
    <w:abstractNumId w:val="9"/>
  </w:num>
  <w:num w:numId="20">
    <w:abstractNumId w:val="33"/>
  </w:num>
  <w:num w:numId="21">
    <w:abstractNumId w:val="20"/>
  </w:num>
  <w:num w:numId="22">
    <w:abstractNumId w:val="24"/>
  </w:num>
  <w:num w:numId="23">
    <w:abstractNumId w:val="36"/>
  </w:num>
  <w:num w:numId="24">
    <w:abstractNumId w:val="25"/>
  </w:num>
  <w:num w:numId="25">
    <w:abstractNumId w:val="15"/>
  </w:num>
  <w:num w:numId="26">
    <w:abstractNumId w:val="43"/>
  </w:num>
  <w:num w:numId="27">
    <w:abstractNumId w:val="30"/>
  </w:num>
  <w:num w:numId="28">
    <w:abstractNumId w:val="27"/>
  </w:num>
  <w:num w:numId="29">
    <w:abstractNumId w:val="23"/>
  </w:num>
  <w:num w:numId="30">
    <w:abstractNumId w:val="29"/>
  </w:num>
  <w:num w:numId="31">
    <w:abstractNumId w:val="11"/>
  </w:num>
  <w:num w:numId="32">
    <w:abstractNumId w:val="10"/>
  </w:num>
  <w:num w:numId="33">
    <w:abstractNumId w:val="2"/>
  </w:num>
  <w:num w:numId="34">
    <w:abstractNumId w:val="1"/>
  </w:num>
  <w:num w:numId="35">
    <w:abstractNumId w:val="8"/>
  </w:num>
  <w:num w:numId="36">
    <w:abstractNumId w:val="4"/>
  </w:num>
  <w:num w:numId="37">
    <w:abstractNumId w:val="19"/>
  </w:num>
  <w:num w:numId="38">
    <w:abstractNumId w:val="32"/>
  </w:num>
  <w:num w:numId="39">
    <w:abstractNumId w:val="16"/>
  </w:num>
  <w:num w:numId="40">
    <w:abstractNumId w:val="12"/>
  </w:num>
  <w:num w:numId="41">
    <w:abstractNumId w:val="45"/>
  </w:num>
  <w:num w:numId="42">
    <w:abstractNumId w:val="17"/>
  </w:num>
  <w:num w:numId="43">
    <w:abstractNumId w:val="41"/>
  </w:num>
  <w:num w:numId="44">
    <w:abstractNumId w:val="26"/>
  </w:num>
  <w:num w:numId="45">
    <w:abstractNumId w:val="38"/>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03076A"/>
    <w:rsid w:val="001A5DB2"/>
    <w:rsid w:val="001B0BE4"/>
    <w:rsid w:val="0076299C"/>
    <w:rsid w:val="00A10FFA"/>
    <w:rsid w:val="00B106F2"/>
    <w:rsid w:val="00C93BBF"/>
    <w:rsid w:val="201C0725"/>
    <w:rsid w:val="2603076A"/>
    <w:rsid w:val="48C65457"/>
    <w:rsid w:val="6DF20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F41F99"/>
  <w15:docId w15:val="{09B29C79-5210-410A-9824-1927E1A9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uiPriority="99"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Title" w:uiPriority="99" w:qFormat="1"/>
    <w:lsdException w:name="Default Paragraph Font" w:semiHidden="1"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qFormat/>
    <w:pPr>
      <w:widowControl w:val="0"/>
      <w:jc w:val="both"/>
    </w:pPr>
    <w:rPr>
      <w:kern w:val="2"/>
      <w:sz w:val="21"/>
      <w:szCs w:val="24"/>
    </w:rPr>
  </w:style>
  <w:style w:type="paragraph" w:styleId="1">
    <w:name w:val="heading 1"/>
    <w:basedOn w:val="a3"/>
    <w:next w:val="a4"/>
    <w:uiPriority w:val="99"/>
    <w:qFormat/>
    <w:pPr>
      <w:keepNext/>
      <w:spacing w:line="576" w:lineRule="auto"/>
      <w:jc w:val="center"/>
      <w:outlineLvl w:val="0"/>
    </w:pPr>
    <w:rPr>
      <w:rFonts w:eastAsia="黑体"/>
      <w:sz w:val="36"/>
      <w:szCs w:val="20"/>
    </w:rPr>
  </w:style>
  <w:style w:type="paragraph" w:styleId="2">
    <w:name w:val="heading 2"/>
    <w:basedOn w:val="a3"/>
    <w:next w:val="a3"/>
    <w:uiPriority w:val="99"/>
    <w:qFormat/>
    <w:pPr>
      <w:keepNext/>
      <w:keepLines/>
      <w:spacing w:line="415" w:lineRule="auto"/>
      <w:outlineLvl w:val="1"/>
    </w:pPr>
    <w:rPr>
      <w:rFonts w:eastAsia="黑体"/>
      <w:bCs/>
      <w:sz w:val="30"/>
      <w:szCs w:val="32"/>
    </w:rPr>
  </w:style>
  <w:style w:type="paragraph" w:styleId="3">
    <w:name w:val="heading 3"/>
    <w:basedOn w:val="a3"/>
    <w:next w:val="a3"/>
    <w:uiPriority w:val="99"/>
    <w:qFormat/>
    <w:pPr>
      <w:keepNext/>
      <w:keepLines/>
      <w:spacing w:line="415" w:lineRule="auto"/>
      <w:outlineLvl w:val="2"/>
    </w:pPr>
    <w:rPr>
      <w:rFonts w:eastAsia="黑体"/>
      <w:b/>
      <w:sz w:val="32"/>
      <w:szCs w:val="20"/>
    </w:rPr>
  </w:style>
  <w:style w:type="paragraph" w:styleId="9">
    <w:name w:val="heading 9"/>
    <w:basedOn w:val="a3"/>
    <w:next w:val="a3"/>
    <w:link w:val="90"/>
    <w:uiPriority w:val="99"/>
    <w:qFormat/>
    <w:pPr>
      <w:keepNext/>
      <w:keepLines/>
      <w:spacing w:before="240" w:after="64" w:line="320" w:lineRule="auto"/>
      <w:outlineLvl w:val="8"/>
    </w:pPr>
    <w:rPr>
      <w:rFonts w:ascii="Cambria" w:hAnsi="Cambria"/>
      <w:kern w:val="0"/>
      <w:sz w:val="20"/>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Title"/>
    <w:basedOn w:val="a3"/>
    <w:uiPriority w:val="99"/>
    <w:qFormat/>
    <w:pPr>
      <w:spacing w:line="576" w:lineRule="auto"/>
      <w:jc w:val="center"/>
      <w:outlineLvl w:val="0"/>
    </w:pPr>
    <w:rPr>
      <w:rFonts w:eastAsia="黑体" w:cs="Arial"/>
      <w:bCs/>
      <w:sz w:val="36"/>
      <w:szCs w:val="32"/>
    </w:rPr>
  </w:style>
  <w:style w:type="paragraph" w:styleId="TOC3">
    <w:name w:val="toc 3"/>
    <w:basedOn w:val="a3"/>
    <w:next w:val="a3"/>
    <w:uiPriority w:val="39"/>
    <w:qFormat/>
    <w:pPr>
      <w:tabs>
        <w:tab w:val="right" w:leader="dot" w:pos="9060"/>
      </w:tabs>
      <w:spacing w:line="300" w:lineRule="auto"/>
      <w:ind w:firstLineChars="200" w:firstLine="480"/>
    </w:pPr>
    <w:rPr>
      <w:sz w:val="24"/>
    </w:rPr>
  </w:style>
  <w:style w:type="paragraph" w:styleId="a8">
    <w:name w:val="footer"/>
    <w:basedOn w:val="a3"/>
    <w:uiPriority w:val="99"/>
    <w:qFormat/>
    <w:pPr>
      <w:tabs>
        <w:tab w:val="center" w:pos="4153"/>
        <w:tab w:val="right" w:pos="8306"/>
      </w:tabs>
      <w:adjustRightInd w:val="0"/>
      <w:snapToGrid w:val="0"/>
      <w:spacing w:line="240" w:lineRule="atLeast"/>
      <w:jc w:val="left"/>
      <w:textAlignment w:val="baseline"/>
    </w:pPr>
    <w:rPr>
      <w:kern w:val="0"/>
      <w:sz w:val="18"/>
      <w:szCs w:val="20"/>
    </w:rPr>
  </w:style>
  <w:style w:type="paragraph" w:styleId="a9">
    <w:name w:val="header"/>
    <w:basedOn w:val="a3"/>
    <w:uiPriority w:val="99"/>
    <w:qFormat/>
    <w:pPr>
      <w:pBdr>
        <w:bottom w:val="single" w:sz="6" w:space="1" w:color="auto"/>
      </w:pBdr>
      <w:tabs>
        <w:tab w:val="center" w:pos="4153"/>
        <w:tab w:val="right" w:pos="8306"/>
      </w:tabs>
      <w:adjustRightInd w:val="0"/>
      <w:snapToGrid w:val="0"/>
      <w:spacing w:line="240" w:lineRule="atLeast"/>
      <w:jc w:val="center"/>
      <w:textAlignment w:val="baseline"/>
    </w:pPr>
    <w:rPr>
      <w:kern w:val="0"/>
      <w:sz w:val="18"/>
      <w:szCs w:val="20"/>
    </w:rPr>
  </w:style>
  <w:style w:type="paragraph" w:styleId="TOC1">
    <w:name w:val="toc 1"/>
    <w:basedOn w:val="a3"/>
    <w:next w:val="a3"/>
    <w:uiPriority w:val="39"/>
    <w:qFormat/>
    <w:pPr>
      <w:tabs>
        <w:tab w:val="left" w:pos="540"/>
        <w:tab w:val="right" w:leader="dot" w:pos="9060"/>
      </w:tabs>
      <w:spacing w:line="300" w:lineRule="auto"/>
    </w:pPr>
    <w:rPr>
      <w:rFonts w:eastAsia="黑体" w:hAnsi="黑体"/>
      <w:sz w:val="24"/>
    </w:rPr>
  </w:style>
  <w:style w:type="paragraph" w:styleId="TOC2">
    <w:name w:val="toc 2"/>
    <w:basedOn w:val="a3"/>
    <w:next w:val="a3"/>
    <w:uiPriority w:val="39"/>
    <w:qFormat/>
    <w:pPr>
      <w:tabs>
        <w:tab w:val="right" w:leader="dot" w:pos="9060"/>
      </w:tabs>
      <w:spacing w:line="300" w:lineRule="auto"/>
      <w:ind w:leftChars="100" w:left="210"/>
    </w:pPr>
    <w:rPr>
      <w:sz w:val="24"/>
    </w:rPr>
  </w:style>
  <w:style w:type="character" w:styleId="aa">
    <w:name w:val="Hyperlink"/>
    <w:uiPriority w:val="99"/>
    <w:qFormat/>
    <w:rPr>
      <w:rFonts w:cs="Times New Roman"/>
      <w:color w:val="000000"/>
      <w:u w:val="none"/>
    </w:rPr>
  </w:style>
  <w:style w:type="paragraph" w:customStyle="1" w:styleId="ab">
    <w:name w:val="题目"/>
    <w:basedOn w:val="ac"/>
    <w:uiPriority w:val="99"/>
    <w:pPr>
      <w:ind w:firstLineChars="0" w:firstLine="0"/>
      <w:jc w:val="center"/>
    </w:pPr>
    <w:rPr>
      <w:rFonts w:eastAsia="黑体"/>
      <w:sz w:val="44"/>
    </w:rPr>
  </w:style>
  <w:style w:type="paragraph" w:customStyle="1" w:styleId="ac">
    <w:name w:val="正文内容"/>
    <w:basedOn w:val="a3"/>
    <w:uiPriority w:val="99"/>
    <w:pPr>
      <w:spacing w:line="300" w:lineRule="auto"/>
      <w:ind w:firstLineChars="200" w:firstLine="200"/>
    </w:pPr>
    <w:rPr>
      <w:kern w:val="0"/>
      <w:sz w:val="24"/>
      <w:szCs w:val="20"/>
    </w:rPr>
  </w:style>
  <w:style w:type="paragraph" w:customStyle="1" w:styleId="ABST">
    <w:name w:val="ABST标题"/>
    <w:basedOn w:val="ad"/>
    <w:uiPriority w:val="99"/>
    <w:pPr>
      <w:spacing w:afterLines="100"/>
      <w:jc w:val="center"/>
    </w:pPr>
    <w:rPr>
      <w:rFonts w:ascii="Times New Roman" w:hAnsi="Times New Roman"/>
      <w:b/>
    </w:rPr>
  </w:style>
  <w:style w:type="paragraph" w:customStyle="1" w:styleId="ad">
    <w:name w:val="摘要关键词标题"/>
    <w:basedOn w:val="ae"/>
    <w:uiPriority w:val="99"/>
    <w:qFormat/>
    <w:pPr>
      <w:ind w:firstLineChars="0" w:firstLine="0"/>
    </w:pPr>
    <w:rPr>
      <w:rFonts w:eastAsia="黑体"/>
      <w:szCs w:val="20"/>
    </w:rPr>
  </w:style>
  <w:style w:type="paragraph" w:customStyle="1" w:styleId="ae">
    <w:name w:val="摘要内容"/>
    <w:uiPriority w:val="99"/>
    <w:pPr>
      <w:spacing w:line="300" w:lineRule="auto"/>
      <w:ind w:firstLineChars="200" w:firstLine="200"/>
    </w:pPr>
    <w:rPr>
      <w:rFonts w:ascii="宋体" w:hAnsi="宋体"/>
      <w:sz w:val="24"/>
      <w:szCs w:val="22"/>
    </w:rPr>
  </w:style>
  <w:style w:type="paragraph" w:customStyle="1" w:styleId="DZXstyle">
    <w:name w:val="DZX文档关键字style"/>
    <w:basedOn w:val="a3"/>
    <w:uiPriority w:val="99"/>
    <w:qFormat/>
    <w:pPr>
      <w:autoSpaceDE w:val="0"/>
      <w:autoSpaceDN w:val="0"/>
      <w:adjustRightInd w:val="0"/>
      <w:spacing w:line="300" w:lineRule="auto"/>
      <w:jc w:val="left"/>
    </w:pPr>
    <w:rPr>
      <w:rFonts w:cs="黑体"/>
      <w:b/>
      <w:sz w:val="24"/>
      <w:szCs w:val="28"/>
      <w:lang w:val="zh-CN"/>
    </w:rPr>
  </w:style>
  <w:style w:type="paragraph" w:customStyle="1" w:styleId="a">
    <w:name w:val="四级标题"/>
    <w:basedOn w:val="a3"/>
    <w:next w:val="ac"/>
    <w:uiPriority w:val="99"/>
    <w:qFormat/>
    <w:pPr>
      <w:numPr>
        <w:ilvl w:val="4"/>
        <w:numId w:val="1"/>
      </w:numPr>
      <w:spacing w:line="300" w:lineRule="auto"/>
    </w:pPr>
    <w:rPr>
      <w:sz w:val="24"/>
      <w:szCs w:val="20"/>
    </w:rPr>
  </w:style>
  <w:style w:type="paragraph" w:customStyle="1" w:styleId="DZXstyle0">
    <w:name w:val="DZX文档正文style"/>
    <w:basedOn w:val="a3"/>
    <w:uiPriority w:val="99"/>
    <w:qFormat/>
    <w:pPr>
      <w:autoSpaceDE w:val="0"/>
      <w:autoSpaceDN w:val="0"/>
      <w:adjustRightInd w:val="0"/>
      <w:spacing w:line="300" w:lineRule="auto"/>
      <w:ind w:firstLineChars="200" w:firstLine="200"/>
      <w:jc w:val="left"/>
    </w:pPr>
    <w:rPr>
      <w:rFonts w:cs="黑体"/>
      <w:sz w:val="24"/>
      <w:szCs w:val="28"/>
      <w:lang w:val="zh-CN"/>
    </w:rPr>
  </w:style>
  <w:style w:type="paragraph" w:customStyle="1" w:styleId="a2">
    <w:name w:val="三级标题"/>
    <w:basedOn w:val="a3"/>
    <w:uiPriority w:val="99"/>
    <w:qFormat/>
    <w:pPr>
      <w:numPr>
        <w:numId w:val="2"/>
      </w:numPr>
      <w:spacing w:line="300" w:lineRule="auto"/>
      <w:jc w:val="left"/>
    </w:pPr>
    <w:rPr>
      <w:sz w:val="24"/>
      <w:szCs w:val="20"/>
    </w:rPr>
  </w:style>
  <w:style w:type="paragraph" w:styleId="af">
    <w:name w:val="List Paragraph"/>
    <w:basedOn w:val="a3"/>
    <w:uiPriority w:val="99"/>
    <w:qFormat/>
    <w:pPr>
      <w:ind w:firstLineChars="200" w:firstLine="420"/>
    </w:pPr>
  </w:style>
  <w:style w:type="paragraph" w:customStyle="1" w:styleId="af0">
    <w:name w:val="正文 + 首行缩进"/>
    <w:basedOn w:val="a3"/>
    <w:uiPriority w:val="99"/>
    <w:qFormat/>
    <w:pPr>
      <w:adjustRightInd w:val="0"/>
      <w:snapToGrid w:val="0"/>
      <w:spacing w:line="360" w:lineRule="auto"/>
      <w:ind w:firstLineChars="200" w:firstLine="480"/>
      <w:jc w:val="left"/>
    </w:pPr>
    <w:rPr>
      <w:rFonts w:ascii="Courier New" w:hAnsi="Courier New"/>
      <w:color w:val="000000"/>
      <w:kern w:val="0"/>
      <w:sz w:val="24"/>
      <w:szCs w:val="20"/>
    </w:rPr>
  </w:style>
  <w:style w:type="character" w:customStyle="1" w:styleId="apple-style-span">
    <w:name w:val="apple-style-span"/>
    <w:uiPriority w:val="99"/>
    <w:qFormat/>
    <w:rPr>
      <w:rFonts w:cs="Times New Roman"/>
    </w:rPr>
  </w:style>
  <w:style w:type="paragraph" w:customStyle="1" w:styleId="af1">
    <w:name w:val="正文表格详细"/>
    <w:basedOn w:val="af2"/>
    <w:uiPriority w:val="99"/>
    <w:qFormat/>
    <w:pPr>
      <w:spacing w:line="240" w:lineRule="auto"/>
      <w:jc w:val="left"/>
    </w:pPr>
    <w:rPr>
      <w:b/>
    </w:rPr>
  </w:style>
  <w:style w:type="paragraph" w:customStyle="1" w:styleId="af2">
    <w:name w:val="正文表格信息"/>
    <w:basedOn w:val="ac"/>
    <w:uiPriority w:val="99"/>
    <w:qFormat/>
    <w:pPr>
      <w:ind w:firstLineChars="0" w:firstLine="0"/>
    </w:pPr>
  </w:style>
  <w:style w:type="paragraph" w:customStyle="1" w:styleId="af3">
    <w:name w:val="设计说明编号"/>
    <w:basedOn w:val="af1"/>
    <w:uiPriority w:val="99"/>
    <w:qFormat/>
    <w:rPr>
      <w:b w:val="0"/>
    </w:rPr>
  </w:style>
  <w:style w:type="paragraph" w:customStyle="1" w:styleId="af4">
    <w:name w:val="正文图信息"/>
    <w:basedOn w:val="ac"/>
    <w:next w:val="a1"/>
    <w:uiPriority w:val="99"/>
    <w:qFormat/>
    <w:pPr>
      <w:ind w:firstLineChars="0" w:firstLine="0"/>
      <w:jc w:val="center"/>
    </w:pPr>
  </w:style>
  <w:style w:type="paragraph" w:customStyle="1" w:styleId="a1">
    <w:name w:val="正文图片标题"/>
    <w:basedOn w:val="a3"/>
    <w:next w:val="ac"/>
    <w:uiPriority w:val="99"/>
    <w:qFormat/>
    <w:pPr>
      <w:numPr>
        <w:ilvl w:val="8"/>
        <w:numId w:val="1"/>
      </w:numPr>
      <w:spacing w:afterLines="100" w:line="300" w:lineRule="auto"/>
      <w:jc w:val="center"/>
    </w:pPr>
    <w:rPr>
      <w:szCs w:val="20"/>
    </w:rPr>
  </w:style>
  <w:style w:type="paragraph" w:customStyle="1" w:styleId="a0">
    <w:name w:val="正文表格标题"/>
    <w:basedOn w:val="ac"/>
    <w:next w:val="af5"/>
    <w:uiPriority w:val="99"/>
    <w:qFormat/>
    <w:pPr>
      <w:numPr>
        <w:ilvl w:val="7"/>
        <w:numId w:val="1"/>
      </w:numPr>
      <w:tabs>
        <w:tab w:val="left" w:pos="720"/>
      </w:tabs>
      <w:spacing w:beforeLines="100"/>
      <w:ind w:left="720" w:firstLineChars="0" w:hanging="720"/>
      <w:jc w:val="center"/>
    </w:pPr>
    <w:rPr>
      <w:kern w:val="2"/>
      <w:sz w:val="21"/>
    </w:rPr>
  </w:style>
  <w:style w:type="paragraph" w:customStyle="1" w:styleId="af5">
    <w:name w:val="正文表格内容"/>
    <w:basedOn w:val="a3"/>
    <w:uiPriority w:val="99"/>
    <w:qFormat/>
    <w:pPr>
      <w:jc w:val="center"/>
    </w:pPr>
    <w:rPr>
      <w:kern w:val="0"/>
      <w:sz w:val="20"/>
      <w:szCs w:val="20"/>
    </w:rPr>
  </w:style>
  <w:style w:type="paragraph" w:customStyle="1" w:styleId="af6">
    <w:name w:val="正文表格表头"/>
    <w:basedOn w:val="af2"/>
    <w:uiPriority w:val="99"/>
    <w:qFormat/>
    <w:pPr>
      <w:tabs>
        <w:tab w:val="left" w:pos="300"/>
        <w:tab w:val="center" w:pos="821"/>
      </w:tabs>
      <w:spacing w:line="240" w:lineRule="auto"/>
      <w:jc w:val="center"/>
    </w:pPr>
    <w:rPr>
      <w:b/>
      <w:sz w:val="21"/>
    </w:rPr>
  </w:style>
  <w:style w:type="paragraph" w:customStyle="1" w:styleId="af7">
    <w:name w:val="致谢内容"/>
    <w:basedOn w:val="a3"/>
    <w:uiPriority w:val="99"/>
    <w:qFormat/>
    <w:pPr>
      <w:spacing w:line="300" w:lineRule="auto"/>
      <w:ind w:firstLineChars="200" w:firstLine="200"/>
    </w:pPr>
    <w:rPr>
      <w:b/>
      <w:kern w:val="44"/>
      <w:sz w:val="44"/>
      <w:szCs w:val="20"/>
    </w:rPr>
  </w:style>
  <w:style w:type="character" w:customStyle="1" w:styleId="90">
    <w:name w:val="标题 9 字符"/>
    <w:link w:val="9"/>
    <w:uiPriority w:val="99"/>
    <w:semiHidden/>
    <w:qFormat/>
    <w:locked/>
    <w:rPr>
      <w:rFonts w:ascii="Cambria" w:hAnsi="Cambria"/>
      <w:kern w:val="0"/>
      <w:sz w:val="20"/>
      <w:szCs w:val="21"/>
    </w:rPr>
  </w:style>
  <w:style w:type="paragraph" w:customStyle="1" w:styleId="20">
    <w:name w:val="样式2"/>
    <w:basedOn w:val="10"/>
    <w:uiPriority w:val="99"/>
    <w:qFormat/>
    <w:pPr>
      <w:pBdr>
        <w:bottom w:val="thinThickSmallGap" w:sz="12" w:space="1" w:color="auto"/>
      </w:pBdr>
      <w:tabs>
        <w:tab w:val="left" w:pos="3045"/>
        <w:tab w:val="center" w:pos="4535"/>
      </w:tabs>
      <w:jc w:val="left"/>
    </w:pPr>
    <w:rPr>
      <w:rFonts w:ascii="宋体"/>
      <w:sz w:val="21"/>
    </w:rPr>
  </w:style>
  <w:style w:type="paragraph" w:customStyle="1" w:styleId="10">
    <w:name w:val="样式1"/>
    <w:basedOn w:val="a9"/>
    <w:uiPriority w:val="99"/>
    <w:qFormat/>
    <w:pPr>
      <w:pBdr>
        <w:bottom w:val="thinThickSmallGap" w:sz="18" w:space="1" w:color="auto"/>
      </w:pBdr>
      <w:adjustRightInd/>
      <w:spacing w:line="240" w:lineRule="auto"/>
      <w:textAlignment w:val="auto"/>
    </w:pPr>
    <w:rPr>
      <w:kern w:val="2"/>
    </w:rPr>
  </w:style>
  <w:style w:type="paragraph" w:styleId="af8">
    <w:name w:val="Revision"/>
    <w:hidden/>
    <w:uiPriority w:val="99"/>
    <w:semiHidden/>
    <w:rsid w:val="00B106F2"/>
    <w:rPr>
      <w:kern w:val="2"/>
      <w:sz w:val="21"/>
      <w:szCs w:val="24"/>
    </w:rPr>
  </w:style>
  <w:style w:type="paragraph" w:styleId="af9">
    <w:name w:val="Balloon Text"/>
    <w:basedOn w:val="a3"/>
    <w:link w:val="afa"/>
    <w:rsid w:val="00B106F2"/>
    <w:rPr>
      <w:sz w:val="18"/>
      <w:szCs w:val="18"/>
    </w:rPr>
  </w:style>
  <w:style w:type="character" w:customStyle="1" w:styleId="afa">
    <w:name w:val="批注框文本 字符"/>
    <w:basedOn w:val="a5"/>
    <w:link w:val="af9"/>
    <w:rsid w:val="00B106F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image" Target="media/image27.png"/><Relationship Id="rId21" Type="http://schemas.openxmlformats.org/officeDocument/2006/relationships/image" Target="media/image6.png"/><Relationship Id="rId42" Type="http://schemas.openxmlformats.org/officeDocument/2006/relationships/hyperlink" Target="https://www.php.net/manual/zh/book.sockets.php" TargetMode="External"/><Relationship Id="rId47" Type="http://schemas.openxmlformats.org/officeDocument/2006/relationships/hyperlink" Target="https://baike.baidu.com/item/ZendOptimizer" TargetMode="External"/><Relationship Id="rId63" Type="http://schemas.microsoft.com/office/2007/relationships/diagramDrawing" Target="diagrams/drawing4.xml"/><Relationship Id="rId68" Type="http://schemas.microsoft.com/office/2007/relationships/diagramDrawing" Target="diagrams/drawing5.xml"/><Relationship Id="rId84" Type="http://schemas.openxmlformats.org/officeDocument/2006/relationships/diagramData" Target="diagrams/data9.xml"/><Relationship Id="rId89" Type="http://schemas.openxmlformats.org/officeDocument/2006/relationships/diagramData" Target="diagrams/data10.xml"/><Relationship Id="rId112" Type="http://schemas.openxmlformats.org/officeDocument/2006/relationships/image" Target="media/image22.png"/><Relationship Id="rId16" Type="http://schemas.openxmlformats.org/officeDocument/2006/relationships/image" Target="media/image1.png"/><Relationship Id="rId107" Type="http://schemas.openxmlformats.org/officeDocument/2006/relationships/image" Target="media/image17.emf"/><Relationship Id="rId11" Type="http://schemas.openxmlformats.org/officeDocument/2006/relationships/diagramData" Target="diagrams/data1.xml"/><Relationship Id="rId32" Type="http://schemas.openxmlformats.org/officeDocument/2006/relationships/hyperlink" Target="https://baike.baidu.com/item/Web" TargetMode="External"/><Relationship Id="rId37" Type="http://schemas.openxmlformats.org/officeDocument/2006/relationships/hyperlink" Target="https://baike.baidu.com/item/%E6%A0%87%E5%87%86%E9%80%9A%E7%94%A8%E6%A0%87%E8%AE%B0%E8%AF%AD%E8%A8%80/6805073" TargetMode="External"/><Relationship Id="rId53" Type="http://schemas.microsoft.com/office/2007/relationships/diagramDrawing" Target="diagrams/drawing2.xml"/><Relationship Id="rId58" Type="http://schemas.microsoft.com/office/2007/relationships/diagramDrawing" Target="diagrams/drawing3.xml"/><Relationship Id="rId74" Type="http://schemas.openxmlformats.org/officeDocument/2006/relationships/diagramData" Target="diagrams/data7.xml"/><Relationship Id="rId79" Type="http://schemas.openxmlformats.org/officeDocument/2006/relationships/diagramData" Target="diagrams/data8.xml"/><Relationship Id="rId102" Type="http://schemas.openxmlformats.org/officeDocument/2006/relationships/header" Target="header4.xml"/><Relationship Id="rId5" Type="http://schemas.openxmlformats.org/officeDocument/2006/relationships/webSettings" Target="webSettings.xml"/><Relationship Id="rId90" Type="http://schemas.openxmlformats.org/officeDocument/2006/relationships/diagramLayout" Target="diagrams/layout10.xml"/><Relationship Id="rId95" Type="http://schemas.openxmlformats.org/officeDocument/2006/relationships/diagramLayout" Target="diagrams/layout11.xml"/><Relationship Id="rId22" Type="http://schemas.openxmlformats.org/officeDocument/2006/relationships/image" Target="media/image7.png"/><Relationship Id="rId27" Type="http://schemas.openxmlformats.org/officeDocument/2006/relationships/hyperlink" Target="https://baike.baidu.com/item/%E9%A2%84%E5%A4%84%E7%90%86%E5%99%A8" TargetMode="External"/><Relationship Id="rId43" Type="http://schemas.openxmlformats.org/officeDocument/2006/relationships/hyperlink" Target="https://www.baidu.com/s?wd=MVC%E6%A8%A1%E5%BC%8F&amp;tn=SE_PcZhidaonwhc_ngpagmjz&amp;rsv_dl=gh_pc_zhidao" TargetMode="External"/><Relationship Id="rId48" Type="http://schemas.openxmlformats.org/officeDocument/2006/relationships/header" Target="header3.xml"/><Relationship Id="rId64" Type="http://schemas.openxmlformats.org/officeDocument/2006/relationships/diagramData" Target="diagrams/data5.xml"/><Relationship Id="rId69" Type="http://schemas.openxmlformats.org/officeDocument/2006/relationships/diagramData" Target="diagrams/data6.xml"/><Relationship Id="rId113" Type="http://schemas.openxmlformats.org/officeDocument/2006/relationships/image" Target="media/image23.png"/><Relationship Id="rId118" Type="http://schemas.openxmlformats.org/officeDocument/2006/relationships/header" Target="header5.xml"/><Relationship Id="rId80" Type="http://schemas.openxmlformats.org/officeDocument/2006/relationships/diagramLayout" Target="diagrams/layout8.xml"/><Relationship Id="rId85" Type="http://schemas.openxmlformats.org/officeDocument/2006/relationships/diagramLayout" Target="diagrams/layout9.xml"/><Relationship Id="rId12" Type="http://schemas.openxmlformats.org/officeDocument/2006/relationships/diagramLayout" Target="diagrams/layout1.xml"/><Relationship Id="rId17" Type="http://schemas.openxmlformats.org/officeDocument/2006/relationships/image" Target="media/image2.png"/><Relationship Id="rId33" Type="http://schemas.openxmlformats.org/officeDocument/2006/relationships/hyperlink" Target="https://baike.baidu.com/item/C" TargetMode="External"/><Relationship Id="rId38" Type="http://schemas.openxmlformats.org/officeDocument/2006/relationships/hyperlink" Target="https://baike.baidu.com/item/%E5%8A%A0%E5%AF%86/752748" TargetMode="External"/><Relationship Id="rId59" Type="http://schemas.openxmlformats.org/officeDocument/2006/relationships/diagramData" Target="diagrams/data4.xml"/><Relationship Id="rId103" Type="http://schemas.openxmlformats.org/officeDocument/2006/relationships/image" Target="media/image13.emf"/><Relationship Id="rId108" Type="http://schemas.openxmlformats.org/officeDocument/2006/relationships/image" Target="media/image18.emf"/><Relationship Id="rId54" Type="http://schemas.openxmlformats.org/officeDocument/2006/relationships/diagramData" Target="diagrams/data3.xml"/><Relationship Id="rId70" Type="http://schemas.openxmlformats.org/officeDocument/2006/relationships/diagramLayout" Target="diagrams/layout6.xml"/><Relationship Id="rId75" Type="http://schemas.openxmlformats.org/officeDocument/2006/relationships/diagramLayout" Target="diagrams/layout7.xml"/><Relationship Id="rId91" Type="http://schemas.openxmlformats.org/officeDocument/2006/relationships/diagramQuickStyle" Target="diagrams/quickStyle10.xml"/><Relationship Id="rId96" Type="http://schemas.openxmlformats.org/officeDocument/2006/relationships/diagramQuickStyle" Target="diagrams/quickStyle1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hyperlink" Target="https://baike.baidu.com/item/%E8%84%9A%E6%9C%AC%E8%AF%AD%E8%A8%80/1379708" TargetMode="External"/><Relationship Id="rId49" Type="http://schemas.openxmlformats.org/officeDocument/2006/relationships/diagramData" Target="diagrams/data2.xml"/><Relationship Id="rId114" Type="http://schemas.openxmlformats.org/officeDocument/2006/relationships/image" Target="media/image24.png"/><Relationship Id="rId119" Type="http://schemas.openxmlformats.org/officeDocument/2006/relationships/header" Target="header6.xml"/><Relationship Id="rId44" Type="http://schemas.openxmlformats.org/officeDocument/2006/relationships/hyperlink" Target="https://baike.baidu.com/item/Apache" TargetMode="External"/><Relationship Id="rId60" Type="http://schemas.openxmlformats.org/officeDocument/2006/relationships/diagramLayout" Target="diagrams/layout4.xml"/><Relationship Id="rId65" Type="http://schemas.openxmlformats.org/officeDocument/2006/relationships/diagramLayout" Target="diagrams/layout5.xml"/><Relationship Id="rId81" Type="http://schemas.openxmlformats.org/officeDocument/2006/relationships/diagramQuickStyle" Target="diagrams/quickStyle8.xml"/><Relationship Id="rId86" Type="http://schemas.openxmlformats.org/officeDocument/2006/relationships/diagramQuickStyle" Target="diagrams/quickStyle9.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3.png"/><Relationship Id="rId39" Type="http://schemas.openxmlformats.org/officeDocument/2006/relationships/hyperlink" Target="https://baike.baidu.com/item/%E4%BC%98%E5%8C%96/94618" TargetMode="External"/><Relationship Id="rId109" Type="http://schemas.openxmlformats.org/officeDocument/2006/relationships/image" Target="media/image19.png"/><Relationship Id="rId34" Type="http://schemas.openxmlformats.org/officeDocument/2006/relationships/hyperlink" Target="https://baike.baidu.com/item/%E7%BC%96%E7%A8%8B%E8%AF%AD%E8%A8%80/9845131" TargetMode="External"/><Relationship Id="rId50" Type="http://schemas.openxmlformats.org/officeDocument/2006/relationships/diagramLayout" Target="diagrams/layout2.xml"/><Relationship Id="rId55" Type="http://schemas.openxmlformats.org/officeDocument/2006/relationships/diagramLayout" Target="diagrams/layout3.xml"/><Relationship Id="rId76" Type="http://schemas.openxmlformats.org/officeDocument/2006/relationships/diagramQuickStyle" Target="diagrams/quickStyle7.xml"/><Relationship Id="rId97" Type="http://schemas.openxmlformats.org/officeDocument/2006/relationships/diagramColors" Target="diagrams/colors11.xml"/><Relationship Id="rId104" Type="http://schemas.openxmlformats.org/officeDocument/2006/relationships/image" Target="media/image14.emf"/><Relationship Id="rId120"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diagramQuickStyle" Target="diagrams/quickStyle6.xml"/><Relationship Id="rId92" Type="http://schemas.openxmlformats.org/officeDocument/2006/relationships/diagramColors" Target="diagrams/colors10.xml"/><Relationship Id="rId2" Type="http://schemas.openxmlformats.org/officeDocument/2006/relationships/numbering" Target="numbering.xml"/><Relationship Id="rId29" Type="http://schemas.openxmlformats.org/officeDocument/2006/relationships/hyperlink" Target="https://baike.baidu.com/item/%E8%AF%AD%E6%B3%95/2447258" TargetMode="External"/><Relationship Id="rId24" Type="http://schemas.openxmlformats.org/officeDocument/2006/relationships/image" Target="media/image9.png"/><Relationship Id="rId40" Type="http://schemas.openxmlformats.org/officeDocument/2006/relationships/hyperlink" Target="https://www.php.net/manual/zh/book.pdo.php" TargetMode="External"/><Relationship Id="rId45" Type="http://schemas.openxmlformats.org/officeDocument/2006/relationships/hyperlink" Target="https://baike.baidu.com/item/PHP" TargetMode="External"/><Relationship Id="rId66" Type="http://schemas.openxmlformats.org/officeDocument/2006/relationships/diagramQuickStyle" Target="diagrams/quickStyle5.xml"/><Relationship Id="rId87" Type="http://schemas.openxmlformats.org/officeDocument/2006/relationships/diagramColors" Target="diagrams/colors9.xml"/><Relationship Id="rId110" Type="http://schemas.openxmlformats.org/officeDocument/2006/relationships/image" Target="media/image20.png"/><Relationship Id="rId115" Type="http://schemas.openxmlformats.org/officeDocument/2006/relationships/image" Target="media/image25.png"/><Relationship Id="rId61" Type="http://schemas.openxmlformats.org/officeDocument/2006/relationships/diagramQuickStyle" Target="diagrams/quickStyle4.xml"/><Relationship Id="rId82" Type="http://schemas.openxmlformats.org/officeDocument/2006/relationships/diagramColors" Target="diagrams/colors8.xml"/><Relationship Id="rId19" Type="http://schemas.openxmlformats.org/officeDocument/2006/relationships/image" Target="media/image4.png"/><Relationship Id="rId14" Type="http://schemas.openxmlformats.org/officeDocument/2006/relationships/diagramColors" Target="diagrams/colors1.xml"/><Relationship Id="rId30" Type="http://schemas.openxmlformats.org/officeDocument/2006/relationships/hyperlink" Target="https://baike.baidu.com/item/C%E8%AF%AD%E8%A8%80" TargetMode="External"/><Relationship Id="rId35" Type="http://schemas.openxmlformats.org/officeDocument/2006/relationships/hyperlink" Target="https://baike.baidu.com/item/PHP/9337" TargetMode="External"/><Relationship Id="rId56" Type="http://schemas.openxmlformats.org/officeDocument/2006/relationships/diagramQuickStyle" Target="diagrams/quickStyle3.xml"/><Relationship Id="rId77" Type="http://schemas.openxmlformats.org/officeDocument/2006/relationships/diagramColors" Target="diagrams/colors7.xml"/><Relationship Id="rId100" Type="http://schemas.openxmlformats.org/officeDocument/2006/relationships/image" Target="media/image11.png"/><Relationship Id="rId105" Type="http://schemas.openxmlformats.org/officeDocument/2006/relationships/image" Target="media/image15.emf"/><Relationship Id="rId8" Type="http://schemas.openxmlformats.org/officeDocument/2006/relationships/header" Target="header1.xml"/><Relationship Id="rId51" Type="http://schemas.openxmlformats.org/officeDocument/2006/relationships/diagramQuickStyle" Target="diagrams/quickStyle2.xml"/><Relationship Id="rId72" Type="http://schemas.openxmlformats.org/officeDocument/2006/relationships/diagramColors" Target="diagrams/colors6.xml"/><Relationship Id="rId93" Type="http://schemas.microsoft.com/office/2007/relationships/diagramDrawing" Target="diagrams/drawing10.xml"/><Relationship Id="rId98" Type="http://schemas.microsoft.com/office/2007/relationships/diagramDrawing" Target="diagrams/drawing11.xm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baike.baidu.com/item/phpMyAdmin" TargetMode="External"/><Relationship Id="rId67" Type="http://schemas.openxmlformats.org/officeDocument/2006/relationships/diagramColors" Target="diagrams/colors5.xml"/><Relationship Id="rId116" Type="http://schemas.openxmlformats.org/officeDocument/2006/relationships/image" Target="media/image26.png"/><Relationship Id="rId20" Type="http://schemas.openxmlformats.org/officeDocument/2006/relationships/image" Target="media/image5.png"/><Relationship Id="rId41" Type="http://schemas.openxmlformats.org/officeDocument/2006/relationships/hyperlink" Target="https://www.php.net/manual/zh/book.uodbc.php" TargetMode="External"/><Relationship Id="rId62" Type="http://schemas.openxmlformats.org/officeDocument/2006/relationships/diagramColors" Target="diagrams/colors4.xml"/><Relationship Id="rId83" Type="http://schemas.microsoft.com/office/2007/relationships/diagramDrawing" Target="diagrams/drawing8.xml"/><Relationship Id="rId88" Type="http://schemas.microsoft.com/office/2007/relationships/diagramDrawing" Target="diagrams/drawing9.xml"/><Relationship Id="rId111" Type="http://schemas.openxmlformats.org/officeDocument/2006/relationships/image" Target="media/image21.png"/><Relationship Id="rId15" Type="http://schemas.microsoft.com/office/2007/relationships/diagramDrawing" Target="diagrams/drawing1.xml"/><Relationship Id="rId36" Type="http://schemas.openxmlformats.org/officeDocument/2006/relationships/hyperlink" Target="https://baike.baidu.com/item/HTML" TargetMode="External"/><Relationship Id="rId57" Type="http://schemas.openxmlformats.org/officeDocument/2006/relationships/diagramColors" Target="diagrams/colors3.xml"/><Relationship Id="rId106" Type="http://schemas.openxmlformats.org/officeDocument/2006/relationships/image" Target="media/image16.emf"/><Relationship Id="rId10" Type="http://schemas.openxmlformats.org/officeDocument/2006/relationships/hyperlink" Target="https://baike.baidu.com/item/Web" TargetMode="External"/><Relationship Id="rId31" Type="http://schemas.openxmlformats.org/officeDocument/2006/relationships/hyperlink" Target="https://baike.baidu.com/item/Java" TargetMode="External"/><Relationship Id="rId52" Type="http://schemas.openxmlformats.org/officeDocument/2006/relationships/diagramColors" Target="diagrams/colors2.xml"/><Relationship Id="rId73" Type="http://schemas.microsoft.com/office/2007/relationships/diagramDrawing" Target="diagrams/drawing6.xml"/><Relationship Id="rId78" Type="http://schemas.microsoft.com/office/2007/relationships/diagramDrawing" Target="diagrams/drawing7.xml"/><Relationship Id="rId94" Type="http://schemas.openxmlformats.org/officeDocument/2006/relationships/diagramData" Target="diagrams/data11.xml"/><Relationship Id="rId99" Type="http://schemas.openxmlformats.org/officeDocument/2006/relationships/image" Target="media/image10.png"/><Relationship Id="rId101" Type="http://schemas.openxmlformats.org/officeDocument/2006/relationships/image" Target="media/image12.png"/><Relationship Id="rId1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1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1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7">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1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8">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1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9">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1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10">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3#1" qsCatId="simple" csTypeId="urn:microsoft.com/office/officeart/2005/8/colors/accent1_2#1" csCatId="accent1" phldr="0"/>
      <dgm:spPr/>
      <dgm:t>
        <a:bodyPr/>
        <a:lstStyle/>
        <a:p>
          <a:endParaRPr lang="zh-CN" altLang="en-US"/>
        </a:p>
      </dgm:t>
    </dgm:pt>
    <dgm:pt modelId="{47C757F0-AA23-46BE-9311-EA432CDEEAA1}">
      <dgm:prSet phldrT="[文本]" phldr="0" custT="0"/>
      <dgm:spPr/>
      <dgm:t>
        <a:bodyPr vert="horz" wrap="square"/>
        <a:lstStyle/>
        <a:p>
          <a:pPr>
            <a:lnSpc>
              <a:spcPct val="100000"/>
            </a:lnSpc>
            <a:spcBef>
              <a:spcPct val="0"/>
            </a:spcBef>
            <a:spcAft>
              <a:spcPct val="35000"/>
            </a:spcAft>
          </a:pPr>
          <a:r>
            <a:rPr lang="zh-CN" altLang="en-US"/>
            <a:t>企业信息管理系统</a:t>
          </a:r>
        </a:p>
      </dgm:t>
    </dgm:pt>
    <dgm:pt modelId="{AB39B06D-FE6C-48B2-B5B4-77CD0C8CF7AD}" type="parTrans" cxnId="{9F0A1E38-B126-4BBC-BAA6-0B0C6139A1D6}">
      <dgm:prSet/>
      <dgm:spPr/>
      <dgm:t>
        <a:bodyPr/>
        <a:lstStyle/>
        <a:p>
          <a:endParaRPr lang="zh-CN" altLang="en-US"/>
        </a:p>
      </dgm:t>
    </dgm:pt>
    <dgm:pt modelId="{DF0D1C21-B79E-4875-B7FA-EF183CB48B88}" type="sibTrans" cxnId="{9F0A1E38-B126-4BBC-BAA6-0B0C6139A1D6}">
      <dgm:prSet/>
      <dgm:spPr/>
      <dgm:t>
        <a:bodyPr/>
        <a:lstStyle/>
        <a:p>
          <a:endParaRPr lang="zh-CN" altLang="en-US"/>
        </a:p>
      </dgm:t>
    </dgm:pt>
    <dgm:pt modelId="{12714FC6-8B41-47E5-91DD-F02D34D23B93}">
      <dgm:prSet phldrT="[文本]" phldr="0" custT="0"/>
      <dgm:spPr/>
      <dgm:t>
        <a:bodyPr vert="horz" wrap="square"/>
        <a:lstStyle/>
        <a:p>
          <a:pPr>
            <a:lnSpc>
              <a:spcPct val="100000"/>
            </a:lnSpc>
            <a:spcBef>
              <a:spcPct val="0"/>
            </a:spcBef>
            <a:spcAft>
              <a:spcPct val="35000"/>
            </a:spcAft>
          </a:pPr>
          <a:r>
            <a:rPr lang="zh-CN" altLang="en-US"/>
            <a:t>前台模块</a:t>
          </a:r>
        </a:p>
      </dgm:t>
    </dgm:pt>
    <dgm:pt modelId="{EACD17F5-D793-4A43-B489-D1804D50CFEF}" type="parTrans" cxnId="{50D9D668-B77A-429E-9560-3E56CC864C21}">
      <dgm:prSet/>
      <dgm:spPr/>
      <dgm:t>
        <a:bodyPr/>
        <a:lstStyle/>
        <a:p>
          <a:endParaRPr lang="zh-CN" altLang="en-US"/>
        </a:p>
      </dgm:t>
    </dgm:pt>
    <dgm:pt modelId="{FA45D93F-0724-4936-AA45-E6762732A19D}" type="sibTrans" cxnId="{50D9D668-B77A-429E-9560-3E56CC864C21}">
      <dgm:prSet/>
      <dgm:spPr/>
      <dgm:t>
        <a:bodyPr/>
        <a:lstStyle/>
        <a:p>
          <a:endParaRPr lang="zh-CN" altLang="en-US"/>
        </a:p>
      </dgm:t>
    </dgm:pt>
    <dgm:pt modelId="{443ED077-5710-4DC3-B22F-566E4FDEE812}">
      <dgm:prSet phldr="0" custT="0"/>
      <dgm:spPr/>
      <dgm:t>
        <a:bodyPr vert="horz" wrap="square"/>
        <a:lstStyle/>
        <a:p>
          <a:pPr>
            <a:lnSpc>
              <a:spcPct val="100000"/>
            </a:lnSpc>
            <a:spcBef>
              <a:spcPct val="0"/>
            </a:spcBef>
            <a:spcAft>
              <a:spcPct val="35000"/>
            </a:spcAft>
          </a:pPr>
          <a:r>
            <a:rPr lang="zh-CN"/>
            <a:t>订单管理</a:t>
          </a:r>
        </a:p>
      </dgm:t>
    </dgm:pt>
    <dgm:pt modelId="{ABEE8903-4CB5-4E62-AE0F-7DC0C186C896}" type="parTrans" cxnId="{5E022F97-DFBE-4FF3-A485-34C9DA971EE9}">
      <dgm:prSet/>
      <dgm:spPr/>
    </dgm:pt>
    <dgm:pt modelId="{738C31E3-EAC2-4709-BC55-E89DAD29981E}" type="sibTrans" cxnId="{5E022F97-DFBE-4FF3-A485-34C9DA971EE9}">
      <dgm:prSet/>
      <dgm:spPr/>
    </dgm:pt>
    <dgm:pt modelId="{7A18466D-E7DC-436F-A869-EB6797C4FE85}">
      <dgm:prSet phldr="0" custT="0"/>
      <dgm:spPr/>
      <dgm:t>
        <a:bodyPr vert="horz" wrap="square"/>
        <a:lstStyle/>
        <a:p>
          <a:pPr>
            <a:lnSpc>
              <a:spcPct val="100000"/>
            </a:lnSpc>
            <a:spcBef>
              <a:spcPct val="0"/>
            </a:spcBef>
            <a:spcAft>
              <a:spcPct val="35000"/>
            </a:spcAft>
          </a:pPr>
          <a:r>
            <a:rPr lang="zh-CN"/>
            <a:t>财务管理</a:t>
          </a:r>
        </a:p>
      </dgm:t>
    </dgm:pt>
    <dgm:pt modelId="{DAC72230-DAAF-4429-8B9C-348FE54DFDB0}" type="parTrans" cxnId="{6706E61A-40C1-46E9-8F53-57AC663A5382}">
      <dgm:prSet/>
      <dgm:spPr/>
    </dgm:pt>
    <dgm:pt modelId="{036F2B38-73B7-41E4-82FD-D3FA5A680ADD}" type="sibTrans" cxnId="{6706E61A-40C1-46E9-8F53-57AC663A5382}">
      <dgm:prSet/>
      <dgm:spPr/>
    </dgm:pt>
    <dgm:pt modelId="{4D53CCB9-5909-459D-B941-A1BAD973DB06}">
      <dgm:prSet phldr="0" custT="0"/>
      <dgm:spPr/>
      <dgm:t>
        <a:bodyPr vert="horz" wrap="square"/>
        <a:lstStyle/>
        <a:p>
          <a:pPr>
            <a:lnSpc>
              <a:spcPct val="100000"/>
            </a:lnSpc>
            <a:spcBef>
              <a:spcPct val="0"/>
            </a:spcBef>
            <a:spcAft>
              <a:spcPct val="35000"/>
            </a:spcAft>
          </a:pPr>
          <a:r>
            <a:rPr lang="zh-CN"/>
            <a:t>设计管理</a:t>
          </a:r>
        </a:p>
      </dgm:t>
    </dgm:pt>
    <dgm:pt modelId="{9CB65771-4C3C-4E70-906C-57856ED8EEA6}" type="parTrans" cxnId="{FB28A802-9249-466E-9ED2-7F65405878BF}">
      <dgm:prSet/>
      <dgm:spPr/>
    </dgm:pt>
    <dgm:pt modelId="{400B4D34-6A4A-4806-9C46-7645AD3AFC00}" type="sibTrans" cxnId="{FB28A802-9249-466E-9ED2-7F65405878BF}">
      <dgm:prSet/>
      <dgm:spPr/>
    </dgm:pt>
    <dgm:pt modelId="{32544878-BFBE-4EE3-B2B6-165E1FBFD472}">
      <dgm:prSet phldr="0" custT="0"/>
      <dgm:spPr/>
      <dgm:t>
        <a:bodyPr vert="horz" wrap="square"/>
        <a:lstStyle/>
        <a:p>
          <a:pPr>
            <a:lnSpc>
              <a:spcPct val="100000"/>
            </a:lnSpc>
            <a:spcBef>
              <a:spcPct val="0"/>
            </a:spcBef>
            <a:spcAft>
              <a:spcPct val="35000"/>
            </a:spcAft>
          </a:pPr>
          <a:r>
            <a:rPr lang="zh-CN"/>
            <a:t>生产管理</a:t>
          </a:r>
        </a:p>
      </dgm:t>
    </dgm:pt>
    <dgm:pt modelId="{1C80D2DA-2BB0-457C-8ED4-7FDCCB38CC2F}" type="parTrans" cxnId="{FA4B4D61-F4C8-426B-A9BD-9BCB1AA41923}">
      <dgm:prSet/>
      <dgm:spPr/>
    </dgm:pt>
    <dgm:pt modelId="{C2AD703F-636F-440B-9BA0-F444DA7FE734}" type="sibTrans" cxnId="{FA4B4D61-F4C8-426B-A9BD-9BCB1AA41923}">
      <dgm:prSet/>
      <dgm:spPr/>
    </dgm:pt>
    <dgm:pt modelId="{7A3EFDAB-3360-468A-BA4F-286E68C31CB4}">
      <dgm:prSet phldr="0" custT="0"/>
      <dgm:spPr/>
      <dgm:t>
        <a:bodyPr vert="horz" wrap="square"/>
        <a:lstStyle/>
        <a:p>
          <a:pPr>
            <a:lnSpc>
              <a:spcPct val="100000"/>
            </a:lnSpc>
            <a:spcBef>
              <a:spcPct val="0"/>
            </a:spcBef>
            <a:spcAft>
              <a:spcPct val="35000"/>
            </a:spcAft>
          </a:pPr>
          <a:r>
            <a:rPr lang="zh-CN"/>
            <a:t>数据记录</a:t>
          </a:r>
        </a:p>
      </dgm:t>
    </dgm:pt>
    <dgm:pt modelId="{325C4CE9-A101-482F-9E55-D3A29AC28C8A}" type="parTrans" cxnId="{C9802B36-B661-487E-8939-9E2A3B6EDC0D}">
      <dgm:prSet/>
      <dgm:spPr/>
    </dgm:pt>
    <dgm:pt modelId="{F08CA35A-78A0-4390-8013-DB4E649439CE}" type="sibTrans" cxnId="{C9802B36-B661-487E-8939-9E2A3B6EDC0D}">
      <dgm:prSet/>
      <dgm:spPr/>
    </dgm:pt>
    <dgm:pt modelId="{CF717C8A-B40B-4AFF-BF49-65ABB7DF8190}">
      <dgm:prSet phldrT="[文本]" phldr="0" custT="0"/>
      <dgm:spPr/>
      <dgm:t>
        <a:bodyPr vert="horz" wrap="square"/>
        <a:lstStyle/>
        <a:p>
          <a:pPr>
            <a:lnSpc>
              <a:spcPct val="100000"/>
            </a:lnSpc>
            <a:spcBef>
              <a:spcPct val="0"/>
            </a:spcBef>
            <a:spcAft>
              <a:spcPct val="35000"/>
            </a:spcAft>
          </a:pPr>
          <a:r>
            <a:rPr lang="zh-CN" altLang="en-US"/>
            <a:t>后台模块</a:t>
          </a:r>
        </a:p>
      </dgm:t>
    </dgm:pt>
    <dgm:pt modelId="{CCF68ADE-40B6-47D0-93C1-88EC13ADC8AC}" type="parTrans" cxnId="{FA9A5E1F-3D83-49E1-8530-69100FD83564}">
      <dgm:prSet/>
      <dgm:spPr/>
      <dgm:t>
        <a:bodyPr/>
        <a:lstStyle/>
        <a:p>
          <a:endParaRPr lang="zh-CN" altLang="en-US"/>
        </a:p>
      </dgm:t>
    </dgm:pt>
    <dgm:pt modelId="{630D3E0B-D1D7-4E1A-8193-515AA5E1866F}" type="sibTrans" cxnId="{FA9A5E1F-3D83-49E1-8530-69100FD83564}">
      <dgm:prSet/>
      <dgm:spPr/>
      <dgm:t>
        <a:bodyPr/>
        <a:lstStyle/>
        <a:p>
          <a:endParaRPr lang="zh-CN" altLang="en-US"/>
        </a:p>
      </dgm:t>
    </dgm:pt>
    <dgm:pt modelId="{11DFE8BC-A3BC-4E8E-8F2B-46C3C2E7D4E9}">
      <dgm:prSet phldr="0" custT="0"/>
      <dgm:spPr/>
      <dgm:t>
        <a:bodyPr vert="horz" wrap="square"/>
        <a:lstStyle/>
        <a:p>
          <a:pPr>
            <a:lnSpc>
              <a:spcPct val="100000"/>
            </a:lnSpc>
            <a:spcBef>
              <a:spcPct val="0"/>
            </a:spcBef>
            <a:spcAft>
              <a:spcPct val="35000"/>
            </a:spcAft>
          </a:pPr>
          <a:r>
            <a:rPr lang="zh-CN"/>
            <a:t>订单管理</a:t>
          </a:r>
        </a:p>
      </dgm:t>
    </dgm:pt>
    <dgm:pt modelId="{638BBAC6-E324-4296-90DA-BBFECAD350A7}" type="parTrans" cxnId="{3FB6BF8F-48A2-476F-BEA2-7BE7C1DA9D55}">
      <dgm:prSet/>
      <dgm:spPr/>
    </dgm:pt>
    <dgm:pt modelId="{E27829CA-54DE-4D1C-81D8-99AEE88EE656}" type="sibTrans" cxnId="{3FB6BF8F-48A2-476F-BEA2-7BE7C1DA9D55}">
      <dgm:prSet/>
      <dgm:spPr/>
    </dgm:pt>
    <dgm:pt modelId="{F3E5DC5A-90C6-42C7-9169-B56F1B53A7C5}">
      <dgm:prSet phldr="0" custT="0"/>
      <dgm:spPr/>
      <dgm:t>
        <a:bodyPr vert="horz" wrap="square"/>
        <a:lstStyle/>
        <a:p>
          <a:pPr>
            <a:lnSpc>
              <a:spcPct val="100000"/>
            </a:lnSpc>
            <a:spcBef>
              <a:spcPct val="0"/>
            </a:spcBef>
            <a:spcAft>
              <a:spcPct val="35000"/>
            </a:spcAft>
          </a:pPr>
          <a:r>
            <a:rPr lang="zh-CN"/>
            <a:t>系统用户管理</a:t>
          </a:r>
        </a:p>
      </dgm:t>
    </dgm:pt>
    <dgm:pt modelId="{5A28292B-2BE1-4671-B696-16D368C6D015}" type="parTrans" cxnId="{E1D850AC-45CE-4C92-9CD1-4930F510E44A}">
      <dgm:prSet/>
      <dgm:spPr/>
    </dgm:pt>
    <dgm:pt modelId="{FC918FAD-9CD0-4987-BE7B-E546DEBF5052}" type="sibTrans" cxnId="{E1D850AC-45CE-4C92-9CD1-4930F510E44A}">
      <dgm:prSet/>
      <dgm:spPr/>
    </dgm:pt>
    <dgm:pt modelId="{A83BB49B-81DE-416C-B638-0EB84A8D4864}">
      <dgm:prSet phldr="0" custT="0"/>
      <dgm:spPr/>
      <dgm:t>
        <a:bodyPr vert="horz" wrap="square"/>
        <a:lstStyle/>
        <a:p>
          <a:pPr>
            <a:lnSpc>
              <a:spcPct val="100000"/>
            </a:lnSpc>
            <a:spcBef>
              <a:spcPct val="0"/>
            </a:spcBef>
            <a:spcAft>
              <a:spcPct val="35000"/>
            </a:spcAft>
          </a:pPr>
          <a:r>
            <a:rPr lang="zh-CN"/>
            <a:t>数据记录管理</a:t>
          </a:r>
        </a:p>
      </dgm:t>
    </dgm:pt>
    <dgm:pt modelId="{DD527D58-2973-4253-9436-4938A7D1A456}" type="parTrans" cxnId="{9695B7CF-6674-4CBA-A419-7DE8508669C1}">
      <dgm:prSet/>
      <dgm:spPr/>
    </dgm:pt>
    <dgm:pt modelId="{D4256EF5-59FB-432A-8F3B-40303BF341AE}" type="sibTrans" cxnId="{9695B7CF-6674-4CBA-A419-7DE8508669C1}">
      <dgm:prSet/>
      <dgm:spPr/>
    </dgm:pt>
    <dgm:pt modelId="{E7AF497C-24AD-487B-9B8A-3BC3D286F4E8}">
      <dgm:prSet phldr="0" custT="0"/>
      <dgm:spPr/>
      <dgm:t>
        <a:bodyPr vert="horz" wrap="square"/>
        <a:lstStyle/>
        <a:p>
          <a:pPr>
            <a:lnSpc>
              <a:spcPct val="100000"/>
            </a:lnSpc>
            <a:spcBef>
              <a:spcPct val="0"/>
            </a:spcBef>
            <a:spcAft>
              <a:spcPct val="35000"/>
            </a:spcAft>
          </a:pPr>
          <a:r>
            <a:rPr lang="zh-CN"/>
            <a:t>生产信息管理</a:t>
          </a:r>
        </a:p>
      </dgm:t>
    </dgm:pt>
    <dgm:pt modelId="{84DEBAAC-25BE-4BA4-984F-5D8992C72DBC}" type="parTrans" cxnId="{9A5AAF58-0041-40A9-A55D-3DBEC3DEAF1F}">
      <dgm:prSet/>
      <dgm:spPr/>
    </dgm:pt>
    <dgm:pt modelId="{1EB386AC-15E8-418F-9776-C7B71EAEA0DE}" type="sibTrans" cxnId="{9A5AAF58-0041-40A9-A55D-3DBEC3DEAF1F}">
      <dgm:prSet/>
      <dgm:spPr/>
    </dgm:pt>
    <dgm:pt modelId="{3FB1A0D3-19A1-4BAA-B990-77AAB5CDC97E}">
      <dgm:prSet phldr="0" custT="0"/>
      <dgm:spPr/>
      <dgm:t>
        <a:bodyPr vert="horz" wrap="square"/>
        <a:lstStyle/>
        <a:p>
          <a:pPr>
            <a:lnSpc>
              <a:spcPct val="100000"/>
            </a:lnSpc>
            <a:spcBef>
              <a:spcPct val="0"/>
            </a:spcBef>
            <a:spcAft>
              <a:spcPct val="35000"/>
            </a:spcAft>
          </a:pPr>
          <a:r>
            <a:rPr lang="zh-CN"/>
            <a:t>财务管理</a:t>
          </a:r>
        </a:p>
      </dgm:t>
    </dgm:pt>
    <dgm:pt modelId="{9B49D4C2-2F68-4A80-A0FC-6383EE3D2C40}" type="parTrans" cxnId="{C7A39659-B060-4FC1-A31E-172DE9A0CC72}">
      <dgm:prSet/>
      <dgm:spPr/>
    </dgm:pt>
    <dgm:pt modelId="{62D7F251-A956-4D7E-8F02-430FE2958862}" type="sibTrans" cxnId="{C7A39659-B060-4FC1-A31E-172DE9A0CC72}">
      <dgm:prSet/>
      <dgm:spPr/>
    </dgm:pt>
    <dgm:pt modelId="{4007C4C9-E550-4FC3-9183-0DDCEDDD7B82}">
      <dgm:prSet phldr="0" custT="0"/>
      <dgm:spPr/>
      <dgm:t>
        <a:bodyPr vert="horz" wrap="square"/>
        <a:lstStyle/>
        <a:p>
          <a:pPr>
            <a:lnSpc>
              <a:spcPct val="100000"/>
            </a:lnSpc>
            <a:spcBef>
              <a:spcPct val="0"/>
            </a:spcBef>
            <a:spcAft>
              <a:spcPct val="35000"/>
            </a:spcAft>
          </a:pPr>
          <a:r>
            <a:rPr lang="zh-CN"/>
            <a:t>后台权限管理</a:t>
          </a:r>
        </a:p>
      </dgm:t>
    </dgm:pt>
    <dgm:pt modelId="{18FDF89E-E99A-48F8-918C-F3269C7D7432}" type="parTrans" cxnId="{448C9228-737A-400D-93C0-77FB1748D441}">
      <dgm:prSet/>
      <dgm:spPr/>
    </dgm:pt>
    <dgm:pt modelId="{5299054E-63EC-4129-BBDA-D153B9F37951}" type="sibTrans" cxnId="{448C9228-737A-400D-93C0-77FB1748D441}">
      <dgm:prSet/>
      <dgm:spPr/>
    </dgm:pt>
    <dgm:pt modelId="{0B9696D9-AD9A-4861-A288-F9EAA3D87B90}">
      <dgm:prSet phldr="0" custT="0"/>
      <dgm:spPr/>
      <dgm:t>
        <a:bodyPr vert="horz" wrap="square"/>
        <a:lstStyle/>
        <a:p>
          <a:pPr>
            <a:lnSpc>
              <a:spcPct val="100000"/>
            </a:lnSpc>
            <a:spcBef>
              <a:spcPct val="0"/>
            </a:spcBef>
            <a:spcAft>
              <a:spcPct val="35000"/>
            </a:spcAft>
          </a:pPr>
          <a:r>
            <a:rPr lang="zh-CN"/>
            <a:t>前台权限管理</a:t>
          </a:r>
        </a:p>
      </dgm:t>
    </dgm:pt>
    <dgm:pt modelId="{C4F74E79-E061-49F8-960F-4C9117D794F9}" type="parTrans" cxnId="{BF4E85DA-B0AE-4BC0-9483-F28DE5CB2988}">
      <dgm:prSet/>
      <dgm:spPr/>
    </dgm:pt>
    <dgm:pt modelId="{F45E10C1-7E9C-4B34-BB7A-EC0F5D37E459}" type="sibTrans" cxnId="{BF4E85DA-B0AE-4BC0-9483-F28DE5CB2988}">
      <dgm:prSet/>
      <dgm:spPr/>
    </dgm:pt>
    <dgm:pt modelId="{3B32A3E7-AF09-4A7A-B1A8-323C45B8B664}">
      <dgm:prSet phldr="0" custT="0"/>
      <dgm:spPr/>
      <dgm:t>
        <a:bodyPr vert="horz" wrap="square"/>
        <a:lstStyle/>
        <a:p>
          <a:pPr>
            <a:lnSpc>
              <a:spcPct val="100000"/>
            </a:lnSpc>
            <a:spcBef>
              <a:spcPct val="0"/>
            </a:spcBef>
            <a:spcAft>
              <a:spcPct val="35000"/>
            </a:spcAft>
          </a:pPr>
          <a:r>
            <a:rPr lang="zh-CN"/>
            <a:t>设计管理</a:t>
          </a:r>
        </a:p>
      </dgm:t>
    </dgm:pt>
    <dgm:pt modelId="{D989909D-A650-48D6-8D90-730B7AB684CB}" type="parTrans" cxnId="{F2AB4A2D-CB92-499B-9B49-C457BC287891}">
      <dgm:prSet/>
      <dgm:spPr/>
    </dgm:pt>
    <dgm:pt modelId="{4650BA35-DFC0-4383-93A4-DE7D143B6C8D}" type="sibTrans" cxnId="{F2AB4A2D-CB92-499B-9B49-C457BC287891}">
      <dgm:prSet/>
      <dgm:spPr/>
    </dgm:pt>
    <dgm:pt modelId="{19440E33-6AB9-45EA-A958-E363239DB105}">
      <dgm:prSet phldr="0" custT="0"/>
      <dgm:spPr/>
      <dgm:t>
        <a:bodyPr vert="horz" wrap="square"/>
        <a:lstStyle/>
        <a:p>
          <a:pPr>
            <a:lnSpc>
              <a:spcPct val="100000"/>
            </a:lnSpc>
            <a:spcBef>
              <a:spcPct val="0"/>
            </a:spcBef>
            <a:spcAft>
              <a:spcPct val="35000"/>
            </a:spcAft>
          </a:pPr>
          <a:r>
            <a:rPr lang="zh-CN"/>
            <a:t>申诉管理</a:t>
          </a:r>
          <a:endParaRPr altLang="en-US"/>
        </a:p>
      </dgm:t>
    </dgm:pt>
    <dgm:pt modelId="{E042D474-CFBB-4FF0-8B88-50BA0F9E6B22}" type="parTrans" cxnId="{09614314-2C97-4EF8-8ADB-72B20FDE8995}">
      <dgm:prSet/>
      <dgm:spPr/>
    </dgm:pt>
    <dgm:pt modelId="{4C7D13E3-2EE0-4671-AF85-C7F014175A95}" type="sibTrans" cxnId="{09614314-2C97-4EF8-8ADB-72B20FDE8995}">
      <dgm:prSet/>
      <dgm:spPr/>
    </dgm:pt>
    <dgm:pt modelId="{C98EED5C-E0CC-48E8-BCFA-675E73329C30}">
      <dgm:prSet phldr="0" custT="0"/>
      <dgm:spPr/>
      <dgm:t>
        <a:bodyPr vert="horz" wrap="square"/>
        <a:lstStyle/>
        <a:p>
          <a:pPr>
            <a:lnSpc>
              <a:spcPct val="100000"/>
            </a:lnSpc>
            <a:spcBef>
              <a:spcPct val="0"/>
            </a:spcBef>
            <a:spcAft>
              <a:spcPct val="35000"/>
            </a:spcAft>
          </a:pPr>
          <a:r>
            <a:rPr lang="zh-CN"/>
            <a:t>系统常规管理</a:t>
          </a:r>
        </a:p>
      </dgm:t>
    </dgm:pt>
    <dgm:pt modelId="{9EAE1F43-AD8B-4C94-B70D-C55C11D45504}" type="parTrans" cxnId="{1D4D2EDC-CC6B-4D58-8715-91A8A7BD8CFB}">
      <dgm:prSet/>
      <dgm:spPr/>
    </dgm:pt>
    <dgm:pt modelId="{D4E1FD46-E6AA-4635-9FD6-1702527B7897}" type="sibTrans" cxnId="{1D4D2EDC-CC6B-4D58-8715-91A8A7BD8CFB}">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Lbl="node1" presStyleIdx="0"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3"/>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Lbl="node2" presStyleIdx="0" presStyleCnt="3"/>
      <dgm:spPr/>
    </dgm:pt>
    <dgm:pt modelId="{FA37AA5D-87C2-47F6-9B72-B753C073E744}" type="pres">
      <dgm:prSet presAssocID="{12714FC6-8B41-47E5-91DD-F02D34D23B93}" presName="hierChild4" presStyleCnt="0"/>
      <dgm:spPr/>
    </dgm:pt>
    <dgm:pt modelId="{B140DF83-0383-4E32-A991-54A79813354C}" type="pres">
      <dgm:prSet presAssocID="{ABEE8903-4CB5-4E62-AE0F-7DC0C186C896}" presName="Name37" presStyleLbl="parChTrans1D3" presStyleIdx="0" presStyleCnt="14"/>
      <dgm:spPr/>
    </dgm:pt>
    <dgm:pt modelId="{A308262E-9B12-44B4-AC84-42A15009696E}" type="pres">
      <dgm:prSet presAssocID="{443ED077-5710-4DC3-B22F-566E4FDEE812}" presName="hierRoot2" presStyleCnt="0">
        <dgm:presLayoutVars>
          <dgm:hierBranch val="init"/>
        </dgm:presLayoutVars>
      </dgm:prSet>
      <dgm:spPr/>
    </dgm:pt>
    <dgm:pt modelId="{5D17070B-3411-475A-9E12-6DF6972CB954}" type="pres">
      <dgm:prSet presAssocID="{443ED077-5710-4DC3-B22F-566E4FDEE812}" presName="rootComposite" presStyleCnt="0"/>
      <dgm:spPr/>
    </dgm:pt>
    <dgm:pt modelId="{3793DC61-3688-46FC-9286-1540AEFDBF40}" type="pres">
      <dgm:prSet presAssocID="{443ED077-5710-4DC3-B22F-566E4FDEE812}" presName="rootText" presStyleLbl="node3" presStyleIdx="0" presStyleCnt="14">
        <dgm:presLayoutVars>
          <dgm:chPref val="3"/>
        </dgm:presLayoutVars>
      </dgm:prSet>
      <dgm:spPr/>
    </dgm:pt>
    <dgm:pt modelId="{649CB51A-7E44-49BE-87D1-92F9F19E13E0}" type="pres">
      <dgm:prSet presAssocID="{443ED077-5710-4DC3-B22F-566E4FDEE812}" presName="rootConnector" presStyleLbl="node3" presStyleIdx="0" presStyleCnt="14"/>
      <dgm:spPr/>
    </dgm:pt>
    <dgm:pt modelId="{89003066-942A-4655-BA51-C8203385CA6F}" type="pres">
      <dgm:prSet presAssocID="{443ED077-5710-4DC3-B22F-566E4FDEE812}" presName="hierChild4" presStyleCnt="0"/>
      <dgm:spPr/>
    </dgm:pt>
    <dgm:pt modelId="{F0B0EDB3-3310-403E-B355-EF4FA893CEE4}" type="pres">
      <dgm:prSet presAssocID="{443ED077-5710-4DC3-B22F-566E4FDEE812}" presName="hierChild5" presStyleCnt="0"/>
      <dgm:spPr/>
    </dgm:pt>
    <dgm:pt modelId="{0E1594B3-9540-4D3A-8B68-7F86ACD97FBD}" type="pres">
      <dgm:prSet presAssocID="{DAC72230-DAAF-4429-8B9C-348FE54DFDB0}" presName="Name37" presStyleLbl="parChTrans1D3" presStyleIdx="1" presStyleCnt="14"/>
      <dgm:spPr/>
    </dgm:pt>
    <dgm:pt modelId="{DAE731E9-9A8C-4C62-9967-A64861B1BF0C}" type="pres">
      <dgm:prSet presAssocID="{7A18466D-E7DC-436F-A869-EB6797C4FE85}" presName="hierRoot2" presStyleCnt="0">
        <dgm:presLayoutVars>
          <dgm:hierBranch val="init"/>
        </dgm:presLayoutVars>
      </dgm:prSet>
      <dgm:spPr/>
    </dgm:pt>
    <dgm:pt modelId="{083C6A5B-F7DE-49FD-8CAD-301B2B1704D6}" type="pres">
      <dgm:prSet presAssocID="{7A18466D-E7DC-436F-A869-EB6797C4FE85}" presName="rootComposite" presStyleCnt="0"/>
      <dgm:spPr/>
    </dgm:pt>
    <dgm:pt modelId="{A0556DF1-4E51-4107-87F9-E5A1F48D8760}" type="pres">
      <dgm:prSet presAssocID="{7A18466D-E7DC-436F-A869-EB6797C4FE85}" presName="rootText" presStyleLbl="node3" presStyleIdx="1" presStyleCnt="14">
        <dgm:presLayoutVars>
          <dgm:chPref val="3"/>
        </dgm:presLayoutVars>
      </dgm:prSet>
      <dgm:spPr/>
    </dgm:pt>
    <dgm:pt modelId="{2712EA71-6C6E-49D4-8B12-1E265BBF8AF7}" type="pres">
      <dgm:prSet presAssocID="{7A18466D-E7DC-436F-A869-EB6797C4FE85}" presName="rootConnector" presStyleLbl="node3" presStyleIdx="1" presStyleCnt="14"/>
      <dgm:spPr/>
    </dgm:pt>
    <dgm:pt modelId="{1AB289EC-0427-44DC-9F01-0D276A722596}" type="pres">
      <dgm:prSet presAssocID="{7A18466D-E7DC-436F-A869-EB6797C4FE85}" presName="hierChild4" presStyleCnt="0"/>
      <dgm:spPr/>
    </dgm:pt>
    <dgm:pt modelId="{CED41EB8-4881-4992-84AE-3AA898E4296D}" type="pres">
      <dgm:prSet presAssocID="{7A18466D-E7DC-436F-A869-EB6797C4FE85}" presName="hierChild5" presStyleCnt="0"/>
      <dgm:spPr/>
    </dgm:pt>
    <dgm:pt modelId="{F2AA629C-23E9-4A10-81FF-E2E1C9C1E0C7}" type="pres">
      <dgm:prSet presAssocID="{9CB65771-4C3C-4E70-906C-57856ED8EEA6}" presName="Name37" presStyleLbl="parChTrans1D3" presStyleIdx="2" presStyleCnt="14"/>
      <dgm:spPr/>
    </dgm:pt>
    <dgm:pt modelId="{616D9C48-0811-4FF2-A7A0-240E8DE05B96}" type="pres">
      <dgm:prSet presAssocID="{4D53CCB9-5909-459D-B941-A1BAD973DB06}" presName="hierRoot2" presStyleCnt="0">
        <dgm:presLayoutVars>
          <dgm:hierBranch val="init"/>
        </dgm:presLayoutVars>
      </dgm:prSet>
      <dgm:spPr/>
    </dgm:pt>
    <dgm:pt modelId="{7ED644F8-FCA7-40B3-85BD-E1DAE822AB50}" type="pres">
      <dgm:prSet presAssocID="{4D53CCB9-5909-459D-B941-A1BAD973DB06}" presName="rootComposite" presStyleCnt="0"/>
      <dgm:spPr/>
    </dgm:pt>
    <dgm:pt modelId="{60FFDA18-C0F9-49B6-8E66-B5E75F6CAB46}" type="pres">
      <dgm:prSet presAssocID="{4D53CCB9-5909-459D-B941-A1BAD973DB06}" presName="rootText" presStyleLbl="node3" presStyleIdx="2" presStyleCnt="14">
        <dgm:presLayoutVars>
          <dgm:chPref val="3"/>
        </dgm:presLayoutVars>
      </dgm:prSet>
      <dgm:spPr/>
    </dgm:pt>
    <dgm:pt modelId="{B2B8B383-5C0A-4D47-848E-26FACE0B23A4}" type="pres">
      <dgm:prSet presAssocID="{4D53CCB9-5909-459D-B941-A1BAD973DB06}" presName="rootConnector" presStyleLbl="node3" presStyleIdx="2" presStyleCnt="14"/>
      <dgm:spPr/>
    </dgm:pt>
    <dgm:pt modelId="{3450ED8C-41C9-405F-8B3C-DDA4F8EF816C}" type="pres">
      <dgm:prSet presAssocID="{4D53CCB9-5909-459D-B941-A1BAD973DB06}" presName="hierChild4" presStyleCnt="0"/>
      <dgm:spPr/>
    </dgm:pt>
    <dgm:pt modelId="{86FADA7C-7414-438C-9D54-6D3E363F6ED3}" type="pres">
      <dgm:prSet presAssocID="{4D53CCB9-5909-459D-B941-A1BAD973DB06}" presName="hierChild5" presStyleCnt="0"/>
      <dgm:spPr/>
    </dgm:pt>
    <dgm:pt modelId="{69E3A85B-56E6-4FA9-B571-7A0E3C24D801}" type="pres">
      <dgm:prSet presAssocID="{1C80D2DA-2BB0-457C-8ED4-7FDCCB38CC2F}" presName="Name37" presStyleLbl="parChTrans1D3" presStyleIdx="3" presStyleCnt="14"/>
      <dgm:spPr/>
    </dgm:pt>
    <dgm:pt modelId="{4F2A6758-579E-46C6-A0B0-5BD7BCA652C8}" type="pres">
      <dgm:prSet presAssocID="{32544878-BFBE-4EE3-B2B6-165E1FBFD472}" presName="hierRoot2" presStyleCnt="0">
        <dgm:presLayoutVars>
          <dgm:hierBranch val="init"/>
        </dgm:presLayoutVars>
      </dgm:prSet>
      <dgm:spPr/>
    </dgm:pt>
    <dgm:pt modelId="{16E647D2-8FA6-4F21-9869-38D95A7D4E2C}" type="pres">
      <dgm:prSet presAssocID="{32544878-BFBE-4EE3-B2B6-165E1FBFD472}" presName="rootComposite" presStyleCnt="0"/>
      <dgm:spPr/>
    </dgm:pt>
    <dgm:pt modelId="{003BE2DC-83FD-4419-972A-B7F0364DEDD7}" type="pres">
      <dgm:prSet presAssocID="{32544878-BFBE-4EE3-B2B6-165E1FBFD472}" presName="rootText" presStyleLbl="node3" presStyleIdx="3" presStyleCnt="14">
        <dgm:presLayoutVars>
          <dgm:chPref val="3"/>
        </dgm:presLayoutVars>
      </dgm:prSet>
      <dgm:spPr/>
    </dgm:pt>
    <dgm:pt modelId="{8331839E-EC5A-4B69-AECA-048EE0D37627}" type="pres">
      <dgm:prSet presAssocID="{32544878-BFBE-4EE3-B2B6-165E1FBFD472}" presName="rootConnector" presStyleLbl="node3" presStyleIdx="3" presStyleCnt="14"/>
      <dgm:spPr/>
    </dgm:pt>
    <dgm:pt modelId="{EA0D3CAB-3C6C-43B2-A102-A194BB756DB6}" type="pres">
      <dgm:prSet presAssocID="{32544878-BFBE-4EE3-B2B6-165E1FBFD472}" presName="hierChild4" presStyleCnt="0"/>
      <dgm:spPr/>
    </dgm:pt>
    <dgm:pt modelId="{E7CB6802-9792-4CCB-AAB4-A562564ED4C9}" type="pres">
      <dgm:prSet presAssocID="{32544878-BFBE-4EE3-B2B6-165E1FBFD472}" presName="hierChild5" presStyleCnt="0"/>
      <dgm:spPr/>
    </dgm:pt>
    <dgm:pt modelId="{9015B672-072B-49C1-8FA7-B769F67F282F}" type="pres">
      <dgm:prSet presAssocID="{325C4CE9-A101-482F-9E55-D3A29AC28C8A}" presName="Name37" presStyleLbl="parChTrans1D3" presStyleIdx="4" presStyleCnt="14"/>
      <dgm:spPr/>
    </dgm:pt>
    <dgm:pt modelId="{3D0E0444-97F6-44E6-94E8-DBEF9CC0D0AD}" type="pres">
      <dgm:prSet presAssocID="{7A3EFDAB-3360-468A-BA4F-286E68C31CB4}" presName="hierRoot2" presStyleCnt="0">
        <dgm:presLayoutVars>
          <dgm:hierBranch val="init"/>
        </dgm:presLayoutVars>
      </dgm:prSet>
      <dgm:spPr/>
    </dgm:pt>
    <dgm:pt modelId="{73095B75-7ADE-4733-8394-A1F67A96245A}" type="pres">
      <dgm:prSet presAssocID="{7A3EFDAB-3360-468A-BA4F-286E68C31CB4}" presName="rootComposite" presStyleCnt="0"/>
      <dgm:spPr/>
    </dgm:pt>
    <dgm:pt modelId="{4D161C41-D8E5-473E-AB86-F5A002DAA3D1}" type="pres">
      <dgm:prSet presAssocID="{7A3EFDAB-3360-468A-BA4F-286E68C31CB4}" presName="rootText" presStyleLbl="node3" presStyleIdx="4" presStyleCnt="14">
        <dgm:presLayoutVars>
          <dgm:chPref val="3"/>
        </dgm:presLayoutVars>
      </dgm:prSet>
      <dgm:spPr/>
    </dgm:pt>
    <dgm:pt modelId="{22DAFDC5-2A54-422D-AB41-FEE9CEFC68F6}" type="pres">
      <dgm:prSet presAssocID="{7A3EFDAB-3360-468A-BA4F-286E68C31CB4}" presName="rootConnector" presStyleLbl="node3" presStyleIdx="4" presStyleCnt="14"/>
      <dgm:spPr/>
    </dgm:pt>
    <dgm:pt modelId="{476B116E-9DEB-410A-89EF-031CC7533D73}" type="pres">
      <dgm:prSet presAssocID="{7A3EFDAB-3360-468A-BA4F-286E68C31CB4}" presName="hierChild4" presStyleCnt="0"/>
      <dgm:spPr/>
    </dgm:pt>
    <dgm:pt modelId="{69AA5FD3-C352-4F15-B26E-1EFBA10A1690}" type="pres">
      <dgm:prSet presAssocID="{7A3EFDAB-3360-468A-BA4F-286E68C31CB4}" presName="hierChild5" presStyleCnt="0"/>
      <dgm:spPr/>
    </dgm:pt>
    <dgm:pt modelId="{A7309641-2A58-41EA-9E42-56812CF298ED}" type="pres">
      <dgm:prSet presAssocID="{12714FC6-8B41-47E5-91DD-F02D34D23B93}" presName="hierChild5" presStyleCnt="0"/>
      <dgm:spPr/>
    </dgm:pt>
    <dgm:pt modelId="{AB3A8128-6C86-49B7-B5CC-0153888815E5}" type="pres">
      <dgm:prSet presAssocID="{CCF68ADE-40B6-47D0-93C1-88EC13ADC8AC}" presName="Name37" presStyleLbl="parChTrans1D2" presStyleIdx="1" presStyleCnt="3"/>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1" presStyleCnt="3">
        <dgm:presLayoutVars>
          <dgm:chPref val="3"/>
        </dgm:presLayoutVars>
      </dgm:prSet>
      <dgm:spPr/>
    </dgm:pt>
    <dgm:pt modelId="{5667CB49-EC34-46BC-AD2D-72F3BD95D049}" type="pres">
      <dgm:prSet presAssocID="{CF717C8A-B40B-4AFF-BF49-65ABB7DF8190}" presName="rootConnector" presStyleLbl="node2" presStyleIdx="1" presStyleCnt="3"/>
      <dgm:spPr/>
    </dgm:pt>
    <dgm:pt modelId="{EB3A10DA-2FA4-4DAD-8341-8078D7F83716}" type="pres">
      <dgm:prSet presAssocID="{CF717C8A-B40B-4AFF-BF49-65ABB7DF8190}" presName="hierChild4" presStyleCnt="0"/>
      <dgm:spPr/>
    </dgm:pt>
    <dgm:pt modelId="{19A072E4-16EF-4CD8-AEB0-4B59BAFC7B0A}" type="pres">
      <dgm:prSet presAssocID="{638BBAC6-E324-4296-90DA-BBFECAD350A7}" presName="Name37" presStyleLbl="parChTrans1D3" presStyleIdx="5" presStyleCnt="14"/>
      <dgm:spPr/>
    </dgm:pt>
    <dgm:pt modelId="{6433612A-E6E4-4B87-B237-EFC30AEFB21C}" type="pres">
      <dgm:prSet presAssocID="{11DFE8BC-A3BC-4E8E-8F2B-46C3C2E7D4E9}" presName="hierRoot2" presStyleCnt="0">
        <dgm:presLayoutVars>
          <dgm:hierBranch val="init"/>
        </dgm:presLayoutVars>
      </dgm:prSet>
      <dgm:spPr/>
    </dgm:pt>
    <dgm:pt modelId="{3C8A18BB-FD15-4D7B-BFAD-9299D997C428}" type="pres">
      <dgm:prSet presAssocID="{11DFE8BC-A3BC-4E8E-8F2B-46C3C2E7D4E9}" presName="rootComposite" presStyleCnt="0"/>
      <dgm:spPr/>
    </dgm:pt>
    <dgm:pt modelId="{90EFFD92-F2DC-40FB-9149-9722DCFA2695}" type="pres">
      <dgm:prSet presAssocID="{11DFE8BC-A3BC-4E8E-8F2B-46C3C2E7D4E9}" presName="rootText" presStyleLbl="node3" presStyleIdx="5" presStyleCnt="14">
        <dgm:presLayoutVars>
          <dgm:chPref val="3"/>
        </dgm:presLayoutVars>
      </dgm:prSet>
      <dgm:spPr/>
    </dgm:pt>
    <dgm:pt modelId="{03436298-C250-432F-8B5E-8ABC12F375D3}" type="pres">
      <dgm:prSet presAssocID="{11DFE8BC-A3BC-4E8E-8F2B-46C3C2E7D4E9}" presName="rootConnector" presStyleLbl="node3" presStyleIdx="5" presStyleCnt="14"/>
      <dgm:spPr/>
    </dgm:pt>
    <dgm:pt modelId="{68114CA3-666F-424F-AB79-0C3EDAB39DA9}" type="pres">
      <dgm:prSet presAssocID="{11DFE8BC-A3BC-4E8E-8F2B-46C3C2E7D4E9}" presName="hierChild4" presStyleCnt="0"/>
      <dgm:spPr/>
    </dgm:pt>
    <dgm:pt modelId="{3BB020D9-3B88-4760-8BE5-640220A37E5E}" type="pres">
      <dgm:prSet presAssocID="{11DFE8BC-A3BC-4E8E-8F2B-46C3C2E7D4E9}" presName="hierChild5" presStyleCnt="0"/>
      <dgm:spPr/>
    </dgm:pt>
    <dgm:pt modelId="{41FBC60D-4395-4AB5-95A3-BF4FDE507628}" type="pres">
      <dgm:prSet presAssocID="{5A28292B-2BE1-4671-B696-16D368C6D015}" presName="Name37" presStyleLbl="parChTrans1D3" presStyleIdx="6" presStyleCnt="14"/>
      <dgm:spPr/>
    </dgm:pt>
    <dgm:pt modelId="{DBCC159B-0CDF-4B13-95A5-106F3208E92B}" type="pres">
      <dgm:prSet presAssocID="{F3E5DC5A-90C6-42C7-9169-B56F1B53A7C5}" presName="hierRoot2" presStyleCnt="0">
        <dgm:presLayoutVars>
          <dgm:hierBranch val="init"/>
        </dgm:presLayoutVars>
      </dgm:prSet>
      <dgm:spPr/>
    </dgm:pt>
    <dgm:pt modelId="{03306878-D75D-4718-B03C-B9C9421069C4}" type="pres">
      <dgm:prSet presAssocID="{F3E5DC5A-90C6-42C7-9169-B56F1B53A7C5}" presName="rootComposite" presStyleCnt="0"/>
      <dgm:spPr/>
    </dgm:pt>
    <dgm:pt modelId="{4B7BC4BE-ACBF-4A61-8AF8-BB620E1F291E}" type="pres">
      <dgm:prSet presAssocID="{F3E5DC5A-90C6-42C7-9169-B56F1B53A7C5}" presName="rootText" presStyleLbl="node3" presStyleIdx="6" presStyleCnt="14">
        <dgm:presLayoutVars>
          <dgm:chPref val="3"/>
        </dgm:presLayoutVars>
      </dgm:prSet>
      <dgm:spPr/>
    </dgm:pt>
    <dgm:pt modelId="{18E1ED8E-9174-4EBE-948D-622455634BD2}" type="pres">
      <dgm:prSet presAssocID="{F3E5DC5A-90C6-42C7-9169-B56F1B53A7C5}" presName="rootConnector" presStyleLbl="node3" presStyleIdx="6" presStyleCnt="14"/>
      <dgm:spPr/>
    </dgm:pt>
    <dgm:pt modelId="{39DF75A3-9205-47E7-A2B1-4095C5165EC8}" type="pres">
      <dgm:prSet presAssocID="{F3E5DC5A-90C6-42C7-9169-B56F1B53A7C5}" presName="hierChild4" presStyleCnt="0"/>
      <dgm:spPr/>
    </dgm:pt>
    <dgm:pt modelId="{553A7D1E-FA7E-44DA-9EBD-548073D016CF}" type="pres">
      <dgm:prSet presAssocID="{F3E5DC5A-90C6-42C7-9169-B56F1B53A7C5}" presName="hierChild5" presStyleCnt="0"/>
      <dgm:spPr/>
    </dgm:pt>
    <dgm:pt modelId="{09980AFF-F45A-4973-BEDD-397B5F71C5DD}" type="pres">
      <dgm:prSet presAssocID="{DD527D58-2973-4253-9436-4938A7D1A456}" presName="Name37" presStyleLbl="parChTrans1D3" presStyleIdx="7" presStyleCnt="14"/>
      <dgm:spPr/>
    </dgm:pt>
    <dgm:pt modelId="{82387EAA-283D-4552-8833-52B5060BC5A6}" type="pres">
      <dgm:prSet presAssocID="{A83BB49B-81DE-416C-B638-0EB84A8D4864}" presName="hierRoot2" presStyleCnt="0">
        <dgm:presLayoutVars>
          <dgm:hierBranch val="init"/>
        </dgm:presLayoutVars>
      </dgm:prSet>
      <dgm:spPr/>
    </dgm:pt>
    <dgm:pt modelId="{0085EBEB-104B-4206-BF7D-D1904C8CBD58}" type="pres">
      <dgm:prSet presAssocID="{A83BB49B-81DE-416C-B638-0EB84A8D4864}" presName="rootComposite" presStyleCnt="0"/>
      <dgm:spPr/>
    </dgm:pt>
    <dgm:pt modelId="{6A091FB9-4AC9-41AF-B959-D14D5D4F353E}" type="pres">
      <dgm:prSet presAssocID="{A83BB49B-81DE-416C-B638-0EB84A8D4864}" presName="rootText" presStyleLbl="node3" presStyleIdx="7" presStyleCnt="14">
        <dgm:presLayoutVars>
          <dgm:chPref val="3"/>
        </dgm:presLayoutVars>
      </dgm:prSet>
      <dgm:spPr/>
    </dgm:pt>
    <dgm:pt modelId="{15013C1C-07CC-48B1-9DDA-B28745EDB61D}" type="pres">
      <dgm:prSet presAssocID="{A83BB49B-81DE-416C-B638-0EB84A8D4864}" presName="rootConnector" presStyleLbl="node3" presStyleIdx="7" presStyleCnt="14"/>
      <dgm:spPr/>
    </dgm:pt>
    <dgm:pt modelId="{E1966589-BA3B-4C88-A82B-64C8A3C885F0}" type="pres">
      <dgm:prSet presAssocID="{A83BB49B-81DE-416C-B638-0EB84A8D4864}" presName="hierChild4" presStyleCnt="0"/>
      <dgm:spPr/>
    </dgm:pt>
    <dgm:pt modelId="{0CF71A04-FC36-494B-A7BF-32B305D2B017}" type="pres">
      <dgm:prSet presAssocID="{A83BB49B-81DE-416C-B638-0EB84A8D4864}" presName="hierChild5" presStyleCnt="0"/>
      <dgm:spPr/>
    </dgm:pt>
    <dgm:pt modelId="{90473974-91DB-4148-BBE9-5714403DF426}" type="pres">
      <dgm:prSet presAssocID="{84DEBAAC-25BE-4BA4-984F-5D8992C72DBC}" presName="Name37" presStyleLbl="parChTrans1D3" presStyleIdx="8" presStyleCnt="14"/>
      <dgm:spPr/>
    </dgm:pt>
    <dgm:pt modelId="{79D24894-FF1A-4CDE-B17D-201C229CEEC8}" type="pres">
      <dgm:prSet presAssocID="{E7AF497C-24AD-487B-9B8A-3BC3D286F4E8}" presName="hierRoot2" presStyleCnt="0">
        <dgm:presLayoutVars>
          <dgm:hierBranch val="init"/>
        </dgm:presLayoutVars>
      </dgm:prSet>
      <dgm:spPr/>
    </dgm:pt>
    <dgm:pt modelId="{EC3F9EDE-5B1C-4851-984E-7BBF9D0F9679}" type="pres">
      <dgm:prSet presAssocID="{E7AF497C-24AD-487B-9B8A-3BC3D286F4E8}" presName="rootComposite" presStyleCnt="0"/>
      <dgm:spPr/>
    </dgm:pt>
    <dgm:pt modelId="{25F3C206-43A8-4068-AFC4-8629CB7E6539}" type="pres">
      <dgm:prSet presAssocID="{E7AF497C-24AD-487B-9B8A-3BC3D286F4E8}" presName="rootText" presStyleLbl="node3" presStyleIdx="8" presStyleCnt="14">
        <dgm:presLayoutVars>
          <dgm:chPref val="3"/>
        </dgm:presLayoutVars>
      </dgm:prSet>
      <dgm:spPr/>
    </dgm:pt>
    <dgm:pt modelId="{D7971EB1-8ACC-404B-982A-AF887E21C763}" type="pres">
      <dgm:prSet presAssocID="{E7AF497C-24AD-487B-9B8A-3BC3D286F4E8}" presName="rootConnector" presStyleLbl="node3" presStyleIdx="8" presStyleCnt="14"/>
      <dgm:spPr/>
    </dgm:pt>
    <dgm:pt modelId="{8803E426-11D7-45FD-AE2B-E255174E4050}" type="pres">
      <dgm:prSet presAssocID="{E7AF497C-24AD-487B-9B8A-3BC3D286F4E8}" presName="hierChild4" presStyleCnt="0"/>
      <dgm:spPr/>
    </dgm:pt>
    <dgm:pt modelId="{29D38466-33E7-47C2-9EBA-728CA96D0170}" type="pres">
      <dgm:prSet presAssocID="{E7AF497C-24AD-487B-9B8A-3BC3D286F4E8}" presName="hierChild5" presStyleCnt="0"/>
      <dgm:spPr/>
    </dgm:pt>
    <dgm:pt modelId="{5BA3BA1C-4E1B-4F96-844A-937099CF6E34}" type="pres">
      <dgm:prSet presAssocID="{9B49D4C2-2F68-4A80-A0FC-6383EE3D2C40}" presName="Name37" presStyleLbl="parChTrans1D3" presStyleIdx="9" presStyleCnt="14"/>
      <dgm:spPr/>
    </dgm:pt>
    <dgm:pt modelId="{EF15CE83-FCC6-4F17-9298-8CFCC8705E97}" type="pres">
      <dgm:prSet presAssocID="{3FB1A0D3-19A1-4BAA-B990-77AAB5CDC97E}" presName="hierRoot2" presStyleCnt="0">
        <dgm:presLayoutVars>
          <dgm:hierBranch val="init"/>
        </dgm:presLayoutVars>
      </dgm:prSet>
      <dgm:spPr/>
    </dgm:pt>
    <dgm:pt modelId="{1169D440-DBAA-491C-836E-E854DFCAC845}" type="pres">
      <dgm:prSet presAssocID="{3FB1A0D3-19A1-4BAA-B990-77AAB5CDC97E}" presName="rootComposite" presStyleCnt="0"/>
      <dgm:spPr/>
    </dgm:pt>
    <dgm:pt modelId="{D7A2FC9E-802A-4730-A784-0A5DE27F4E33}" type="pres">
      <dgm:prSet presAssocID="{3FB1A0D3-19A1-4BAA-B990-77AAB5CDC97E}" presName="rootText" presStyleLbl="node3" presStyleIdx="9" presStyleCnt="14">
        <dgm:presLayoutVars>
          <dgm:chPref val="3"/>
        </dgm:presLayoutVars>
      </dgm:prSet>
      <dgm:spPr/>
    </dgm:pt>
    <dgm:pt modelId="{5960E092-7EDF-4105-BD64-A600BDA0433F}" type="pres">
      <dgm:prSet presAssocID="{3FB1A0D3-19A1-4BAA-B990-77AAB5CDC97E}" presName="rootConnector" presStyleLbl="node3" presStyleIdx="9" presStyleCnt="14"/>
      <dgm:spPr/>
    </dgm:pt>
    <dgm:pt modelId="{F1A2293C-2B6D-4536-99DF-D5142D8DD7A7}" type="pres">
      <dgm:prSet presAssocID="{3FB1A0D3-19A1-4BAA-B990-77AAB5CDC97E}" presName="hierChild4" presStyleCnt="0"/>
      <dgm:spPr/>
    </dgm:pt>
    <dgm:pt modelId="{2434C5F4-4081-43E2-817A-F76E12DF2433}" type="pres">
      <dgm:prSet presAssocID="{3FB1A0D3-19A1-4BAA-B990-77AAB5CDC97E}" presName="hierChild5" presStyleCnt="0"/>
      <dgm:spPr/>
    </dgm:pt>
    <dgm:pt modelId="{0EF19F87-5D68-4DBD-8BC6-0B4474BAE158}" type="pres">
      <dgm:prSet presAssocID="{18FDF89E-E99A-48F8-918C-F3269C7D7432}" presName="Name37" presStyleLbl="parChTrans1D3" presStyleIdx="10" presStyleCnt="14"/>
      <dgm:spPr/>
    </dgm:pt>
    <dgm:pt modelId="{B5D8657A-E6D8-4770-BFF8-BEDFDED9BFC6}" type="pres">
      <dgm:prSet presAssocID="{4007C4C9-E550-4FC3-9183-0DDCEDDD7B82}" presName="hierRoot2" presStyleCnt="0">
        <dgm:presLayoutVars>
          <dgm:hierBranch val="init"/>
        </dgm:presLayoutVars>
      </dgm:prSet>
      <dgm:spPr/>
    </dgm:pt>
    <dgm:pt modelId="{F4FEA18A-F3FF-4661-B4E0-CEE22D8AC7A9}" type="pres">
      <dgm:prSet presAssocID="{4007C4C9-E550-4FC3-9183-0DDCEDDD7B82}" presName="rootComposite" presStyleCnt="0"/>
      <dgm:spPr/>
    </dgm:pt>
    <dgm:pt modelId="{50B40FAE-E040-47BC-81D3-4A9D6FA0F0E3}" type="pres">
      <dgm:prSet presAssocID="{4007C4C9-E550-4FC3-9183-0DDCEDDD7B82}" presName="rootText" presStyleLbl="node3" presStyleIdx="10" presStyleCnt="14">
        <dgm:presLayoutVars>
          <dgm:chPref val="3"/>
        </dgm:presLayoutVars>
      </dgm:prSet>
      <dgm:spPr/>
    </dgm:pt>
    <dgm:pt modelId="{1897B836-3BE9-47B0-9D1B-E797577248C9}" type="pres">
      <dgm:prSet presAssocID="{4007C4C9-E550-4FC3-9183-0DDCEDDD7B82}" presName="rootConnector" presStyleLbl="node3" presStyleIdx="10" presStyleCnt="14"/>
      <dgm:spPr/>
    </dgm:pt>
    <dgm:pt modelId="{03F83937-8B08-4B2A-AF26-DCC8880BE5ED}" type="pres">
      <dgm:prSet presAssocID="{4007C4C9-E550-4FC3-9183-0DDCEDDD7B82}" presName="hierChild4" presStyleCnt="0"/>
      <dgm:spPr/>
    </dgm:pt>
    <dgm:pt modelId="{6324F047-D975-4780-BEB0-E7605690926F}" type="pres">
      <dgm:prSet presAssocID="{4007C4C9-E550-4FC3-9183-0DDCEDDD7B82}" presName="hierChild5" presStyleCnt="0"/>
      <dgm:spPr/>
    </dgm:pt>
    <dgm:pt modelId="{FBBF8006-C8B2-48A6-868D-D61C07D5AF91}" type="pres">
      <dgm:prSet presAssocID="{C4F74E79-E061-49F8-960F-4C9117D794F9}" presName="Name37" presStyleLbl="parChTrans1D3" presStyleIdx="11" presStyleCnt="14"/>
      <dgm:spPr/>
    </dgm:pt>
    <dgm:pt modelId="{D2790287-B263-4D90-9C42-DCCB974EA34C}" type="pres">
      <dgm:prSet presAssocID="{0B9696D9-AD9A-4861-A288-F9EAA3D87B90}" presName="hierRoot2" presStyleCnt="0">
        <dgm:presLayoutVars>
          <dgm:hierBranch val="init"/>
        </dgm:presLayoutVars>
      </dgm:prSet>
      <dgm:spPr/>
    </dgm:pt>
    <dgm:pt modelId="{BB6FC684-9765-421D-91BC-274352FF71A6}" type="pres">
      <dgm:prSet presAssocID="{0B9696D9-AD9A-4861-A288-F9EAA3D87B90}" presName="rootComposite" presStyleCnt="0"/>
      <dgm:spPr/>
    </dgm:pt>
    <dgm:pt modelId="{078E939E-1C37-41ED-9326-156BEE45A7CE}" type="pres">
      <dgm:prSet presAssocID="{0B9696D9-AD9A-4861-A288-F9EAA3D87B90}" presName="rootText" presStyleLbl="node3" presStyleIdx="11" presStyleCnt="14">
        <dgm:presLayoutVars>
          <dgm:chPref val="3"/>
        </dgm:presLayoutVars>
      </dgm:prSet>
      <dgm:spPr/>
    </dgm:pt>
    <dgm:pt modelId="{B41B51B5-CBC2-48AB-B419-B89E98845F8A}" type="pres">
      <dgm:prSet presAssocID="{0B9696D9-AD9A-4861-A288-F9EAA3D87B90}" presName="rootConnector" presStyleLbl="node3" presStyleIdx="11" presStyleCnt="14"/>
      <dgm:spPr/>
    </dgm:pt>
    <dgm:pt modelId="{D5F5B9AC-A1B9-4E44-BBA9-35D1A411D42D}" type="pres">
      <dgm:prSet presAssocID="{0B9696D9-AD9A-4861-A288-F9EAA3D87B90}" presName="hierChild4" presStyleCnt="0"/>
      <dgm:spPr/>
    </dgm:pt>
    <dgm:pt modelId="{B87ED4DB-9EF7-4602-90CC-76CC79E27711}" type="pres">
      <dgm:prSet presAssocID="{0B9696D9-AD9A-4861-A288-F9EAA3D87B90}" presName="hierChild5" presStyleCnt="0"/>
      <dgm:spPr/>
    </dgm:pt>
    <dgm:pt modelId="{13F58B3B-E98A-49A3-9D72-28A0E49BD1F4}" type="pres">
      <dgm:prSet presAssocID="{D989909D-A650-48D6-8D90-730B7AB684CB}" presName="Name37" presStyleLbl="parChTrans1D3" presStyleIdx="12" presStyleCnt="14"/>
      <dgm:spPr/>
    </dgm:pt>
    <dgm:pt modelId="{7383A265-460B-4E49-BC34-A155777C97D5}" type="pres">
      <dgm:prSet presAssocID="{3B32A3E7-AF09-4A7A-B1A8-323C45B8B664}" presName="hierRoot2" presStyleCnt="0">
        <dgm:presLayoutVars>
          <dgm:hierBranch val="init"/>
        </dgm:presLayoutVars>
      </dgm:prSet>
      <dgm:spPr/>
    </dgm:pt>
    <dgm:pt modelId="{A87DC966-F5E7-4021-B50D-A05B182CF32A}" type="pres">
      <dgm:prSet presAssocID="{3B32A3E7-AF09-4A7A-B1A8-323C45B8B664}" presName="rootComposite" presStyleCnt="0"/>
      <dgm:spPr/>
    </dgm:pt>
    <dgm:pt modelId="{FB3BEB47-00E4-429F-935C-2988D123B19B}" type="pres">
      <dgm:prSet presAssocID="{3B32A3E7-AF09-4A7A-B1A8-323C45B8B664}" presName="rootText" presStyleLbl="node3" presStyleIdx="12" presStyleCnt="14">
        <dgm:presLayoutVars>
          <dgm:chPref val="3"/>
        </dgm:presLayoutVars>
      </dgm:prSet>
      <dgm:spPr/>
    </dgm:pt>
    <dgm:pt modelId="{53981F72-FFCE-4199-BB15-957F60A4FB9B}" type="pres">
      <dgm:prSet presAssocID="{3B32A3E7-AF09-4A7A-B1A8-323C45B8B664}" presName="rootConnector" presStyleLbl="node3" presStyleIdx="12" presStyleCnt="14"/>
      <dgm:spPr/>
    </dgm:pt>
    <dgm:pt modelId="{36249D5A-335F-421C-9D5F-602FDF4115E0}" type="pres">
      <dgm:prSet presAssocID="{3B32A3E7-AF09-4A7A-B1A8-323C45B8B664}" presName="hierChild4" presStyleCnt="0"/>
      <dgm:spPr/>
    </dgm:pt>
    <dgm:pt modelId="{F1DE8FB1-53D5-423F-86F5-3E4CF0ECF279}" type="pres">
      <dgm:prSet presAssocID="{3B32A3E7-AF09-4A7A-B1A8-323C45B8B664}" presName="hierChild5" presStyleCnt="0"/>
      <dgm:spPr/>
    </dgm:pt>
    <dgm:pt modelId="{9A7EE8B5-C340-4BF8-8504-4D4C1F913B7B}" type="pres">
      <dgm:prSet presAssocID="{E042D474-CFBB-4FF0-8B88-50BA0F9E6B22}" presName="Name37" presStyleLbl="parChTrans1D3" presStyleIdx="13" presStyleCnt="14"/>
      <dgm:spPr/>
    </dgm:pt>
    <dgm:pt modelId="{6D37AB7A-0832-4134-8496-CF5AA3482E02}" type="pres">
      <dgm:prSet presAssocID="{19440E33-6AB9-45EA-A958-E363239DB105}" presName="hierRoot2" presStyleCnt="0">
        <dgm:presLayoutVars>
          <dgm:hierBranch val="init"/>
        </dgm:presLayoutVars>
      </dgm:prSet>
      <dgm:spPr/>
    </dgm:pt>
    <dgm:pt modelId="{8623A0FB-4794-4EA4-9F76-13DC6A9B2390}" type="pres">
      <dgm:prSet presAssocID="{19440E33-6AB9-45EA-A958-E363239DB105}" presName="rootComposite" presStyleCnt="0"/>
      <dgm:spPr/>
    </dgm:pt>
    <dgm:pt modelId="{F546440B-E1FB-4763-A14B-6BAEE14F5292}" type="pres">
      <dgm:prSet presAssocID="{19440E33-6AB9-45EA-A958-E363239DB105}" presName="rootText" presStyleLbl="node3" presStyleIdx="13" presStyleCnt="14">
        <dgm:presLayoutVars>
          <dgm:chPref val="3"/>
        </dgm:presLayoutVars>
      </dgm:prSet>
      <dgm:spPr/>
    </dgm:pt>
    <dgm:pt modelId="{C4E12238-A6FB-4E22-9A1F-C2CE3DE60DCB}" type="pres">
      <dgm:prSet presAssocID="{19440E33-6AB9-45EA-A958-E363239DB105}" presName="rootConnector" presStyleLbl="node3" presStyleIdx="13" presStyleCnt="14"/>
      <dgm:spPr/>
    </dgm:pt>
    <dgm:pt modelId="{9CBB1D06-9B24-4AE7-B39F-3912F70C51A8}" type="pres">
      <dgm:prSet presAssocID="{19440E33-6AB9-45EA-A958-E363239DB105}" presName="hierChild4" presStyleCnt="0"/>
      <dgm:spPr/>
    </dgm:pt>
    <dgm:pt modelId="{90E8343D-81EB-4FA5-ABF7-96A7F25A8F30}" type="pres">
      <dgm:prSet presAssocID="{19440E33-6AB9-45EA-A958-E363239DB105}" presName="hierChild5" presStyleCnt="0"/>
      <dgm:spPr/>
    </dgm:pt>
    <dgm:pt modelId="{B05C5608-85C8-433E-A928-1755312B673B}" type="pres">
      <dgm:prSet presAssocID="{CF717C8A-B40B-4AFF-BF49-65ABB7DF8190}" presName="hierChild5" presStyleCnt="0"/>
      <dgm:spPr/>
    </dgm:pt>
    <dgm:pt modelId="{356C8DF6-0CDB-490F-90BE-4076C6693CB6}" type="pres">
      <dgm:prSet presAssocID="{9EAE1F43-AD8B-4C94-B70D-C55C11D45504}" presName="Name37" presStyleLbl="parChTrans1D2" presStyleIdx="2" presStyleCnt="3"/>
      <dgm:spPr/>
    </dgm:pt>
    <dgm:pt modelId="{CCDD169F-A09F-4298-B043-5D81FF6ED49C}" type="pres">
      <dgm:prSet presAssocID="{C98EED5C-E0CC-48E8-BCFA-675E73329C30}" presName="hierRoot2" presStyleCnt="0">
        <dgm:presLayoutVars>
          <dgm:hierBranch val="init"/>
        </dgm:presLayoutVars>
      </dgm:prSet>
      <dgm:spPr/>
    </dgm:pt>
    <dgm:pt modelId="{602E5480-AD15-42A6-8857-778708528D4B}" type="pres">
      <dgm:prSet presAssocID="{C98EED5C-E0CC-48E8-BCFA-675E73329C30}" presName="rootComposite" presStyleCnt="0"/>
      <dgm:spPr/>
    </dgm:pt>
    <dgm:pt modelId="{3716493E-C13F-4A01-AC99-DF1C10D5F6D3}" type="pres">
      <dgm:prSet presAssocID="{C98EED5C-E0CC-48E8-BCFA-675E73329C30}" presName="rootText" presStyleLbl="node2" presStyleIdx="2" presStyleCnt="3">
        <dgm:presLayoutVars>
          <dgm:chPref val="3"/>
        </dgm:presLayoutVars>
      </dgm:prSet>
      <dgm:spPr/>
    </dgm:pt>
    <dgm:pt modelId="{6CA16734-F433-4268-9CA5-34D5FB09A438}" type="pres">
      <dgm:prSet presAssocID="{C98EED5C-E0CC-48E8-BCFA-675E73329C30}" presName="rootConnector" presStyleLbl="node2" presStyleIdx="2" presStyleCnt="3"/>
      <dgm:spPr/>
    </dgm:pt>
    <dgm:pt modelId="{9C33B870-BFF7-4F89-AB8F-EC5B8085F4D6}" type="pres">
      <dgm:prSet presAssocID="{C98EED5C-E0CC-48E8-BCFA-675E73329C30}" presName="hierChild4" presStyleCnt="0"/>
      <dgm:spPr/>
    </dgm:pt>
    <dgm:pt modelId="{0C5D3B69-E624-49D0-B77F-582C58A60428}" type="pres">
      <dgm:prSet presAssocID="{C98EED5C-E0CC-48E8-BCFA-675E73329C30}" presName="hierChild5" presStyleCnt="0"/>
      <dgm:spPr/>
    </dgm:pt>
    <dgm:pt modelId="{0E819307-1B4E-434E-BA76-D5A4192B0663}" type="pres">
      <dgm:prSet presAssocID="{47C757F0-AA23-46BE-9311-EA432CDEEAA1}" presName="hierChild3" presStyleCnt="0"/>
      <dgm:spPr/>
    </dgm:pt>
  </dgm:ptLst>
  <dgm:cxnLst>
    <dgm:cxn modelId="{3F4AAB00-25FF-466D-99D1-9028D195C710}" type="presOf" srcId="{A83BB49B-81DE-416C-B638-0EB84A8D4864}" destId="{6A091FB9-4AC9-41AF-B959-D14D5D4F353E}" srcOrd="1" destOrd="0" presId="urn:microsoft.com/office/officeart/2005/8/layout/orgChart1#1"/>
    <dgm:cxn modelId="{FB28A802-9249-466E-9ED2-7F65405878BF}" srcId="{12714FC6-8B41-47E5-91DD-F02D34D23B93}" destId="{4D53CCB9-5909-459D-B941-A1BAD973DB06}" srcOrd="2" destOrd="0" parTransId="{9CB65771-4C3C-4E70-906C-57856ED8EEA6}" sibTransId="{400B4D34-6A4A-4806-9C46-7645AD3AFC00}"/>
    <dgm:cxn modelId="{F21C2203-714D-41D4-B906-F5E2AEDBBD74}" type="presOf" srcId="{E7AF497C-24AD-487B-9B8A-3BC3D286F4E8}" destId="{D7971EB1-8ACC-404B-982A-AF887E21C763}" srcOrd="2" destOrd="0" presId="urn:microsoft.com/office/officeart/2005/8/layout/orgChart1#1"/>
    <dgm:cxn modelId="{D139BA04-B08A-4252-B904-85A62CEC429C}" type="presOf" srcId="{DAC72230-DAAF-4429-8B9C-348FE54DFDB0}" destId="{0E1594B3-9540-4D3A-8B68-7F86ACD97FBD}" srcOrd="0" destOrd="0" presId="urn:microsoft.com/office/officeart/2005/8/layout/orgChart1#1"/>
    <dgm:cxn modelId="{1C53EE05-51D4-48C7-87BB-1EF4DB9EC6F8}" type="presOf" srcId="{638BBAC6-E324-4296-90DA-BBFECAD350A7}" destId="{19A072E4-16EF-4CD8-AEB0-4B59BAFC7B0A}" srcOrd="0" destOrd="0" presId="urn:microsoft.com/office/officeart/2005/8/layout/orgChart1#1"/>
    <dgm:cxn modelId="{6A95EE0B-45FB-49C0-B0D7-48B7AFCB382F}" type="presOf" srcId="{11DFE8BC-A3BC-4E8E-8F2B-46C3C2E7D4E9}" destId="{90EFFD92-F2DC-40FB-9149-9722DCFA2695}" srcOrd="1" destOrd="0" presId="urn:microsoft.com/office/officeart/2005/8/layout/orgChart1#1"/>
    <dgm:cxn modelId="{1070F311-CEE2-4D7E-9790-88EDA45B1FDA}" type="presOf" srcId="{4007C4C9-E550-4FC3-9183-0DDCEDDD7B82}" destId="{1897B836-3BE9-47B0-9D1B-E797577248C9}" srcOrd="2" destOrd="0" presId="urn:microsoft.com/office/officeart/2005/8/layout/orgChart1#1"/>
    <dgm:cxn modelId="{1AE7C612-4BB6-4C05-8A55-717134745381}" type="presOf" srcId="{C4F74E79-E061-49F8-960F-4C9117D794F9}" destId="{FBBF8006-C8B2-48A6-868D-D61C07D5AF91}" srcOrd="0" destOrd="0" presId="urn:microsoft.com/office/officeart/2005/8/layout/orgChart1#1"/>
    <dgm:cxn modelId="{09614314-2C97-4EF8-8ADB-72B20FDE8995}" srcId="{CF717C8A-B40B-4AFF-BF49-65ABB7DF8190}" destId="{19440E33-6AB9-45EA-A958-E363239DB105}" srcOrd="8" destOrd="0" parTransId="{E042D474-CFBB-4FF0-8B88-50BA0F9E6B22}" sibTransId="{4C7D13E3-2EE0-4671-AF85-C7F014175A95}"/>
    <dgm:cxn modelId="{6706E61A-40C1-46E9-8F53-57AC663A5382}" srcId="{12714FC6-8B41-47E5-91DD-F02D34D23B93}" destId="{7A18466D-E7DC-436F-A869-EB6797C4FE85}" srcOrd="1" destOrd="0" parTransId="{DAC72230-DAAF-4429-8B9C-348FE54DFDB0}" sibTransId="{036F2B38-73B7-41E4-82FD-D3FA5A680ADD}"/>
    <dgm:cxn modelId="{BEE8F41A-5F60-42D0-9016-EF7D412A501A}" type="presOf" srcId="{19440E33-6AB9-45EA-A958-E363239DB105}" destId="{F546440B-E1FB-4763-A14B-6BAEE14F5292}" srcOrd="1" destOrd="0" presId="urn:microsoft.com/office/officeart/2005/8/layout/orgChart1#1"/>
    <dgm:cxn modelId="{FA9A5E1F-3D83-49E1-8530-69100FD83564}" srcId="{47C757F0-AA23-46BE-9311-EA432CDEEAA1}" destId="{CF717C8A-B40B-4AFF-BF49-65ABB7DF8190}" srcOrd="1" destOrd="0" parTransId="{CCF68ADE-40B6-47D0-93C1-88EC13ADC8AC}" sibTransId="{630D3E0B-D1D7-4E1A-8193-515AA5E1866F}"/>
    <dgm:cxn modelId="{D967791F-E627-4230-8517-B41C8FC034DF}" type="presOf" srcId="{ABEE8903-4CB5-4E62-AE0F-7DC0C186C896}" destId="{B140DF83-0383-4E32-A991-54A79813354C}" srcOrd="0" destOrd="0" presId="urn:microsoft.com/office/officeart/2005/8/layout/orgChart1#1"/>
    <dgm:cxn modelId="{9FC1AB21-1475-42AE-9540-AE426F2EC44E}" type="presOf" srcId="{9B49D4C2-2F68-4A80-A0FC-6383EE3D2C40}" destId="{5BA3BA1C-4E1B-4F96-844A-937099CF6E34}" srcOrd="0" destOrd="0" presId="urn:microsoft.com/office/officeart/2005/8/layout/orgChart1#1"/>
    <dgm:cxn modelId="{70FBA324-CFA0-4D27-9D64-322177CDB178}" type="presOf" srcId="{47C757F0-AA23-46BE-9311-EA432CDEEAA1}" destId="{86420519-308D-4A6A-8FEA-6FB2E39BA448}" srcOrd="2" destOrd="0" presId="urn:microsoft.com/office/officeart/2005/8/layout/orgChart1#1"/>
    <dgm:cxn modelId="{12C55F25-A4CF-405E-88A3-88901A1082B2}" type="presOf" srcId="{0B9696D9-AD9A-4861-A288-F9EAA3D87B90}" destId="{BB6FC684-9765-421D-91BC-274352FF71A6}" srcOrd="0" destOrd="0" presId="urn:microsoft.com/office/officeart/2005/8/layout/orgChart1#1"/>
    <dgm:cxn modelId="{1FCF3728-6BF9-4377-A54F-3E86D1FAD04C}" type="presOf" srcId="{9CB65771-4C3C-4E70-906C-57856ED8EEA6}" destId="{F2AA629C-23E9-4A10-81FF-E2E1C9C1E0C7}" srcOrd="0" destOrd="0" presId="urn:microsoft.com/office/officeart/2005/8/layout/orgChart1#1"/>
    <dgm:cxn modelId="{448C9228-737A-400D-93C0-77FB1748D441}" srcId="{CF717C8A-B40B-4AFF-BF49-65ABB7DF8190}" destId="{4007C4C9-E550-4FC3-9183-0DDCEDDD7B82}" srcOrd="5" destOrd="0" parTransId="{18FDF89E-E99A-48F8-918C-F3269C7D7432}" sibTransId="{5299054E-63EC-4129-BBDA-D153B9F37951}"/>
    <dgm:cxn modelId="{8D7AB52A-4563-403E-8C1C-CF681C1179E9}" type="presOf" srcId="{F3E5DC5A-90C6-42C7-9169-B56F1B53A7C5}" destId="{03306878-D75D-4718-B03C-B9C9421069C4}" srcOrd="0" destOrd="0" presId="urn:microsoft.com/office/officeart/2005/8/layout/orgChart1#1"/>
    <dgm:cxn modelId="{D00DC02C-70FD-4FA3-9F93-A7C53056772D}" type="presOf" srcId="{DD527D58-2973-4253-9436-4938A7D1A456}" destId="{09980AFF-F45A-4973-BEDD-397B5F71C5DD}" srcOrd="0" destOrd="0" presId="urn:microsoft.com/office/officeart/2005/8/layout/orgChart1#1"/>
    <dgm:cxn modelId="{F2AB4A2D-CB92-499B-9B49-C457BC287891}" srcId="{CF717C8A-B40B-4AFF-BF49-65ABB7DF8190}" destId="{3B32A3E7-AF09-4A7A-B1A8-323C45B8B664}" srcOrd="7" destOrd="0" parTransId="{D989909D-A650-48D6-8D90-730B7AB684CB}" sibTransId="{4650BA35-DFC0-4383-93A4-DE7D143B6C8D}"/>
    <dgm:cxn modelId="{B3660730-0E45-48AA-8C91-5AE8CED43CA6}" type="presOf" srcId="{443ED077-5710-4DC3-B22F-566E4FDEE812}" destId="{3793DC61-3688-46FC-9286-1540AEFDBF40}" srcOrd="1" destOrd="0" presId="urn:microsoft.com/office/officeart/2005/8/layout/orgChart1#1"/>
    <dgm:cxn modelId="{CA5CEF32-949D-4689-9F1D-71A399EAE7AE}" type="presOf" srcId="{47C757F0-AA23-46BE-9311-EA432CDEEAA1}" destId="{79147750-B6BF-43FD-83A0-7ACDC9B53EFF}" srcOrd="0" destOrd="0" presId="urn:microsoft.com/office/officeart/2005/8/layout/orgChart1#1"/>
    <dgm:cxn modelId="{1EE0CB34-8C7C-4F39-BF7E-D145549301CA}" type="presOf" srcId="{325C4CE9-A101-482F-9E55-D3A29AC28C8A}" destId="{9015B672-072B-49C1-8FA7-B769F67F282F}" srcOrd="0" destOrd="0" presId="urn:microsoft.com/office/officeart/2005/8/layout/orgChart1#1"/>
    <dgm:cxn modelId="{5BE29635-7922-40A3-A3F8-1B1D32387D0E}" type="presOf" srcId="{CCF68ADE-40B6-47D0-93C1-88EC13ADC8AC}" destId="{AB3A8128-6C86-49B7-B5CC-0153888815E5}" srcOrd="0" destOrd="0" presId="urn:microsoft.com/office/officeart/2005/8/layout/orgChart1#1"/>
    <dgm:cxn modelId="{C9802B36-B661-487E-8939-9E2A3B6EDC0D}" srcId="{12714FC6-8B41-47E5-91DD-F02D34D23B93}" destId="{7A3EFDAB-3360-468A-BA4F-286E68C31CB4}" srcOrd="4" destOrd="0" parTransId="{325C4CE9-A101-482F-9E55-D3A29AC28C8A}" sibTransId="{F08CA35A-78A0-4390-8013-DB4E649439CE}"/>
    <dgm:cxn modelId="{173EEF36-1082-45E2-9CAD-7A85C03BCBDA}" type="presOf" srcId="{3B32A3E7-AF09-4A7A-B1A8-323C45B8B664}" destId="{FB3BEB47-00E4-429F-935C-2988D123B19B}" srcOrd="1" destOrd="0" presId="urn:microsoft.com/office/officeart/2005/8/layout/orgChart1#1"/>
    <dgm:cxn modelId="{9F0A1E38-B126-4BBC-BAA6-0B0C6139A1D6}" srcId="{A77D31B3-3808-4FBA-8FA4-CC8D448A173E}" destId="{47C757F0-AA23-46BE-9311-EA432CDEEAA1}" srcOrd="0" destOrd="0" parTransId="{AB39B06D-FE6C-48B2-B5B4-77CD0C8CF7AD}" sibTransId="{DF0D1C21-B79E-4875-B7FA-EF183CB48B88}"/>
    <dgm:cxn modelId="{2C722B39-D2AD-493B-8377-9BB4AB27909F}" type="presOf" srcId="{3FB1A0D3-19A1-4BAA-B990-77AAB5CDC97E}" destId="{5960E092-7EDF-4105-BD64-A600BDA0433F}" srcOrd="2" destOrd="0" presId="urn:microsoft.com/office/officeart/2005/8/layout/orgChart1#1"/>
    <dgm:cxn modelId="{8C781B3B-951F-4653-8BAF-1F3660A7C1C5}" type="presOf" srcId="{A83BB49B-81DE-416C-B638-0EB84A8D4864}" destId="{15013C1C-07CC-48B1-9DDA-B28745EDB61D}" srcOrd="2" destOrd="0" presId="urn:microsoft.com/office/officeart/2005/8/layout/orgChart1#1"/>
    <dgm:cxn modelId="{17CF8B5C-CA6D-46A3-B53D-7BC5EB0E3D28}" type="presOf" srcId="{D989909D-A650-48D6-8D90-730B7AB684CB}" destId="{13F58B3B-E98A-49A3-9D72-28A0E49BD1F4}" srcOrd="0" destOrd="0" presId="urn:microsoft.com/office/officeart/2005/8/layout/orgChart1#1"/>
    <dgm:cxn modelId="{55C9545D-DCFE-4974-B2A0-04897D09DDC9}" type="presOf" srcId="{7A3EFDAB-3360-468A-BA4F-286E68C31CB4}" destId="{73095B75-7ADE-4733-8394-A1F67A96245A}" srcOrd="0" destOrd="0" presId="urn:microsoft.com/office/officeart/2005/8/layout/orgChart1#1"/>
    <dgm:cxn modelId="{5492375E-3B0E-42B3-B729-6A91896D8E62}" type="presOf" srcId="{32544878-BFBE-4EE3-B2B6-165E1FBFD472}" destId="{16E647D2-8FA6-4F21-9869-38D95A7D4E2C}" srcOrd="0" destOrd="0" presId="urn:microsoft.com/office/officeart/2005/8/layout/orgChart1#1"/>
    <dgm:cxn modelId="{99B7895E-C690-474A-B55A-59CF291BE826}" type="presOf" srcId="{3FB1A0D3-19A1-4BAA-B990-77AAB5CDC97E}" destId="{D7A2FC9E-802A-4730-A784-0A5DE27F4E33}" srcOrd="1" destOrd="0" presId="urn:microsoft.com/office/officeart/2005/8/layout/orgChart1#1"/>
    <dgm:cxn modelId="{FA4B4D61-F4C8-426B-A9BD-9BCB1AA41923}" srcId="{12714FC6-8B41-47E5-91DD-F02D34D23B93}" destId="{32544878-BFBE-4EE3-B2B6-165E1FBFD472}" srcOrd="3" destOrd="0" parTransId="{1C80D2DA-2BB0-457C-8ED4-7FDCCB38CC2F}" sibTransId="{C2AD703F-636F-440B-9BA0-F444DA7FE734}"/>
    <dgm:cxn modelId="{B6A8A041-910E-4C74-A81C-0938B1472CA5}" type="presOf" srcId="{443ED077-5710-4DC3-B22F-566E4FDEE812}" destId="{5D17070B-3411-475A-9E12-6DF6972CB954}" srcOrd="0" destOrd="0" presId="urn:microsoft.com/office/officeart/2005/8/layout/orgChart1#1"/>
    <dgm:cxn modelId="{66C98844-15EB-4FD6-9890-AF0B1FE02D3E}" type="presOf" srcId="{E042D474-CFBB-4FF0-8B88-50BA0F9E6B22}" destId="{9A7EE8B5-C340-4BF8-8504-4D4C1F913B7B}" srcOrd="0" destOrd="0" presId="urn:microsoft.com/office/officeart/2005/8/layout/orgChart1#1"/>
    <dgm:cxn modelId="{50D9D668-B77A-429E-9560-3E56CC864C21}" srcId="{47C757F0-AA23-46BE-9311-EA432CDEEAA1}" destId="{12714FC6-8B41-47E5-91DD-F02D34D23B93}" srcOrd="0" destOrd="0" parTransId="{EACD17F5-D793-4A43-B489-D1804D50CFEF}" sibTransId="{FA45D93F-0724-4936-AA45-E6762732A19D}"/>
    <dgm:cxn modelId="{B83BC56A-7103-4CC3-84A6-6B9B24CDC4D1}" type="presOf" srcId="{7A18466D-E7DC-436F-A869-EB6797C4FE85}" destId="{083C6A5B-F7DE-49FD-8CAD-301B2B1704D6}" srcOrd="0" destOrd="0" presId="urn:microsoft.com/office/officeart/2005/8/layout/orgChart1#1"/>
    <dgm:cxn modelId="{6237E26C-0242-4BDA-A946-17805B239D2C}" type="presOf" srcId="{12714FC6-8B41-47E5-91DD-F02D34D23B93}" destId="{9A037140-9B69-4B9F-A134-F2F2EB0F2E32}" srcOrd="2" destOrd="0" presId="urn:microsoft.com/office/officeart/2005/8/layout/orgChart1#1"/>
    <dgm:cxn modelId="{7D6D5C6F-53D7-4F16-B7AA-80D3BA99E0DC}" type="presOf" srcId="{F3E5DC5A-90C6-42C7-9169-B56F1B53A7C5}" destId="{18E1ED8E-9174-4EBE-948D-622455634BD2}" srcOrd="2" destOrd="0" presId="urn:microsoft.com/office/officeart/2005/8/layout/orgChart1#1"/>
    <dgm:cxn modelId="{F350C96F-A8E7-4594-880C-05B6703F1A0E}" type="presOf" srcId="{3B32A3E7-AF09-4A7A-B1A8-323C45B8B664}" destId="{53981F72-FFCE-4199-BB15-957F60A4FB9B}" srcOrd="2" destOrd="0" presId="urn:microsoft.com/office/officeart/2005/8/layout/orgChart1#1"/>
    <dgm:cxn modelId="{8E4AE750-A18A-4818-B5AA-54860B959704}" type="presOf" srcId="{32544878-BFBE-4EE3-B2B6-165E1FBFD472}" destId="{003BE2DC-83FD-4419-972A-B7F0364DEDD7}" srcOrd="1" destOrd="0" presId="urn:microsoft.com/office/officeart/2005/8/layout/orgChart1#1"/>
    <dgm:cxn modelId="{DE8DD672-BC63-478F-8E31-F5E57770AC60}" type="presOf" srcId="{19440E33-6AB9-45EA-A958-E363239DB105}" destId="{8623A0FB-4794-4EA4-9F76-13DC6A9B2390}" srcOrd="0" destOrd="0" presId="urn:microsoft.com/office/officeart/2005/8/layout/orgChart1#1"/>
    <dgm:cxn modelId="{4C8A5453-0362-4E94-A783-F09C7982E577}" type="presOf" srcId="{C98EED5C-E0CC-48E8-BCFA-675E73329C30}" destId="{602E5480-AD15-42A6-8857-778708528D4B}" srcOrd="0" destOrd="0" presId="urn:microsoft.com/office/officeart/2005/8/layout/orgChart1#1"/>
    <dgm:cxn modelId="{9A5AAF58-0041-40A9-A55D-3DBEC3DEAF1F}" srcId="{CF717C8A-B40B-4AFF-BF49-65ABB7DF8190}" destId="{E7AF497C-24AD-487B-9B8A-3BC3D286F4E8}" srcOrd="3" destOrd="0" parTransId="{84DEBAAC-25BE-4BA4-984F-5D8992C72DBC}" sibTransId="{1EB386AC-15E8-418F-9776-C7B71EAEA0DE}"/>
    <dgm:cxn modelId="{C7A39659-B060-4FC1-A31E-172DE9A0CC72}" srcId="{CF717C8A-B40B-4AFF-BF49-65ABB7DF8190}" destId="{3FB1A0D3-19A1-4BAA-B990-77AAB5CDC97E}" srcOrd="4" destOrd="0" parTransId="{9B49D4C2-2F68-4A80-A0FC-6383EE3D2C40}" sibTransId="{62D7F251-A956-4D7E-8F02-430FE2958862}"/>
    <dgm:cxn modelId="{1DA1697B-A99A-4E2B-AB29-D59C62783CC7}" type="presOf" srcId="{19440E33-6AB9-45EA-A958-E363239DB105}" destId="{C4E12238-A6FB-4E22-9A1F-C2CE3DE60DCB}" srcOrd="2" destOrd="0" presId="urn:microsoft.com/office/officeart/2005/8/layout/orgChart1#1"/>
    <dgm:cxn modelId="{BCDDB87C-2509-4883-AEB3-AD7F4D2A210B}" type="presOf" srcId="{0B9696D9-AD9A-4861-A288-F9EAA3D87B90}" destId="{B41B51B5-CBC2-48AB-B419-B89E98845F8A}" srcOrd="2" destOrd="0" presId="urn:microsoft.com/office/officeart/2005/8/layout/orgChart1#1"/>
    <dgm:cxn modelId="{93E47D7F-DAD8-4E77-A528-29EB8CE23AA2}" type="presOf" srcId="{443ED077-5710-4DC3-B22F-566E4FDEE812}" destId="{649CB51A-7E44-49BE-87D1-92F9F19E13E0}" srcOrd="2" destOrd="0" presId="urn:microsoft.com/office/officeart/2005/8/layout/orgChart1#1"/>
    <dgm:cxn modelId="{9632CD80-131D-4B67-9A78-7CA03A9C242D}" type="presOf" srcId="{CF717C8A-B40B-4AFF-BF49-65ABB7DF8190}" destId="{5667CB49-EC34-46BC-AD2D-72F3BD95D049}" srcOrd="2" destOrd="0" presId="urn:microsoft.com/office/officeart/2005/8/layout/orgChart1#1"/>
    <dgm:cxn modelId="{FAC87183-E893-451B-A6DD-9CDFE7199183}" type="presOf" srcId="{7A3EFDAB-3360-468A-BA4F-286E68C31CB4}" destId="{4D161C41-D8E5-473E-AB86-F5A002DAA3D1}" srcOrd="1" destOrd="0" presId="urn:microsoft.com/office/officeart/2005/8/layout/orgChart1#1"/>
    <dgm:cxn modelId="{B45E5D8C-8FE5-4754-9156-CC7894E5F607}" type="presOf" srcId="{18FDF89E-E99A-48F8-918C-F3269C7D7432}" destId="{0EF19F87-5D68-4DBD-8BC6-0B4474BAE158}" srcOrd="0" destOrd="0" presId="urn:microsoft.com/office/officeart/2005/8/layout/orgChart1#1"/>
    <dgm:cxn modelId="{3FB6BF8F-48A2-476F-BEA2-7BE7C1DA9D55}" srcId="{CF717C8A-B40B-4AFF-BF49-65ABB7DF8190}" destId="{11DFE8BC-A3BC-4E8E-8F2B-46C3C2E7D4E9}" srcOrd="0" destOrd="0" parTransId="{638BBAC6-E324-4296-90DA-BBFECAD350A7}" sibTransId="{E27829CA-54DE-4D1C-81D8-99AEE88EE656}"/>
    <dgm:cxn modelId="{7F294C93-1D7B-4E2D-BDFB-9D7E08581DA8}" type="presOf" srcId="{4007C4C9-E550-4FC3-9183-0DDCEDDD7B82}" destId="{50B40FAE-E040-47BC-81D3-4A9D6FA0F0E3}" srcOrd="1" destOrd="0" presId="urn:microsoft.com/office/officeart/2005/8/layout/orgChart1#1"/>
    <dgm:cxn modelId="{3410A193-C85E-40FC-B293-F15942E248EA}" type="presOf" srcId="{7A18466D-E7DC-436F-A869-EB6797C4FE85}" destId="{A0556DF1-4E51-4107-87F9-E5A1F48D8760}" srcOrd="1" destOrd="0" presId="urn:microsoft.com/office/officeart/2005/8/layout/orgChart1#1"/>
    <dgm:cxn modelId="{25DDA193-BE2C-44A5-A1F5-4D1A9F17BCDB}" type="presOf" srcId="{84DEBAAC-25BE-4BA4-984F-5D8992C72DBC}" destId="{90473974-91DB-4148-BBE9-5714403DF426}" srcOrd="0" destOrd="0" presId="urn:microsoft.com/office/officeart/2005/8/layout/orgChart1#1"/>
    <dgm:cxn modelId="{5B0EBF93-37EF-4919-8975-1D0E27409A1B}" type="presOf" srcId="{11DFE8BC-A3BC-4E8E-8F2B-46C3C2E7D4E9}" destId="{3C8A18BB-FD15-4D7B-BFAD-9299D997C428}" srcOrd="0" destOrd="0" presId="urn:microsoft.com/office/officeart/2005/8/layout/orgChart1#1"/>
    <dgm:cxn modelId="{AE30B396-0620-451E-A39C-843528A59EE2}" type="presOf" srcId="{7A18466D-E7DC-436F-A869-EB6797C4FE85}" destId="{2712EA71-6C6E-49D4-8B12-1E265BBF8AF7}" srcOrd="2" destOrd="0" presId="urn:microsoft.com/office/officeart/2005/8/layout/orgChart1#1"/>
    <dgm:cxn modelId="{5E022F97-DFBE-4FF3-A485-34C9DA971EE9}" srcId="{12714FC6-8B41-47E5-91DD-F02D34D23B93}" destId="{443ED077-5710-4DC3-B22F-566E4FDEE812}" srcOrd="0" destOrd="0" parTransId="{ABEE8903-4CB5-4E62-AE0F-7DC0C186C896}" sibTransId="{738C31E3-EAC2-4709-BC55-E89DAD29981E}"/>
    <dgm:cxn modelId="{11E27DA5-7C6E-4901-9B11-E7506D00CC5E}" type="presOf" srcId="{CF717C8A-B40B-4AFF-BF49-65ABB7DF8190}" destId="{7D64F4A3-0E55-47AC-A59B-9D5A9DC25552}" srcOrd="1" destOrd="0" presId="urn:microsoft.com/office/officeart/2005/8/layout/orgChart1#1"/>
    <dgm:cxn modelId="{E1D850AC-45CE-4C92-9CD1-4930F510E44A}" srcId="{CF717C8A-B40B-4AFF-BF49-65ABB7DF8190}" destId="{F3E5DC5A-90C6-42C7-9169-B56F1B53A7C5}" srcOrd="1" destOrd="0" parTransId="{5A28292B-2BE1-4671-B696-16D368C6D015}" sibTransId="{FC918FAD-9CD0-4987-BE7B-E546DEBF5052}"/>
    <dgm:cxn modelId="{6967D4AC-DF71-4611-AFB1-A65F36AEB8A6}" type="presOf" srcId="{5A28292B-2BE1-4671-B696-16D368C6D015}" destId="{41FBC60D-4395-4AB5-95A3-BF4FDE507628}" srcOrd="0" destOrd="0" presId="urn:microsoft.com/office/officeart/2005/8/layout/orgChart1#1"/>
    <dgm:cxn modelId="{04B7ADB3-9A10-49D8-B50C-3079AA7606CB}" type="presOf" srcId="{A77D31B3-3808-4FBA-8FA4-CC8D448A173E}" destId="{E498DC9C-C5AC-4482-A26F-3B99DC5D79F0}" srcOrd="0" destOrd="0" presId="urn:microsoft.com/office/officeart/2005/8/layout/orgChart1#1"/>
    <dgm:cxn modelId="{F3528AB5-8CB6-49FD-A271-24D3B266D7A5}" type="presOf" srcId="{32544878-BFBE-4EE3-B2B6-165E1FBFD472}" destId="{8331839E-EC5A-4B69-AECA-048EE0D37627}" srcOrd="2" destOrd="0" presId="urn:microsoft.com/office/officeart/2005/8/layout/orgChart1#1"/>
    <dgm:cxn modelId="{659212B8-1395-4999-9285-34646B62C6EB}" type="presOf" srcId="{4D53CCB9-5909-459D-B941-A1BAD973DB06}" destId="{60FFDA18-C0F9-49B6-8E66-B5E75F6CAB46}" srcOrd="1" destOrd="0" presId="urn:microsoft.com/office/officeart/2005/8/layout/orgChart1#1"/>
    <dgm:cxn modelId="{432370BC-308F-4D02-B733-260905C4EEAF}" type="presOf" srcId="{11DFE8BC-A3BC-4E8E-8F2B-46C3C2E7D4E9}" destId="{03436298-C250-432F-8B5E-8ABC12F375D3}" srcOrd="2" destOrd="0" presId="urn:microsoft.com/office/officeart/2005/8/layout/orgChart1#1"/>
    <dgm:cxn modelId="{25CC9FBC-6E38-4E5D-B09D-F85512A6CDF4}" type="presOf" srcId="{EACD17F5-D793-4A43-B489-D1804D50CFEF}" destId="{6A259130-4455-44E0-969B-948D1249687E}" srcOrd="0" destOrd="0" presId="urn:microsoft.com/office/officeart/2005/8/layout/orgChart1#1"/>
    <dgm:cxn modelId="{198B4EBD-0F42-420E-A0EF-A38CB39804DC}" type="presOf" srcId="{9EAE1F43-AD8B-4C94-B70D-C55C11D45504}" destId="{356C8DF6-0CDB-490F-90BE-4076C6693CB6}" srcOrd="0" destOrd="0" presId="urn:microsoft.com/office/officeart/2005/8/layout/orgChart1#1"/>
    <dgm:cxn modelId="{CF76EDC1-9790-40BD-9567-4B9F7619FE4B}" type="presOf" srcId="{4007C4C9-E550-4FC3-9183-0DDCEDDD7B82}" destId="{F4FEA18A-F3FF-4661-B4E0-CEE22D8AC7A9}" srcOrd="0" destOrd="0" presId="urn:microsoft.com/office/officeart/2005/8/layout/orgChart1#1"/>
    <dgm:cxn modelId="{BBF2FEC1-F354-4DCB-B84D-F927251BF212}" type="presOf" srcId="{7A3EFDAB-3360-468A-BA4F-286E68C31CB4}" destId="{22DAFDC5-2A54-422D-AB41-FEE9CEFC68F6}" srcOrd="2" destOrd="0" presId="urn:microsoft.com/office/officeart/2005/8/layout/orgChart1#1"/>
    <dgm:cxn modelId="{34609FC3-B7A9-481D-9BEA-909E24D8B26D}" type="presOf" srcId="{1C80D2DA-2BB0-457C-8ED4-7FDCCB38CC2F}" destId="{69E3A85B-56E6-4FA9-B571-7A0E3C24D801}" srcOrd="0" destOrd="0" presId="urn:microsoft.com/office/officeart/2005/8/layout/orgChart1#1"/>
    <dgm:cxn modelId="{9695B7CF-6674-4CBA-A419-7DE8508669C1}" srcId="{CF717C8A-B40B-4AFF-BF49-65ABB7DF8190}" destId="{A83BB49B-81DE-416C-B638-0EB84A8D4864}" srcOrd="2" destOrd="0" parTransId="{DD527D58-2973-4253-9436-4938A7D1A456}" sibTransId="{D4256EF5-59FB-432A-8F3B-40303BF341AE}"/>
    <dgm:cxn modelId="{F4016FD1-043E-4D5B-B165-70F7A460386B}" type="presOf" srcId="{4D53CCB9-5909-459D-B941-A1BAD973DB06}" destId="{B2B8B383-5C0A-4D47-848E-26FACE0B23A4}" srcOrd="2" destOrd="0" presId="urn:microsoft.com/office/officeart/2005/8/layout/orgChart1#1"/>
    <dgm:cxn modelId="{7AFEB1D2-03D7-4891-BC64-9FC5B292DE17}" type="presOf" srcId="{F3E5DC5A-90C6-42C7-9169-B56F1B53A7C5}" destId="{4B7BC4BE-ACBF-4A61-8AF8-BB620E1F291E}" srcOrd="1" destOrd="0" presId="urn:microsoft.com/office/officeart/2005/8/layout/orgChart1#1"/>
    <dgm:cxn modelId="{270AEED4-4D43-4203-9B13-2F505193C946}" type="presOf" srcId="{0B9696D9-AD9A-4861-A288-F9EAA3D87B90}" destId="{078E939E-1C37-41ED-9326-156BEE45A7CE}" srcOrd="1" destOrd="0" presId="urn:microsoft.com/office/officeart/2005/8/layout/orgChart1#1"/>
    <dgm:cxn modelId="{D65096D5-66D4-4892-8331-1827DB661E0E}" type="presOf" srcId="{12714FC6-8B41-47E5-91DD-F02D34D23B93}" destId="{E36491EF-5019-46FD-BC82-1BD579B9EE0E}" srcOrd="0" destOrd="0" presId="urn:microsoft.com/office/officeart/2005/8/layout/orgChart1#1"/>
    <dgm:cxn modelId="{2CDAB9D7-3DD0-4CE9-9322-EB0F37F59EB3}" type="presOf" srcId="{E7AF497C-24AD-487B-9B8A-3BC3D286F4E8}" destId="{25F3C206-43A8-4068-AFC4-8629CB7E6539}" srcOrd="1" destOrd="0" presId="urn:microsoft.com/office/officeart/2005/8/layout/orgChart1#1"/>
    <dgm:cxn modelId="{BF4E85DA-B0AE-4BC0-9483-F28DE5CB2988}" srcId="{CF717C8A-B40B-4AFF-BF49-65ABB7DF8190}" destId="{0B9696D9-AD9A-4861-A288-F9EAA3D87B90}" srcOrd="6" destOrd="0" parTransId="{C4F74E79-E061-49F8-960F-4C9117D794F9}" sibTransId="{F45E10C1-7E9C-4B34-BB7A-EC0F5D37E459}"/>
    <dgm:cxn modelId="{1D4D2EDC-CC6B-4D58-8715-91A8A7BD8CFB}" srcId="{47C757F0-AA23-46BE-9311-EA432CDEEAA1}" destId="{C98EED5C-E0CC-48E8-BCFA-675E73329C30}" srcOrd="2" destOrd="0" parTransId="{9EAE1F43-AD8B-4C94-B70D-C55C11D45504}" sibTransId="{D4E1FD46-E6AA-4635-9FD6-1702527B7897}"/>
    <dgm:cxn modelId="{9C606DE0-C32E-443D-AA5A-1F34A79AD645}" type="presOf" srcId="{C98EED5C-E0CC-48E8-BCFA-675E73329C30}" destId="{6CA16734-F433-4268-9CA5-34D5FB09A438}" srcOrd="2" destOrd="0" presId="urn:microsoft.com/office/officeart/2005/8/layout/orgChart1#1"/>
    <dgm:cxn modelId="{9AAC69E1-7E05-4343-984C-055BC33CB695}" type="presOf" srcId="{C98EED5C-E0CC-48E8-BCFA-675E73329C30}" destId="{3716493E-C13F-4A01-AC99-DF1C10D5F6D3}" srcOrd="1" destOrd="0" presId="urn:microsoft.com/office/officeart/2005/8/layout/orgChart1#1"/>
    <dgm:cxn modelId="{D05CBEEC-2473-42EE-96AF-4B929689A590}" type="presOf" srcId="{3FB1A0D3-19A1-4BAA-B990-77AAB5CDC97E}" destId="{1169D440-DBAA-491C-836E-E854DFCAC845}" srcOrd="0" destOrd="0" presId="urn:microsoft.com/office/officeart/2005/8/layout/orgChart1#1"/>
    <dgm:cxn modelId="{B01ADDF0-9A71-435E-B8C5-C1F87C92520E}" type="presOf" srcId="{4D53CCB9-5909-459D-B941-A1BAD973DB06}" destId="{7ED644F8-FCA7-40B3-85BD-E1DAE822AB50}" srcOrd="0" destOrd="0" presId="urn:microsoft.com/office/officeart/2005/8/layout/orgChart1#1"/>
    <dgm:cxn modelId="{A94B19F1-9597-41D4-BB65-04242B803178}" type="presOf" srcId="{A83BB49B-81DE-416C-B638-0EB84A8D4864}" destId="{0085EBEB-104B-4206-BF7D-D1904C8CBD58}" srcOrd="0" destOrd="0" presId="urn:microsoft.com/office/officeart/2005/8/layout/orgChart1#1"/>
    <dgm:cxn modelId="{DB4B91F4-6BAD-42C7-A6CE-0421E2300DBA}" type="presOf" srcId="{3B32A3E7-AF09-4A7A-B1A8-323C45B8B664}" destId="{A87DC966-F5E7-4021-B50D-A05B182CF32A}" srcOrd="0" destOrd="0" presId="urn:microsoft.com/office/officeart/2005/8/layout/orgChart1#1"/>
    <dgm:cxn modelId="{4A42B9F4-CCD5-4497-BE5F-4CD02B38DDF7}" type="presOf" srcId="{47C757F0-AA23-46BE-9311-EA432CDEEAA1}" destId="{AE79172D-D441-42BB-84EA-E3D989670DED}" srcOrd="1" destOrd="0" presId="urn:microsoft.com/office/officeart/2005/8/layout/orgChart1#1"/>
    <dgm:cxn modelId="{668B31F8-EAEE-455B-9069-7645961673E4}" type="presOf" srcId="{CF717C8A-B40B-4AFF-BF49-65ABB7DF8190}" destId="{FA949B67-3DB7-47FA-97C9-4A653E762F22}" srcOrd="0" destOrd="0" presId="urn:microsoft.com/office/officeart/2005/8/layout/orgChart1#1"/>
    <dgm:cxn modelId="{8B10A8FD-2814-416E-8156-53690E4689F5}" type="presOf" srcId="{E7AF497C-24AD-487B-9B8A-3BC3D286F4E8}" destId="{EC3F9EDE-5B1C-4851-984E-7BBF9D0F9679}" srcOrd="0" destOrd="0" presId="urn:microsoft.com/office/officeart/2005/8/layout/orgChart1#1"/>
    <dgm:cxn modelId="{CEF2C0FF-AAA4-40EA-B000-6B66B718E1EE}" type="presOf" srcId="{12714FC6-8B41-47E5-91DD-F02D34D23B93}" destId="{43B7C837-49D6-40CE-BBAB-953D9E4BA7ED}" srcOrd="1" destOrd="0" presId="urn:microsoft.com/office/officeart/2005/8/layout/orgChart1#1"/>
    <dgm:cxn modelId="{6B05414C-DB5B-48BE-BA17-F2ACD59CC949}" type="presParOf" srcId="{E498DC9C-C5AC-4482-A26F-3B99DC5D79F0}" destId="{F728C3E8-5128-4BB6-90CC-A86769ECE335}" srcOrd="0" destOrd="0" presId="urn:microsoft.com/office/officeart/2005/8/layout/orgChart1#1"/>
    <dgm:cxn modelId="{B727C606-A211-4A85-BC3C-420F29220BDF}" type="presParOf" srcId="{F728C3E8-5128-4BB6-90CC-A86769ECE335}" destId="{79147750-B6BF-43FD-83A0-7ACDC9B53EFF}" srcOrd="0" destOrd="0" presId="urn:microsoft.com/office/officeart/2005/8/layout/orgChart1#1"/>
    <dgm:cxn modelId="{BB03DE41-E66C-492D-92D6-B259FE1904FE}" type="presParOf" srcId="{79147750-B6BF-43FD-83A0-7ACDC9B53EFF}" destId="{AE79172D-D441-42BB-84EA-E3D989670DED}" srcOrd="0" destOrd="0" presId="urn:microsoft.com/office/officeart/2005/8/layout/orgChart1#1"/>
    <dgm:cxn modelId="{80993655-7509-4DC5-BE26-9EEA69DD9901}" type="presParOf" srcId="{79147750-B6BF-43FD-83A0-7ACDC9B53EFF}" destId="{86420519-308D-4A6A-8FEA-6FB2E39BA448}" srcOrd="1" destOrd="0" presId="urn:microsoft.com/office/officeart/2005/8/layout/orgChart1#1"/>
    <dgm:cxn modelId="{14815FD4-5D15-4595-9F10-84EF66A1B52F}" type="presParOf" srcId="{F728C3E8-5128-4BB6-90CC-A86769ECE335}" destId="{9A0FF10C-81C7-47CD-A320-768F2009480B}" srcOrd="1" destOrd="0" presId="urn:microsoft.com/office/officeart/2005/8/layout/orgChart1#1"/>
    <dgm:cxn modelId="{DC18978E-0B75-42BB-81EA-757901D181DE}" type="presParOf" srcId="{9A0FF10C-81C7-47CD-A320-768F2009480B}" destId="{6A259130-4455-44E0-969B-948D1249687E}" srcOrd="0" destOrd="0" presId="urn:microsoft.com/office/officeart/2005/8/layout/orgChart1#1"/>
    <dgm:cxn modelId="{B9CFB737-0C42-476C-BCE7-C72B69FE2517}" type="presParOf" srcId="{9A0FF10C-81C7-47CD-A320-768F2009480B}" destId="{D6C5C065-A308-417C-8ECC-04FC2BEC646C}" srcOrd="1" destOrd="0" presId="urn:microsoft.com/office/officeart/2005/8/layout/orgChart1#1"/>
    <dgm:cxn modelId="{990E4EB4-DCE2-4B5D-BA1F-19D50E455F99}" type="presParOf" srcId="{D6C5C065-A308-417C-8ECC-04FC2BEC646C}" destId="{E36491EF-5019-46FD-BC82-1BD579B9EE0E}" srcOrd="0" destOrd="0" presId="urn:microsoft.com/office/officeart/2005/8/layout/orgChart1#1"/>
    <dgm:cxn modelId="{CB6DC6FE-7B25-43E9-A42A-9AFC229D2EDF}" type="presParOf" srcId="{E36491EF-5019-46FD-BC82-1BD579B9EE0E}" destId="{43B7C837-49D6-40CE-BBAB-953D9E4BA7ED}" srcOrd="0" destOrd="0" presId="urn:microsoft.com/office/officeart/2005/8/layout/orgChart1#1"/>
    <dgm:cxn modelId="{4F7AEB3B-735E-441C-908B-B18D61F7F0A5}" type="presParOf" srcId="{E36491EF-5019-46FD-BC82-1BD579B9EE0E}" destId="{9A037140-9B69-4B9F-A134-F2F2EB0F2E32}" srcOrd="1" destOrd="0" presId="urn:microsoft.com/office/officeart/2005/8/layout/orgChart1#1"/>
    <dgm:cxn modelId="{11680D0A-FEE3-442E-AF87-4C1FA354419D}" type="presParOf" srcId="{D6C5C065-A308-417C-8ECC-04FC2BEC646C}" destId="{FA37AA5D-87C2-47F6-9B72-B753C073E744}" srcOrd="1" destOrd="0" presId="urn:microsoft.com/office/officeart/2005/8/layout/orgChart1#1"/>
    <dgm:cxn modelId="{DCCA4929-4EFC-487F-8390-DC582834FD76}" type="presParOf" srcId="{FA37AA5D-87C2-47F6-9B72-B753C073E744}" destId="{B140DF83-0383-4E32-A991-54A79813354C}" srcOrd="0" destOrd="0" presId="urn:microsoft.com/office/officeart/2005/8/layout/orgChart1#1"/>
    <dgm:cxn modelId="{96E65FDE-DA63-4466-BC36-6E75283CF24F}" type="presParOf" srcId="{FA37AA5D-87C2-47F6-9B72-B753C073E744}" destId="{A308262E-9B12-44B4-AC84-42A15009696E}" srcOrd="1" destOrd="0" presId="urn:microsoft.com/office/officeart/2005/8/layout/orgChart1#1"/>
    <dgm:cxn modelId="{3657C607-BD1E-4FEC-A588-5430A7A63BA6}" type="presParOf" srcId="{A308262E-9B12-44B4-AC84-42A15009696E}" destId="{5D17070B-3411-475A-9E12-6DF6972CB954}" srcOrd="0" destOrd="0" presId="urn:microsoft.com/office/officeart/2005/8/layout/orgChart1#1"/>
    <dgm:cxn modelId="{E2B9A803-D53A-4208-8248-F34E9A5259E5}" type="presParOf" srcId="{5D17070B-3411-475A-9E12-6DF6972CB954}" destId="{3793DC61-3688-46FC-9286-1540AEFDBF40}" srcOrd="0" destOrd="0" presId="urn:microsoft.com/office/officeart/2005/8/layout/orgChart1#1"/>
    <dgm:cxn modelId="{D0BB8B57-45E7-4424-B278-B44C761D8565}" type="presParOf" srcId="{5D17070B-3411-475A-9E12-6DF6972CB954}" destId="{649CB51A-7E44-49BE-87D1-92F9F19E13E0}" srcOrd="1" destOrd="0" presId="urn:microsoft.com/office/officeart/2005/8/layout/orgChart1#1"/>
    <dgm:cxn modelId="{4E1C5F4E-36FD-42F8-A3AA-D79D782DA92E}" type="presParOf" srcId="{A308262E-9B12-44B4-AC84-42A15009696E}" destId="{89003066-942A-4655-BA51-C8203385CA6F}" srcOrd="1" destOrd="0" presId="urn:microsoft.com/office/officeart/2005/8/layout/orgChart1#1"/>
    <dgm:cxn modelId="{2B504689-09DE-4C45-8341-AB746FBBA404}" type="presParOf" srcId="{A308262E-9B12-44B4-AC84-42A15009696E}" destId="{F0B0EDB3-3310-403E-B355-EF4FA893CEE4}" srcOrd="2" destOrd="0" presId="urn:microsoft.com/office/officeart/2005/8/layout/orgChart1#1"/>
    <dgm:cxn modelId="{F51040C8-FE83-4615-9F41-8C42D73F3E8E}" type="presParOf" srcId="{FA37AA5D-87C2-47F6-9B72-B753C073E744}" destId="{0E1594B3-9540-4D3A-8B68-7F86ACD97FBD}" srcOrd="2" destOrd="0" presId="urn:microsoft.com/office/officeart/2005/8/layout/orgChart1#1"/>
    <dgm:cxn modelId="{B4B092DA-5709-4920-A646-4CAB42628B25}" type="presParOf" srcId="{FA37AA5D-87C2-47F6-9B72-B753C073E744}" destId="{DAE731E9-9A8C-4C62-9967-A64861B1BF0C}" srcOrd="3" destOrd="0" presId="urn:microsoft.com/office/officeart/2005/8/layout/orgChart1#1"/>
    <dgm:cxn modelId="{04404FD8-944D-4264-8E24-C5D903146F93}" type="presParOf" srcId="{DAE731E9-9A8C-4C62-9967-A64861B1BF0C}" destId="{083C6A5B-F7DE-49FD-8CAD-301B2B1704D6}" srcOrd="0" destOrd="0" presId="urn:microsoft.com/office/officeart/2005/8/layout/orgChart1#1"/>
    <dgm:cxn modelId="{4ACCCEF4-9202-4736-B4E0-2F91A3B381A4}" type="presParOf" srcId="{083C6A5B-F7DE-49FD-8CAD-301B2B1704D6}" destId="{A0556DF1-4E51-4107-87F9-E5A1F48D8760}" srcOrd="0" destOrd="0" presId="urn:microsoft.com/office/officeart/2005/8/layout/orgChart1#1"/>
    <dgm:cxn modelId="{D083A049-DB87-4E0C-837F-183A774F39AA}" type="presParOf" srcId="{083C6A5B-F7DE-49FD-8CAD-301B2B1704D6}" destId="{2712EA71-6C6E-49D4-8B12-1E265BBF8AF7}" srcOrd="1" destOrd="0" presId="urn:microsoft.com/office/officeart/2005/8/layout/orgChart1#1"/>
    <dgm:cxn modelId="{9DFD256E-34EF-48C1-8D4E-C50C5BA0AF8B}" type="presParOf" srcId="{DAE731E9-9A8C-4C62-9967-A64861B1BF0C}" destId="{1AB289EC-0427-44DC-9F01-0D276A722596}" srcOrd="1" destOrd="0" presId="urn:microsoft.com/office/officeart/2005/8/layout/orgChart1#1"/>
    <dgm:cxn modelId="{A7BE5986-D2CA-457A-AF15-1CDE6B124CE2}" type="presParOf" srcId="{DAE731E9-9A8C-4C62-9967-A64861B1BF0C}" destId="{CED41EB8-4881-4992-84AE-3AA898E4296D}" srcOrd="2" destOrd="0" presId="urn:microsoft.com/office/officeart/2005/8/layout/orgChart1#1"/>
    <dgm:cxn modelId="{E6E57745-E936-437C-B24A-C6EF4011D2C5}" type="presParOf" srcId="{FA37AA5D-87C2-47F6-9B72-B753C073E744}" destId="{F2AA629C-23E9-4A10-81FF-E2E1C9C1E0C7}" srcOrd="4" destOrd="0" presId="urn:microsoft.com/office/officeart/2005/8/layout/orgChart1#1"/>
    <dgm:cxn modelId="{B8E6DD88-5144-45C5-A2B3-532008619B2B}" type="presParOf" srcId="{FA37AA5D-87C2-47F6-9B72-B753C073E744}" destId="{616D9C48-0811-4FF2-A7A0-240E8DE05B96}" srcOrd="5" destOrd="0" presId="urn:microsoft.com/office/officeart/2005/8/layout/orgChart1#1"/>
    <dgm:cxn modelId="{EA6A60F3-A8E0-4502-9233-E4527476D662}" type="presParOf" srcId="{616D9C48-0811-4FF2-A7A0-240E8DE05B96}" destId="{7ED644F8-FCA7-40B3-85BD-E1DAE822AB50}" srcOrd="0" destOrd="0" presId="urn:microsoft.com/office/officeart/2005/8/layout/orgChart1#1"/>
    <dgm:cxn modelId="{430DC1F6-23C7-4F79-91C8-D92CB93CC392}" type="presParOf" srcId="{7ED644F8-FCA7-40B3-85BD-E1DAE822AB50}" destId="{60FFDA18-C0F9-49B6-8E66-B5E75F6CAB46}" srcOrd="0" destOrd="0" presId="urn:microsoft.com/office/officeart/2005/8/layout/orgChart1#1"/>
    <dgm:cxn modelId="{85270A16-1931-4184-A5AE-9750C4D6FDCE}" type="presParOf" srcId="{7ED644F8-FCA7-40B3-85BD-E1DAE822AB50}" destId="{B2B8B383-5C0A-4D47-848E-26FACE0B23A4}" srcOrd="1" destOrd="0" presId="urn:microsoft.com/office/officeart/2005/8/layout/orgChart1#1"/>
    <dgm:cxn modelId="{E20B6405-FE09-4FA3-9581-77EFD4F1D4D2}" type="presParOf" srcId="{616D9C48-0811-4FF2-A7A0-240E8DE05B96}" destId="{3450ED8C-41C9-405F-8B3C-DDA4F8EF816C}" srcOrd="1" destOrd="0" presId="urn:microsoft.com/office/officeart/2005/8/layout/orgChart1#1"/>
    <dgm:cxn modelId="{8FA4880D-3E34-4B79-BB94-F47F38E8C720}" type="presParOf" srcId="{616D9C48-0811-4FF2-A7A0-240E8DE05B96}" destId="{86FADA7C-7414-438C-9D54-6D3E363F6ED3}" srcOrd="2" destOrd="0" presId="urn:microsoft.com/office/officeart/2005/8/layout/orgChart1#1"/>
    <dgm:cxn modelId="{67F68861-06C1-4B52-9089-9A3D3F4501A9}" type="presParOf" srcId="{FA37AA5D-87C2-47F6-9B72-B753C073E744}" destId="{69E3A85B-56E6-4FA9-B571-7A0E3C24D801}" srcOrd="6" destOrd="0" presId="urn:microsoft.com/office/officeart/2005/8/layout/orgChart1#1"/>
    <dgm:cxn modelId="{D17E69A6-8781-4146-8FCC-5AA97C92E392}" type="presParOf" srcId="{FA37AA5D-87C2-47F6-9B72-B753C073E744}" destId="{4F2A6758-579E-46C6-A0B0-5BD7BCA652C8}" srcOrd="7" destOrd="0" presId="urn:microsoft.com/office/officeart/2005/8/layout/orgChart1#1"/>
    <dgm:cxn modelId="{84B3FE1F-9D2C-4C3C-BC04-E95D38B67882}" type="presParOf" srcId="{4F2A6758-579E-46C6-A0B0-5BD7BCA652C8}" destId="{16E647D2-8FA6-4F21-9869-38D95A7D4E2C}" srcOrd="0" destOrd="0" presId="urn:microsoft.com/office/officeart/2005/8/layout/orgChart1#1"/>
    <dgm:cxn modelId="{DF0F39B6-5BE3-4D95-89EE-4A02B982C997}" type="presParOf" srcId="{16E647D2-8FA6-4F21-9869-38D95A7D4E2C}" destId="{003BE2DC-83FD-4419-972A-B7F0364DEDD7}" srcOrd="0" destOrd="0" presId="urn:microsoft.com/office/officeart/2005/8/layout/orgChart1#1"/>
    <dgm:cxn modelId="{9474A768-EB33-4473-B279-7EEFCA343B82}" type="presParOf" srcId="{16E647D2-8FA6-4F21-9869-38D95A7D4E2C}" destId="{8331839E-EC5A-4B69-AECA-048EE0D37627}" srcOrd="1" destOrd="0" presId="urn:microsoft.com/office/officeart/2005/8/layout/orgChart1#1"/>
    <dgm:cxn modelId="{59414C91-8AD6-43FF-9C0C-8667D1C86FD8}" type="presParOf" srcId="{4F2A6758-579E-46C6-A0B0-5BD7BCA652C8}" destId="{EA0D3CAB-3C6C-43B2-A102-A194BB756DB6}" srcOrd="1" destOrd="0" presId="urn:microsoft.com/office/officeart/2005/8/layout/orgChart1#1"/>
    <dgm:cxn modelId="{515682FD-B32A-46E1-9C48-E77A49D373DF}" type="presParOf" srcId="{4F2A6758-579E-46C6-A0B0-5BD7BCA652C8}" destId="{E7CB6802-9792-4CCB-AAB4-A562564ED4C9}" srcOrd="2" destOrd="0" presId="urn:microsoft.com/office/officeart/2005/8/layout/orgChart1#1"/>
    <dgm:cxn modelId="{27ACED57-1963-4C3B-B28D-F1C6D7C2C7B6}" type="presParOf" srcId="{FA37AA5D-87C2-47F6-9B72-B753C073E744}" destId="{9015B672-072B-49C1-8FA7-B769F67F282F}" srcOrd="8" destOrd="0" presId="urn:microsoft.com/office/officeart/2005/8/layout/orgChart1#1"/>
    <dgm:cxn modelId="{55B77C0E-99A3-46A5-97F0-332E55464E81}" type="presParOf" srcId="{FA37AA5D-87C2-47F6-9B72-B753C073E744}" destId="{3D0E0444-97F6-44E6-94E8-DBEF9CC0D0AD}" srcOrd="9" destOrd="0" presId="urn:microsoft.com/office/officeart/2005/8/layout/orgChart1#1"/>
    <dgm:cxn modelId="{B5BB62ED-F078-4333-A1D5-42E265739D30}" type="presParOf" srcId="{3D0E0444-97F6-44E6-94E8-DBEF9CC0D0AD}" destId="{73095B75-7ADE-4733-8394-A1F67A96245A}" srcOrd="0" destOrd="0" presId="urn:microsoft.com/office/officeart/2005/8/layout/orgChart1#1"/>
    <dgm:cxn modelId="{AFF87AEE-2FF8-4554-A9C2-7DF4204EE777}" type="presParOf" srcId="{73095B75-7ADE-4733-8394-A1F67A96245A}" destId="{4D161C41-D8E5-473E-AB86-F5A002DAA3D1}" srcOrd="0" destOrd="0" presId="urn:microsoft.com/office/officeart/2005/8/layout/orgChart1#1"/>
    <dgm:cxn modelId="{86A41304-5348-4F13-8F8D-7DAFB3E15290}" type="presParOf" srcId="{73095B75-7ADE-4733-8394-A1F67A96245A}" destId="{22DAFDC5-2A54-422D-AB41-FEE9CEFC68F6}" srcOrd="1" destOrd="0" presId="urn:microsoft.com/office/officeart/2005/8/layout/orgChart1#1"/>
    <dgm:cxn modelId="{875D0E21-1D21-4B49-9A2C-AD199DF9DB99}" type="presParOf" srcId="{3D0E0444-97F6-44E6-94E8-DBEF9CC0D0AD}" destId="{476B116E-9DEB-410A-89EF-031CC7533D73}" srcOrd="1" destOrd="0" presId="urn:microsoft.com/office/officeart/2005/8/layout/orgChart1#1"/>
    <dgm:cxn modelId="{0A4D1DCE-DF1F-4E11-9BE3-D2863150C4DE}" type="presParOf" srcId="{3D0E0444-97F6-44E6-94E8-DBEF9CC0D0AD}" destId="{69AA5FD3-C352-4F15-B26E-1EFBA10A1690}" srcOrd="2" destOrd="0" presId="urn:microsoft.com/office/officeart/2005/8/layout/orgChart1#1"/>
    <dgm:cxn modelId="{C8E2FC28-0F15-45DF-BF37-F1D57BA81E44}" type="presParOf" srcId="{D6C5C065-A308-417C-8ECC-04FC2BEC646C}" destId="{A7309641-2A58-41EA-9E42-56812CF298ED}" srcOrd="2" destOrd="0" presId="urn:microsoft.com/office/officeart/2005/8/layout/orgChart1#1"/>
    <dgm:cxn modelId="{9A2C8040-FFC1-4F6E-9CA7-AC34ABEE935B}" type="presParOf" srcId="{9A0FF10C-81C7-47CD-A320-768F2009480B}" destId="{AB3A8128-6C86-49B7-B5CC-0153888815E5}" srcOrd="2" destOrd="0" presId="urn:microsoft.com/office/officeart/2005/8/layout/orgChart1#1"/>
    <dgm:cxn modelId="{BCBBA025-BAD7-4C54-8685-2CE882F26064}" type="presParOf" srcId="{9A0FF10C-81C7-47CD-A320-768F2009480B}" destId="{1A917F9A-DDE6-4568-B35C-7FABCEF0A586}" srcOrd="3" destOrd="0" presId="urn:microsoft.com/office/officeart/2005/8/layout/orgChart1#1"/>
    <dgm:cxn modelId="{2AC11BB7-29E3-4D8F-9954-EDC4269AF22E}" type="presParOf" srcId="{1A917F9A-DDE6-4568-B35C-7FABCEF0A586}" destId="{FA949B67-3DB7-47FA-97C9-4A653E762F22}" srcOrd="0" destOrd="0" presId="urn:microsoft.com/office/officeart/2005/8/layout/orgChart1#1"/>
    <dgm:cxn modelId="{BE7FC0C0-7A6E-4E80-9C0A-14371B9471CF}" type="presParOf" srcId="{FA949B67-3DB7-47FA-97C9-4A653E762F22}" destId="{7D64F4A3-0E55-47AC-A59B-9D5A9DC25552}" srcOrd="0" destOrd="0" presId="urn:microsoft.com/office/officeart/2005/8/layout/orgChart1#1"/>
    <dgm:cxn modelId="{8597AAFA-8893-473B-9544-979B2838F446}" type="presParOf" srcId="{FA949B67-3DB7-47FA-97C9-4A653E762F22}" destId="{5667CB49-EC34-46BC-AD2D-72F3BD95D049}" srcOrd="1" destOrd="0" presId="urn:microsoft.com/office/officeart/2005/8/layout/orgChart1#1"/>
    <dgm:cxn modelId="{75FBEED9-E251-4043-8599-2D475F48987A}" type="presParOf" srcId="{1A917F9A-DDE6-4568-B35C-7FABCEF0A586}" destId="{EB3A10DA-2FA4-4DAD-8341-8078D7F83716}" srcOrd="1" destOrd="0" presId="urn:microsoft.com/office/officeart/2005/8/layout/orgChart1#1"/>
    <dgm:cxn modelId="{A65F9882-13BB-4255-ACE0-9DAA8BE735EC}" type="presParOf" srcId="{EB3A10DA-2FA4-4DAD-8341-8078D7F83716}" destId="{19A072E4-16EF-4CD8-AEB0-4B59BAFC7B0A}" srcOrd="0" destOrd="0" presId="urn:microsoft.com/office/officeart/2005/8/layout/orgChart1#1"/>
    <dgm:cxn modelId="{AF23D435-86C5-4C54-A63A-4C65C76170B0}" type="presParOf" srcId="{EB3A10DA-2FA4-4DAD-8341-8078D7F83716}" destId="{6433612A-E6E4-4B87-B237-EFC30AEFB21C}" srcOrd="1" destOrd="0" presId="urn:microsoft.com/office/officeart/2005/8/layout/orgChart1#1"/>
    <dgm:cxn modelId="{AB35F246-69F4-4808-868D-8B2383BAEC6B}" type="presParOf" srcId="{6433612A-E6E4-4B87-B237-EFC30AEFB21C}" destId="{3C8A18BB-FD15-4D7B-BFAD-9299D997C428}" srcOrd="0" destOrd="0" presId="urn:microsoft.com/office/officeart/2005/8/layout/orgChart1#1"/>
    <dgm:cxn modelId="{C37541FA-6F04-407B-B715-9D7A74395834}" type="presParOf" srcId="{3C8A18BB-FD15-4D7B-BFAD-9299D997C428}" destId="{90EFFD92-F2DC-40FB-9149-9722DCFA2695}" srcOrd="0" destOrd="0" presId="urn:microsoft.com/office/officeart/2005/8/layout/orgChart1#1"/>
    <dgm:cxn modelId="{DBB443A8-9FFC-4F4A-B663-31A2C39301C8}" type="presParOf" srcId="{3C8A18BB-FD15-4D7B-BFAD-9299D997C428}" destId="{03436298-C250-432F-8B5E-8ABC12F375D3}" srcOrd="1" destOrd="0" presId="urn:microsoft.com/office/officeart/2005/8/layout/orgChart1#1"/>
    <dgm:cxn modelId="{EDD2D0D5-589A-4BDB-9EDA-8FEC7E556436}" type="presParOf" srcId="{6433612A-E6E4-4B87-B237-EFC30AEFB21C}" destId="{68114CA3-666F-424F-AB79-0C3EDAB39DA9}" srcOrd="1" destOrd="0" presId="urn:microsoft.com/office/officeart/2005/8/layout/orgChart1#1"/>
    <dgm:cxn modelId="{6E992572-232E-4F8B-98FA-D17FBDB2A099}" type="presParOf" srcId="{6433612A-E6E4-4B87-B237-EFC30AEFB21C}" destId="{3BB020D9-3B88-4760-8BE5-640220A37E5E}" srcOrd="2" destOrd="0" presId="urn:microsoft.com/office/officeart/2005/8/layout/orgChart1#1"/>
    <dgm:cxn modelId="{8A2F1D81-57CA-4FEB-BD76-9AB47B449C1D}" type="presParOf" srcId="{EB3A10DA-2FA4-4DAD-8341-8078D7F83716}" destId="{41FBC60D-4395-4AB5-95A3-BF4FDE507628}" srcOrd="2" destOrd="0" presId="urn:microsoft.com/office/officeart/2005/8/layout/orgChart1#1"/>
    <dgm:cxn modelId="{4E2680F5-3AB2-498C-99B5-F655150A48B6}" type="presParOf" srcId="{EB3A10DA-2FA4-4DAD-8341-8078D7F83716}" destId="{DBCC159B-0CDF-4B13-95A5-106F3208E92B}" srcOrd="3" destOrd="0" presId="urn:microsoft.com/office/officeart/2005/8/layout/orgChart1#1"/>
    <dgm:cxn modelId="{9A6C4E97-9FE3-4610-8821-2E98781D2544}" type="presParOf" srcId="{DBCC159B-0CDF-4B13-95A5-106F3208E92B}" destId="{03306878-D75D-4718-B03C-B9C9421069C4}" srcOrd="0" destOrd="0" presId="urn:microsoft.com/office/officeart/2005/8/layout/orgChart1#1"/>
    <dgm:cxn modelId="{5BA11A5D-28A5-4DCB-96F4-B8BFD3E89A19}" type="presParOf" srcId="{03306878-D75D-4718-B03C-B9C9421069C4}" destId="{4B7BC4BE-ACBF-4A61-8AF8-BB620E1F291E}" srcOrd="0" destOrd="0" presId="urn:microsoft.com/office/officeart/2005/8/layout/orgChart1#1"/>
    <dgm:cxn modelId="{652B2028-D616-4887-B2BD-148450B40E2B}" type="presParOf" srcId="{03306878-D75D-4718-B03C-B9C9421069C4}" destId="{18E1ED8E-9174-4EBE-948D-622455634BD2}" srcOrd="1" destOrd="0" presId="urn:microsoft.com/office/officeart/2005/8/layout/orgChart1#1"/>
    <dgm:cxn modelId="{FF55C924-9AF4-4B73-8014-8442FB0F1C73}" type="presParOf" srcId="{DBCC159B-0CDF-4B13-95A5-106F3208E92B}" destId="{39DF75A3-9205-47E7-A2B1-4095C5165EC8}" srcOrd="1" destOrd="0" presId="urn:microsoft.com/office/officeart/2005/8/layout/orgChart1#1"/>
    <dgm:cxn modelId="{849E6D37-BF57-4EFA-9B7E-0D034FE75593}" type="presParOf" srcId="{DBCC159B-0CDF-4B13-95A5-106F3208E92B}" destId="{553A7D1E-FA7E-44DA-9EBD-548073D016CF}" srcOrd="2" destOrd="0" presId="urn:microsoft.com/office/officeart/2005/8/layout/orgChart1#1"/>
    <dgm:cxn modelId="{9D5D4D82-C44D-41FA-9143-1CEB5E5F98C1}" type="presParOf" srcId="{EB3A10DA-2FA4-4DAD-8341-8078D7F83716}" destId="{09980AFF-F45A-4973-BEDD-397B5F71C5DD}" srcOrd="4" destOrd="0" presId="urn:microsoft.com/office/officeart/2005/8/layout/orgChart1#1"/>
    <dgm:cxn modelId="{01419FEC-84C1-409D-B4B4-8555A93F8428}" type="presParOf" srcId="{EB3A10DA-2FA4-4DAD-8341-8078D7F83716}" destId="{82387EAA-283D-4552-8833-52B5060BC5A6}" srcOrd="5" destOrd="0" presId="urn:microsoft.com/office/officeart/2005/8/layout/orgChart1#1"/>
    <dgm:cxn modelId="{C829852D-0BD8-4DC1-919A-025B5421AE43}" type="presParOf" srcId="{82387EAA-283D-4552-8833-52B5060BC5A6}" destId="{0085EBEB-104B-4206-BF7D-D1904C8CBD58}" srcOrd="0" destOrd="0" presId="urn:microsoft.com/office/officeart/2005/8/layout/orgChart1#1"/>
    <dgm:cxn modelId="{F37856F6-77D9-4777-96F3-3429AACA612C}" type="presParOf" srcId="{0085EBEB-104B-4206-BF7D-D1904C8CBD58}" destId="{6A091FB9-4AC9-41AF-B959-D14D5D4F353E}" srcOrd="0" destOrd="0" presId="urn:microsoft.com/office/officeart/2005/8/layout/orgChart1#1"/>
    <dgm:cxn modelId="{F50CD6B1-2604-45A4-96E4-D6A867277067}" type="presParOf" srcId="{0085EBEB-104B-4206-BF7D-D1904C8CBD58}" destId="{15013C1C-07CC-48B1-9DDA-B28745EDB61D}" srcOrd="1" destOrd="0" presId="urn:microsoft.com/office/officeart/2005/8/layout/orgChart1#1"/>
    <dgm:cxn modelId="{E5981329-6A50-4FD1-BD6A-0204C41A3356}" type="presParOf" srcId="{82387EAA-283D-4552-8833-52B5060BC5A6}" destId="{E1966589-BA3B-4C88-A82B-64C8A3C885F0}" srcOrd="1" destOrd="0" presId="urn:microsoft.com/office/officeart/2005/8/layout/orgChart1#1"/>
    <dgm:cxn modelId="{810291B6-0AC0-447B-AC1D-C8F2CCD0B607}" type="presParOf" srcId="{82387EAA-283D-4552-8833-52B5060BC5A6}" destId="{0CF71A04-FC36-494B-A7BF-32B305D2B017}" srcOrd="2" destOrd="0" presId="urn:microsoft.com/office/officeart/2005/8/layout/orgChart1#1"/>
    <dgm:cxn modelId="{62EB0B18-BDDE-4040-9F5C-4722A36D9D02}" type="presParOf" srcId="{EB3A10DA-2FA4-4DAD-8341-8078D7F83716}" destId="{90473974-91DB-4148-BBE9-5714403DF426}" srcOrd="6" destOrd="0" presId="urn:microsoft.com/office/officeart/2005/8/layout/orgChart1#1"/>
    <dgm:cxn modelId="{1D8A4969-AA94-4EE3-A3A5-583792EA5410}" type="presParOf" srcId="{EB3A10DA-2FA4-4DAD-8341-8078D7F83716}" destId="{79D24894-FF1A-4CDE-B17D-201C229CEEC8}" srcOrd="7" destOrd="0" presId="urn:microsoft.com/office/officeart/2005/8/layout/orgChart1#1"/>
    <dgm:cxn modelId="{B97D82E9-E9A0-407B-A249-9A58DC6228D7}" type="presParOf" srcId="{79D24894-FF1A-4CDE-B17D-201C229CEEC8}" destId="{EC3F9EDE-5B1C-4851-984E-7BBF9D0F9679}" srcOrd="0" destOrd="0" presId="urn:microsoft.com/office/officeart/2005/8/layout/orgChart1#1"/>
    <dgm:cxn modelId="{167B941D-D3D5-43A2-92E6-AF4E53736521}" type="presParOf" srcId="{EC3F9EDE-5B1C-4851-984E-7BBF9D0F9679}" destId="{25F3C206-43A8-4068-AFC4-8629CB7E6539}" srcOrd="0" destOrd="0" presId="urn:microsoft.com/office/officeart/2005/8/layout/orgChart1#1"/>
    <dgm:cxn modelId="{BC1069E2-7209-4AD0-BBBD-7C05EF2E5793}" type="presParOf" srcId="{EC3F9EDE-5B1C-4851-984E-7BBF9D0F9679}" destId="{D7971EB1-8ACC-404B-982A-AF887E21C763}" srcOrd="1" destOrd="0" presId="urn:microsoft.com/office/officeart/2005/8/layout/orgChart1#1"/>
    <dgm:cxn modelId="{B4DEC5EF-3A9A-421D-841F-5A79ABC123B0}" type="presParOf" srcId="{79D24894-FF1A-4CDE-B17D-201C229CEEC8}" destId="{8803E426-11D7-45FD-AE2B-E255174E4050}" srcOrd="1" destOrd="0" presId="urn:microsoft.com/office/officeart/2005/8/layout/orgChart1#1"/>
    <dgm:cxn modelId="{91CB574B-1398-42FD-BE2E-CE4C4C3D0B66}" type="presParOf" srcId="{79D24894-FF1A-4CDE-B17D-201C229CEEC8}" destId="{29D38466-33E7-47C2-9EBA-728CA96D0170}" srcOrd="2" destOrd="0" presId="urn:microsoft.com/office/officeart/2005/8/layout/orgChart1#1"/>
    <dgm:cxn modelId="{8DD244AF-3F77-4077-8D19-B4DDAADAB6F2}" type="presParOf" srcId="{EB3A10DA-2FA4-4DAD-8341-8078D7F83716}" destId="{5BA3BA1C-4E1B-4F96-844A-937099CF6E34}" srcOrd="8" destOrd="0" presId="urn:microsoft.com/office/officeart/2005/8/layout/orgChart1#1"/>
    <dgm:cxn modelId="{DC8F4FB9-085E-4BF1-AE55-27E421573319}" type="presParOf" srcId="{EB3A10DA-2FA4-4DAD-8341-8078D7F83716}" destId="{EF15CE83-FCC6-4F17-9298-8CFCC8705E97}" srcOrd="9" destOrd="0" presId="urn:microsoft.com/office/officeart/2005/8/layout/orgChart1#1"/>
    <dgm:cxn modelId="{47091F0A-ECEC-40D9-909C-736847887A84}" type="presParOf" srcId="{EF15CE83-FCC6-4F17-9298-8CFCC8705E97}" destId="{1169D440-DBAA-491C-836E-E854DFCAC845}" srcOrd="0" destOrd="0" presId="urn:microsoft.com/office/officeart/2005/8/layout/orgChart1#1"/>
    <dgm:cxn modelId="{E3DA215D-41D7-45EB-8B44-3B9F88AA40B9}" type="presParOf" srcId="{1169D440-DBAA-491C-836E-E854DFCAC845}" destId="{D7A2FC9E-802A-4730-A784-0A5DE27F4E33}" srcOrd="0" destOrd="0" presId="urn:microsoft.com/office/officeart/2005/8/layout/orgChart1#1"/>
    <dgm:cxn modelId="{A6BE90F2-118D-450D-A60A-B7B649019D38}" type="presParOf" srcId="{1169D440-DBAA-491C-836E-E854DFCAC845}" destId="{5960E092-7EDF-4105-BD64-A600BDA0433F}" srcOrd="1" destOrd="0" presId="urn:microsoft.com/office/officeart/2005/8/layout/orgChart1#1"/>
    <dgm:cxn modelId="{CC980C13-A4F4-435F-9E5A-9CEB20B753A3}" type="presParOf" srcId="{EF15CE83-FCC6-4F17-9298-8CFCC8705E97}" destId="{F1A2293C-2B6D-4536-99DF-D5142D8DD7A7}" srcOrd="1" destOrd="0" presId="urn:microsoft.com/office/officeart/2005/8/layout/orgChart1#1"/>
    <dgm:cxn modelId="{1A7D65A2-B1C0-41AC-92DF-6E17367BC141}" type="presParOf" srcId="{EF15CE83-FCC6-4F17-9298-8CFCC8705E97}" destId="{2434C5F4-4081-43E2-817A-F76E12DF2433}" srcOrd="2" destOrd="0" presId="urn:microsoft.com/office/officeart/2005/8/layout/orgChart1#1"/>
    <dgm:cxn modelId="{93EBCF10-2D9E-42E3-9BB2-B5DF447552C2}" type="presParOf" srcId="{EB3A10DA-2FA4-4DAD-8341-8078D7F83716}" destId="{0EF19F87-5D68-4DBD-8BC6-0B4474BAE158}" srcOrd="10" destOrd="0" presId="urn:microsoft.com/office/officeart/2005/8/layout/orgChart1#1"/>
    <dgm:cxn modelId="{D9E4E2BC-3AA5-4DE5-941C-C57A522D8E6D}" type="presParOf" srcId="{EB3A10DA-2FA4-4DAD-8341-8078D7F83716}" destId="{B5D8657A-E6D8-4770-BFF8-BEDFDED9BFC6}" srcOrd="11" destOrd="0" presId="urn:microsoft.com/office/officeart/2005/8/layout/orgChart1#1"/>
    <dgm:cxn modelId="{FED157FD-7AF6-4CDA-9C62-40878D6836B1}" type="presParOf" srcId="{B5D8657A-E6D8-4770-BFF8-BEDFDED9BFC6}" destId="{F4FEA18A-F3FF-4661-B4E0-CEE22D8AC7A9}" srcOrd="0" destOrd="0" presId="urn:microsoft.com/office/officeart/2005/8/layout/orgChart1#1"/>
    <dgm:cxn modelId="{2614AEFD-13A7-4F50-A934-2194B8FBF2C5}" type="presParOf" srcId="{F4FEA18A-F3FF-4661-B4E0-CEE22D8AC7A9}" destId="{50B40FAE-E040-47BC-81D3-4A9D6FA0F0E3}" srcOrd="0" destOrd="0" presId="urn:microsoft.com/office/officeart/2005/8/layout/orgChart1#1"/>
    <dgm:cxn modelId="{E92A7B2D-2FE3-41C7-A271-BD2F1D21D98B}" type="presParOf" srcId="{F4FEA18A-F3FF-4661-B4E0-CEE22D8AC7A9}" destId="{1897B836-3BE9-47B0-9D1B-E797577248C9}" srcOrd="1" destOrd="0" presId="urn:microsoft.com/office/officeart/2005/8/layout/orgChart1#1"/>
    <dgm:cxn modelId="{9B484A11-724B-4E1C-BC2D-310106185BB0}" type="presParOf" srcId="{B5D8657A-E6D8-4770-BFF8-BEDFDED9BFC6}" destId="{03F83937-8B08-4B2A-AF26-DCC8880BE5ED}" srcOrd="1" destOrd="0" presId="urn:microsoft.com/office/officeart/2005/8/layout/orgChart1#1"/>
    <dgm:cxn modelId="{8D90A4E7-768F-4A96-B3D2-971F0FF52100}" type="presParOf" srcId="{B5D8657A-E6D8-4770-BFF8-BEDFDED9BFC6}" destId="{6324F047-D975-4780-BEB0-E7605690926F}" srcOrd="2" destOrd="0" presId="urn:microsoft.com/office/officeart/2005/8/layout/orgChart1#1"/>
    <dgm:cxn modelId="{45949AC4-BA0B-46AF-929F-1928BD95D8A5}" type="presParOf" srcId="{EB3A10DA-2FA4-4DAD-8341-8078D7F83716}" destId="{FBBF8006-C8B2-48A6-868D-D61C07D5AF91}" srcOrd="12" destOrd="0" presId="urn:microsoft.com/office/officeart/2005/8/layout/orgChart1#1"/>
    <dgm:cxn modelId="{0150250A-47C0-4EE3-AC46-210978BBB8FC}" type="presParOf" srcId="{EB3A10DA-2FA4-4DAD-8341-8078D7F83716}" destId="{D2790287-B263-4D90-9C42-DCCB974EA34C}" srcOrd="13" destOrd="0" presId="urn:microsoft.com/office/officeart/2005/8/layout/orgChart1#1"/>
    <dgm:cxn modelId="{36E1C0F8-3C31-485F-AAA2-C60FAFA1FECB}" type="presParOf" srcId="{D2790287-B263-4D90-9C42-DCCB974EA34C}" destId="{BB6FC684-9765-421D-91BC-274352FF71A6}" srcOrd="0" destOrd="0" presId="urn:microsoft.com/office/officeart/2005/8/layout/orgChart1#1"/>
    <dgm:cxn modelId="{42AE89F8-8E43-46CE-9FB5-3652D9C92069}" type="presParOf" srcId="{BB6FC684-9765-421D-91BC-274352FF71A6}" destId="{078E939E-1C37-41ED-9326-156BEE45A7CE}" srcOrd="0" destOrd="0" presId="urn:microsoft.com/office/officeart/2005/8/layout/orgChart1#1"/>
    <dgm:cxn modelId="{DFE2ACBE-4F4C-4787-8624-C8968919D16F}" type="presParOf" srcId="{BB6FC684-9765-421D-91BC-274352FF71A6}" destId="{B41B51B5-CBC2-48AB-B419-B89E98845F8A}" srcOrd="1" destOrd="0" presId="urn:microsoft.com/office/officeart/2005/8/layout/orgChart1#1"/>
    <dgm:cxn modelId="{514BD427-0C83-48EE-AF69-0C82C696D367}" type="presParOf" srcId="{D2790287-B263-4D90-9C42-DCCB974EA34C}" destId="{D5F5B9AC-A1B9-4E44-BBA9-35D1A411D42D}" srcOrd="1" destOrd="0" presId="urn:microsoft.com/office/officeart/2005/8/layout/orgChart1#1"/>
    <dgm:cxn modelId="{5CFE9119-98EF-4D43-AE38-C765E188FBF0}" type="presParOf" srcId="{D2790287-B263-4D90-9C42-DCCB974EA34C}" destId="{B87ED4DB-9EF7-4602-90CC-76CC79E27711}" srcOrd="2" destOrd="0" presId="urn:microsoft.com/office/officeart/2005/8/layout/orgChart1#1"/>
    <dgm:cxn modelId="{09ED2ABA-F170-4C67-8E64-EC69C634CC26}" type="presParOf" srcId="{EB3A10DA-2FA4-4DAD-8341-8078D7F83716}" destId="{13F58B3B-E98A-49A3-9D72-28A0E49BD1F4}" srcOrd="14" destOrd="0" presId="urn:microsoft.com/office/officeart/2005/8/layout/orgChart1#1"/>
    <dgm:cxn modelId="{E7AF579D-63AD-4A9F-B465-1518BFF2BEAE}" type="presParOf" srcId="{EB3A10DA-2FA4-4DAD-8341-8078D7F83716}" destId="{7383A265-460B-4E49-BC34-A155777C97D5}" srcOrd="15" destOrd="0" presId="urn:microsoft.com/office/officeart/2005/8/layout/orgChart1#1"/>
    <dgm:cxn modelId="{F9EB42B1-9D09-4F68-8CC2-F1DD9C4EB435}" type="presParOf" srcId="{7383A265-460B-4E49-BC34-A155777C97D5}" destId="{A87DC966-F5E7-4021-B50D-A05B182CF32A}" srcOrd="0" destOrd="0" presId="urn:microsoft.com/office/officeart/2005/8/layout/orgChart1#1"/>
    <dgm:cxn modelId="{11D270D6-BE27-42A3-9D03-DA282D09B417}" type="presParOf" srcId="{A87DC966-F5E7-4021-B50D-A05B182CF32A}" destId="{FB3BEB47-00E4-429F-935C-2988D123B19B}" srcOrd="0" destOrd="0" presId="urn:microsoft.com/office/officeart/2005/8/layout/orgChart1#1"/>
    <dgm:cxn modelId="{2E763F89-3794-48FE-B96E-B3ADC7357850}" type="presParOf" srcId="{A87DC966-F5E7-4021-B50D-A05B182CF32A}" destId="{53981F72-FFCE-4199-BB15-957F60A4FB9B}" srcOrd="1" destOrd="0" presId="urn:microsoft.com/office/officeart/2005/8/layout/orgChart1#1"/>
    <dgm:cxn modelId="{2EC75E2D-851D-4DAA-9930-D7D1356BA7A7}" type="presParOf" srcId="{7383A265-460B-4E49-BC34-A155777C97D5}" destId="{36249D5A-335F-421C-9D5F-602FDF4115E0}" srcOrd="1" destOrd="0" presId="urn:microsoft.com/office/officeart/2005/8/layout/orgChart1#1"/>
    <dgm:cxn modelId="{0726657B-2449-477B-BFAF-6B1CAD5A3E84}" type="presParOf" srcId="{7383A265-460B-4E49-BC34-A155777C97D5}" destId="{F1DE8FB1-53D5-423F-86F5-3E4CF0ECF279}" srcOrd="2" destOrd="0" presId="urn:microsoft.com/office/officeart/2005/8/layout/orgChart1#1"/>
    <dgm:cxn modelId="{6CA7BCDE-DCDD-42E7-A773-790C40B74357}" type="presParOf" srcId="{EB3A10DA-2FA4-4DAD-8341-8078D7F83716}" destId="{9A7EE8B5-C340-4BF8-8504-4D4C1F913B7B}" srcOrd="16" destOrd="0" presId="urn:microsoft.com/office/officeart/2005/8/layout/orgChart1#1"/>
    <dgm:cxn modelId="{6BFB6388-7544-44CB-9C95-E8057B25B48B}" type="presParOf" srcId="{EB3A10DA-2FA4-4DAD-8341-8078D7F83716}" destId="{6D37AB7A-0832-4134-8496-CF5AA3482E02}" srcOrd="17" destOrd="0" presId="urn:microsoft.com/office/officeart/2005/8/layout/orgChart1#1"/>
    <dgm:cxn modelId="{2F85CCD1-E969-4387-8D3B-172AED6CEE07}" type="presParOf" srcId="{6D37AB7A-0832-4134-8496-CF5AA3482E02}" destId="{8623A0FB-4794-4EA4-9F76-13DC6A9B2390}" srcOrd="0" destOrd="0" presId="urn:microsoft.com/office/officeart/2005/8/layout/orgChart1#1"/>
    <dgm:cxn modelId="{AD03697F-8A54-42AA-84AB-02DECA3E0FA6}" type="presParOf" srcId="{8623A0FB-4794-4EA4-9F76-13DC6A9B2390}" destId="{F546440B-E1FB-4763-A14B-6BAEE14F5292}" srcOrd="0" destOrd="0" presId="urn:microsoft.com/office/officeart/2005/8/layout/orgChart1#1"/>
    <dgm:cxn modelId="{9A954936-E167-47AF-B777-1DF8868B7930}" type="presParOf" srcId="{8623A0FB-4794-4EA4-9F76-13DC6A9B2390}" destId="{C4E12238-A6FB-4E22-9A1F-C2CE3DE60DCB}" srcOrd="1" destOrd="0" presId="urn:microsoft.com/office/officeart/2005/8/layout/orgChart1#1"/>
    <dgm:cxn modelId="{06D7B6B8-A488-4AD5-B73C-9B073385E240}" type="presParOf" srcId="{6D37AB7A-0832-4134-8496-CF5AA3482E02}" destId="{9CBB1D06-9B24-4AE7-B39F-3912F70C51A8}" srcOrd="1" destOrd="0" presId="urn:microsoft.com/office/officeart/2005/8/layout/orgChart1#1"/>
    <dgm:cxn modelId="{907D25B9-6711-4C42-8B8A-1FF88CB3058F}" type="presParOf" srcId="{6D37AB7A-0832-4134-8496-CF5AA3482E02}" destId="{90E8343D-81EB-4FA5-ABF7-96A7F25A8F30}" srcOrd="2" destOrd="0" presId="urn:microsoft.com/office/officeart/2005/8/layout/orgChart1#1"/>
    <dgm:cxn modelId="{3574A824-2AF9-4752-B2A8-3829DB376D94}" type="presParOf" srcId="{1A917F9A-DDE6-4568-B35C-7FABCEF0A586}" destId="{B05C5608-85C8-433E-A928-1755312B673B}" srcOrd="2" destOrd="0" presId="urn:microsoft.com/office/officeart/2005/8/layout/orgChart1#1"/>
    <dgm:cxn modelId="{6A99BD79-5837-48F4-BE6A-F1F6DA2AEA0A}" type="presParOf" srcId="{9A0FF10C-81C7-47CD-A320-768F2009480B}" destId="{356C8DF6-0CDB-490F-90BE-4076C6693CB6}" srcOrd="4" destOrd="0" presId="urn:microsoft.com/office/officeart/2005/8/layout/orgChart1#1"/>
    <dgm:cxn modelId="{E7B6835C-5F90-466A-842B-3B5D327202A8}" type="presParOf" srcId="{9A0FF10C-81C7-47CD-A320-768F2009480B}" destId="{CCDD169F-A09F-4298-B043-5D81FF6ED49C}" srcOrd="5" destOrd="0" presId="urn:microsoft.com/office/officeart/2005/8/layout/orgChart1#1"/>
    <dgm:cxn modelId="{8A51AC14-08B7-4A6A-BF24-E6252A041574}" type="presParOf" srcId="{CCDD169F-A09F-4298-B043-5D81FF6ED49C}" destId="{602E5480-AD15-42A6-8857-778708528D4B}" srcOrd="0" destOrd="0" presId="urn:microsoft.com/office/officeart/2005/8/layout/orgChart1#1"/>
    <dgm:cxn modelId="{B9FC2768-2ED7-4F81-9CD6-90F57BB34ADD}" type="presParOf" srcId="{602E5480-AD15-42A6-8857-778708528D4B}" destId="{3716493E-C13F-4A01-AC99-DF1C10D5F6D3}" srcOrd="0" destOrd="0" presId="urn:microsoft.com/office/officeart/2005/8/layout/orgChart1#1"/>
    <dgm:cxn modelId="{8D6320B2-071D-44E1-876A-AB437DC05B37}" type="presParOf" srcId="{602E5480-AD15-42A6-8857-778708528D4B}" destId="{6CA16734-F433-4268-9CA5-34D5FB09A438}" srcOrd="1" destOrd="0" presId="urn:microsoft.com/office/officeart/2005/8/layout/orgChart1#1"/>
    <dgm:cxn modelId="{7876A472-0A46-4D30-9969-AB94DC4858C9}" type="presParOf" srcId="{CCDD169F-A09F-4298-B043-5D81FF6ED49C}" destId="{9C33B870-BFF7-4F89-AB8F-EC5B8085F4D6}" srcOrd="1" destOrd="0" presId="urn:microsoft.com/office/officeart/2005/8/layout/orgChart1#1"/>
    <dgm:cxn modelId="{3523DACC-079C-4C98-B63D-F5B266E75B94}" type="presParOf" srcId="{CCDD169F-A09F-4298-B043-5D81FF6ED49C}" destId="{0C5D3B69-E624-49D0-B77F-582C58A60428}" srcOrd="2" destOrd="0" presId="urn:microsoft.com/office/officeart/2005/8/layout/orgChart1#1"/>
    <dgm:cxn modelId="{638AB72E-1154-422B-A72E-4F60842C1956}" type="presParOf" srcId="{F728C3E8-5128-4BB6-90CC-A86769ECE335}" destId="{0E819307-1B4E-434E-BA76-D5A4192B0663}" srcOrd="2" destOrd="0" presId="urn:microsoft.com/office/officeart/2005/8/layout/orgChart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37C5C4-C36C-4F22-AB15-B0D6B295E427}" type="doc">
      <dgm:prSet loTypeId="urn:microsoft.com/office/officeart/2005/8/layout/orgChart1#16" loCatId="hierarchy" qsTypeId="urn:microsoft.com/office/officeart/2005/8/quickstyle/simple1#12" qsCatId="simple" csTypeId="urn:microsoft.com/office/officeart/2005/8/colors/accent1_2#16" csCatId="accent1" phldr="1"/>
      <dgm:spPr/>
      <dgm:t>
        <a:bodyPr/>
        <a:lstStyle/>
        <a:p>
          <a:endParaRPr lang="zh-CN" altLang="en-US"/>
        </a:p>
      </dgm:t>
    </dgm:pt>
    <dgm:pt modelId="{3E5BD1D4-9C3E-4999-9454-5D6C5674CAAD}">
      <dgm:prSet phldrT="[文本]"/>
      <dgm:spPr/>
      <dgm:t>
        <a:bodyPr/>
        <a:lstStyle/>
        <a:p>
          <a:r>
            <a:rPr lang="zh-CN" altLang="en-US"/>
            <a:t>系统管理</a:t>
          </a:r>
        </a:p>
      </dgm:t>
    </dgm:pt>
    <dgm:pt modelId="{DA1D1A1C-F629-4D39-BC19-F170E4E8D807}" type="parTrans" cxnId="{A5138538-C654-4F73-8090-B9AE2C67E09C}">
      <dgm:prSet/>
      <dgm:spPr/>
      <dgm:t>
        <a:bodyPr/>
        <a:lstStyle/>
        <a:p>
          <a:endParaRPr lang="zh-CN" altLang="en-US"/>
        </a:p>
      </dgm:t>
    </dgm:pt>
    <dgm:pt modelId="{8F016789-3856-4731-A012-354862C782C3}" type="sibTrans" cxnId="{A5138538-C654-4F73-8090-B9AE2C67E09C}">
      <dgm:prSet/>
      <dgm:spPr/>
      <dgm:t>
        <a:bodyPr/>
        <a:lstStyle/>
        <a:p>
          <a:endParaRPr lang="zh-CN" altLang="en-US"/>
        </a:p>
      </dgm:t>
    </dgm:pt>
    <dgm:pt modelId="{5B7F20B3-A0C0-446F-A7ED-A45DABF8BBC3}">
      <dgm:prSet phldrT="[文本]"/>
      <dgm:spPr/>
      <dgm:t>
        <a:bodyPr/>
        <a:lstStyle/>
        <a:p>
          <a:r>
            <a:rPr lang="zh-CN" altLang="en-US"/>
            <a:t>订单管理</a:t>
          </a:r>
        </a:p>
      </dgm:t>
    </dgm:pt>
    <dgm:pt modelId="{80659933-8F82-40CF-BAF7-75F04EDD5D01}" type="parTrans" cxnId="{1A7418DE-2295-42FA-8FE3-E2174DE8A21C}">
      <dgm:prSet/>
      <dgm:spPr/>
      <dgm:t>
        <a:bodyPr/>
        <a:lstStyle/>
        <a:p>
          <a:endParaRPr lang="zh-CN" altLang="en-US"/>
        </a:p>
      </dgm:t>
    </dgm:pt>
    <dgm:pt modelId="{963204B2-A46B-4572-91A1-302714971F21}" type="sibTrans" cxnId="{1A7418DE-2295-42FA-8FE3-E2174DE8A21C}">
      <dgm:prSet/>
      <dgm:spPr/>
      <dgm:t>
        <a:bodyPr/>
        <a:lstStyle/>
        <a:p>
          <a:endParaRPr lang="zh-CN" altLang="en-US"/>
        </a:p>
      </dgm:t>
    </dgm:pt>
    <dgm:pt modelId="{4913F0E5-D387-444B-B46F-1B51903EC91B}">
      <dgm:prSet phldrT="[文本]"/>
      <dgm:spPr/>
      <dgm:t>
        <a:bodyPr/>
        <a:lstStyle/>
        <a:p>
          <a:r>
            <a:rPr lang="zh-CN" altLang="en-US"/>
            <a:t>生产管理</a:t>
          </a:r>
        </a:p>
      </dgm:t>
    </dgm:pt>
    <dgm:pt modelId="{48E27A14-45D7-40D2-892E-D4BE204C8C77}" type="parTrans" cxnId="{C6454A86-4C7F-4AC1-AB14-11847D7ACA4B}">
      <dgm:prSet/>
      <dgm:spPr/>
      <dgm:t>
        <a:bodyPr/>
        <a:lstStyle/>
        <a:p>
          <a:endParaRPr lang="zh-CN" altLang="en-US"/>
        </a:p>
      </dgm:t>
    </dgm:pt>
    <dgm:pt modelId="{AF7F4C0A-947D-424E-B69E-A3B718954EDC}" type="sibTrans" cxnId="{C6454A86-4C7F-4AC1-AB14-11847D7ACA4B}">
      <dgm:prSet/>
      <dgm:spPr/>
      <dgm:t>
        <a:bodyPr/>
        <a:lstStyle/>
        <a:p>
          <a:endParaRPr lang="zh-CN" altLang="en-US"/>
        </a:p>
      </dgm:t>
    </dgm:pt>
    <dgm:pt modelId="{81D8911E-3F7A-43B6-B1FE-0EE0AA6ECF8E}">
      <dgm:prSet phldrT="[文本]"/>
      <dgm:spPr/>
      <dgm:t>
        <a:bodyPr/>
        <a:lstStyle/>
        <a:p>
          <a:r>
            <a:rPr lang="zh-CN" altLang="en-US"/>
            <a:t>会员管理</a:t>
          </a:r>
        </a:p>
      </dgm:t>
    </dgm:pt>
    <dgm:pt modelId="{813B0649-49DC-4B6E-B8EA-3711194AB759}" type="parTrans" cxnId="{C7553AED-D99D-4223-8194-043173F591E4}">
      <dgm:prSet/>
      <dgm:spPr/>
      <dgm:t>
        <a:bodyPr/>
        <a:lstStyle/>
        <a:p>
          <a:endParaRPr lang="zh-CN" altLang="en-US"/>
        </a:p>
      </dgm:t>
    </dgm:pt>
    <dgm:pt modelId="{494010EE-6E6D-4048-A4E5-17E495D6B3AD}" type="sibTrans" cxnId="{C7553AED-D99D-4223-8194-043173F591E4}">
      <dgm:prSet/>
      <dgm:spPr/>
      <dgm:t>
        <a:bodyPr/>
        <a:lstStyle/>
        <a:p>
          <a:endParaRPr lang="zh-CN" altLang="en-US"/>
        </a:p>
      </dgm:t>
    </dgm:pt>
    <dgm:pt modelId="{39C05100-E127-4734-B4D9-C6C3FE78C12B}">
      <dgm:prSet/>
      <dgm:spPr/>
      <dgm:t>
        <a:bodyPr/>
        <a:lstStyle/>
        <a:p>
          <a:r>
            <a:rPr lang="zh-CN" altLang="en-US"/>
            <a:t>财务管理</a:t>
          </a:r>
        </a:p>
      </dgm:t>
    </dgm:pt>
    <dgm:pt modelId="{3BF04C10-0304-45F8-9623-25C3765CD37B}" type="parTrans" cxnId="{5657EC0F-8CA7-4D13-B5DF-554ABEC699F0}">
      <dgm:prSet/>
      <dgm:spPr/>
      <dgm:t>
        <a:bodyPr/>
        <a:lstStyle/>
        <a:p>
          <a:endParaRPr lang="zh-CN" altLang="en-US"/>
        </a:p>
      </dgm:t>
    </dgm:pt>
    <dgm:pt modelId="{3CF0D656-0E38-4C56-BD3A-9E9F9B04E069}" type="sibTrans" cxnId="{5657EC0F-8CA7-4D13-B5DF-554ABEC699F0}">
      <dgm:prSet/>
      <dgm:spPr/>
      <dgm:t>
        <a:bodyPr/>
        <a:lstStyle/>
        <a:p>
          <a:endParaRPr lang="zh-CN" altLang="en-US"/>
        </a:p>
      </dgm:t>
    </dgm:pt>
    <dgm:pt modelId="{917A3504-6552-436D-BCD0-F13905EAA715}">
      <dgm:prSet/>
      <dgm:spPr/>
      <dgm:t>
        <a:bodyPr/>
        <a:lstStyle/>
        <a:p>
          <a:r>
            <a:rPr lang="zh-CN" altLang="en-US"/>
            <a:t>设计管理</a:t>
          </a:r>
        </a:p>
      </dgm:t>
    </dgm:pt>
    <dgm:pt modelId="{A471007A-E050-4D04-B6FA-BE7A568ED2D7}" type="parTrans" cxnId="{43BD8136-834B-41C8-AC76-D327222FC0A6}">
      <dgm:prSet/>
      <dgm:spPr/>
      <dgm:t>
        <a:bodyPr/>
        <a:lstStyle/>
        <a:p>
          <a:endParaRPr lang="zh-CN" altLang="en-US"/>
        </a:p>
      </dgm:t>
    </dgm:pt>
    <dgm:pt modelId="{E74BBD4E-474E-4426-9FB0-3119E8D91B88}" type="sibTrans" cxnId="{43BD8136-834B-41C8-AC76-D327222FC0A6}">
      <dgm:prSet/>
      <dgm:spPr/>
      <dgm:t>
        <a:bodyPr/>
        <a:lstStyle/>
        <a:p>
          <a:endParaRPr lang="zh-CN" altLang="en-US"/>
        </a:p>
      </dgm:t>
    </dgm:pt>
    <dgm:pt modelId="{E06516BB-08B0-4321-B333-949DE1FD1FEA}">
      <dgm:prSet/>
      <dgm:spPr/>
      <dgm:t>
        <a:bodyPr/>
        <a:lstStyle/>
        <a:p>
          <a:r>
            <a:rPr lang="zh-CN" altLang="en-US"/>
            <a:t>数据记录</a:t>
          </a:r>
        </a:p>
      </dgm:t>
    </dgm:pt>
    <dgm:pt modelId="{05C2B2C9-D83A-422D-8EAC-050797C5841D}" type="parTrans" cxnId="{E862E01E-9735-4DC0-BDF3-0A90776CA9AB}">
      <dgm:prSet/>
      <dgm:spPr/>
      <dgm:t>
        <a:bodyPr/>
        <a:lstStyle/>
        <a:p>
          <a:endParaRPr lang="zh-CN" altLang="en-US"/>
        </a:p>
      </dgm:t>
    </dgm:pt>
    <dgm:pt modelId="{F453E165-8F22-4086-93AB-7CDC2AD6EA9D}" type="sibTrans" cxnId="{E862E01E-9735-4DC0-BDF3-0A90776CA9AB}">
      <dgm:prSet/>
      <dgm:spPr/>
      <dgm:t>
        <a:bodyPr/>
        <a:lstStyle/>
        <a:p>
          <a:endParaRPr lang="zh-CN" altLang="en-US"/>
        </a:p>
      </dgm:t>
    </dgm:pt>
    <dgm:pt modelId="{3A781806-5DBC-4935-80DD-F01C3F0B2597}">
      <dgm:prSet/>
      <dgm:spPr/>
      <dgm:t>
        <a:bodyPr/>
        <a:lstStyle/>
        <a:p>
          <a:r>
            <a:rPr lang="zh-CN" altLang="en-US"/>
            <a:t>后台权限管理</a:t>
          </a:r>
        </a:p>
      </dgm:t>
    </dgm:pt>
    <dgm:pt modelId="{76A824D8-E737-4803-A26A-515A24CDA81E}" type="parTrans" cxnId="{179521C7-6301-4CD6-8824-5B04E810CAC9}">
      <dgm:prSet/>
      <dgm:spPr/>
      <dgm:t>
        <a:bodyPr/>
        <a:lstStyle/>
        <a:p>
          <a:endParaRPr lang="zh-CN" altLang="en-US"/>
        </a:p>
      </dgm:t>
    </dgm:pt>
    <dgm:pt modelId="{55379F71-31F9-4C1E-B04A-01F0FBF4AC9D}" type="sibTrans" cxnId="{179521C7-6301-4CD6-8824-5B04E810CAC9}">
      <dgm:prSet/>
      <dgm:spPr/>
      <dgm:t>
        <a:bodyPr/>
        <a:lstStyle/>
        <a:p>
          <a:endParaRPr lang="zh-CN" altLang="en-US"/>
        </a:p>
      </dgm:t>
    </dgm:pt>
    <dgm:pt modelId="{6ABAF8C8-1147-4611-93D7-9D3B1D1C13AF}">
      <dgm:prSet/>
      <dgm:spPr/>
      <dgm:t>
        <a:bodyPr/>
        <a:lstStyle/>
        <a:p>
          <a:r>
            <a:rPr lang="zh-CN" altLang="en-US"/>
            <a:t>前台权限管理</a:t>
          </a:r>
        </a:p>
      </dgm:t>
    </dgm:pt>
    <dgm:pt modelId="{C74EAE39-8C62-4616-BEDF-B7AD8EA7E306}" type="parTrans" cxnId="{DF8477D3-A15B-417C-8DFE-CD79B731DEDE}">
      <dgm:prSet/>
      <dgm:spPr/>
      <dgm:t>
        <a:bodyPr/>
        <a:lstStyle/>
        <a:p>
          <a:endParaRPr lang="zh-CN" altLang="en-US"/>
        </a:p>
      </dgm:t>
    </dgm:pt>
    <dgm:pt modelId="{91B092F5-47B9-449F-9081-ACFF74604094}" type="sibTrans" cxnId="{DF8477D3-A15B-417C-8DFE-CD79B731DEDE}">
      <dgm:prSet/>
      <dgm:spPr/>
      <dgm:t>
        <a:bodyPr/>
        <a:lstStyle/>
        <a:p>
          <a:endParaRPr lang="zh-CN" altLang="en-US"/>
        </a:p>
      </dgm:t>
    </dgm:pt>
    <dgm:pt modelId="{19C80E6D-1CA5-4224-B440-1FE289BD06B1}" type="asst">
      <dgm:prSet/>
      <dgm:spPr/>
      <dgm:t>
        <a:bodyPr/>
        <a:lstStyle/>
        <a:p>
          <a:r>
            <a:rPr lang="zh-CN" altLang="en-US"/>
            <a:t>申述管理</a:t>
          </a:r>
        </a:p>
      </dgm:t>
    </dgm:pt>
    <dgm:pt modelId="{61672D91-64F0-44CC-BABA-47FF341D2953}" type="parTrans" cxnId="{3BED81A3-F3FD-4012-937B-46A9270CDA39}">
      <dgm:prSet/>
      <dgm:spPr/>
      <dgm:t>
        <a:bodyPr/>
        <a:lstStyle/>
        <a:p>
          <a:endParaRPr lang="zh-CN" altLang="en-US"/>
        </a:p>
      </dgm:t>
    </dgm:pt>
    <dgm:pt modelId="{2E4EE43C-E668-4163-BB0D-0E236E6BEA2E}" type="sibTrans" cxnId="{3BED81A3-F3FD-4012-937B-46A9270CDA39}">
      <dgm:prSet/>
      <dgm:spPr/>
      <dgm:t>
        <a:bodyPr/>
        <a:lstStyle/>
        <a:p>
          <a:endParaRPr lang="zh-CN" altLang="en-US"/>
        </a:p>
      </dgm:t>
    </dgm:pt>
    <dgm:pt modelId="{9530362A-8B2E-4C52-8C80-333083687223}" type="asst">
      <dgm:prSet/>
      <dgm:spPr/>
      <dgm:t>
        <a:bodyPr/>
        <a:lstStyle/>
        <a:p>
          <a:r>
            <a:rPr lang="zh-CN" altLang="en-US"/>
            <a:t>常规管理</a:t>
          </a:r>
        </a:p>
      </dgm:t>
    </dgm:pt>
    <dgm:pt modelId="{BC0B3244-902A-4CA2-835C-1CBA70AC3284}" type="parTrans" cxnId="{07BE5E2D-67B7-4ADC-A945-9B3B9B6C8B13}">
      <dgm:prSet/>
      <dgm:spPr/>
      <dgm:t>
        <a:bodyPr/>
        <a:lstStyle/>
        <a:p>
          <a:endParaRPr lang="zh-CN" altLang="en-US"/>
        </a:p>
      </dgm:t>
    </dgm:pt>
    <dgm:pt modelId="{2616E80C-5869-42E3-8030-389630D0BA8B}" type="sibTrans" cxnId="{07BE5E2D-67B7-4ADC-A945-9B3B9B6C8B13}">
      <dgm:prSet/>
      <dgm:spPr/>
      <dgm:t>
        <a:bodyPr/>
        <a:lstStyle/>
        <a:p>
          <a:endParaRPr lang="zh-CN" altLang="en-US"/>
        </a:p>
      </dgm:t>
    </dgm:pt>
    <dgm:pt modelId="{C8860553-BD2C-42EB-AADD-627D17D3923C}" type="pres">
      <dgm:prSet presAssocID="{6D37C5C4-C36C-4F22-AB15-B0D6B295E427}" presName="hierChild1" presStyleCnt="0">
        <dgm:presLayoutVars>
          <dgm:orgChart val="1"/>
          <dgm:chPref val="1"/>
          <dgm:dir/>
          <dgm:animOne val="branch"/>
          <dgm:animLvl val="lvl"/>
          <dgm:resizeHandles/>
        </dgm:presLayoutVars>
      </dgm:prSet>
      <dgm:spPr/>
    </dgm:pt>
    <dgm:pt modelId="{D1CC1501-68C7-4555-893F-5057326698F7}" type="pres">
      <dgm:prSet presAssocID="{3E5BD1D4-9C3E-4999-9454-5D6C5674CAAD}" presName="hierRoot1" presStyleCnt="0">
        <dgm:presLayoutVars>
          <dgm:hierBranch val="init"/>
        </dgm:presLayoutVars>
      </dgm:prSet>
      <dgm:spPr/>
    </dgm:pt>
    <dgm:pt modelId="{B65AE29D-0432-49D5-840F-5338C0C7434A}" type="pres">
      <dgm:prSet presAssocID="{3E5BD1D4-9C3E-4999-9454-5D6C5674CAAD}" presName="rootComposite1" presStyleCnt="0"/>
      <dgm:spPr/>
    </dgm:pt>
    <dgm:pt modelId="{246440C7-E1A7-4893-A1A4-D2213EE03B0D}" type="pres">
      <dgm:prSet presAssocID="{3E5BD1D4-9C3E-4999-9454-5D6C5674CAAD}" presName="rootText1" presStyleLbl="node0" presStyleIdx="0" presStyleCnt="1">
        <dgm:presLayoutVars>
          <dgm:chPref val="3"/>
        </dgm:presLayoutVars>
      </dgm:prSet>
      <dgm:spPr/>
    </dgm:pt>
    <dgm:pt modelId="{20876CDF-7460-44CF-A594-E289D6712FE4}" type="pres">
      <dgm:prSet presAssocID="{3E5BD1D4-9C3E-4999-9454-5D6C5674CAAD}" presName="rootConnector1" presStyleLbl="node1" presStyleIdx="0" presStyleCnt="0"/>
      <dgm:spPr/>
    </dgm:pt>
    <dgm:pt modelId="{8347FEAD-AB2D-428C-8027-275505A40EFD}" type="pres">
      <dgm:prSet presAssocID="{3E5BD1D4-9C3E-4999-9454-5D6C5674CAAD}" presName="hierChild2" presStyleCnt="0"/>
      <dgm:spPr/>
    </dgm:pt>
    <dgm:pt modelId="{C7DA6019-9BF9-4CBD-A891-34EE7F2696EF}" type="pres">
      <dgm:prSet presAssocID="{80659933-8F82-40CF-BAF7-75F04EDD5D01}" presName="Name37" presStyleLbl="parChTrans1D2" presStyleIdx="0" presStyleCnt="10"/>
      <dgm:spPr/>
    </dgm:pt>
    <dgm:pt modelId="{793390CD-D722-408B-9321-42AE7BBCDB69}" type="pres">
      <dgm:prSet presAssocID="{5B7F20B3-A0C0-446F-A7ED-A45DABF8BBC3}" presName="hierRoot2" presStyleCnt="0">
        <dgm:presLayoutVars>
          <dgm:hierBranch val="init"/>
        </dgm:presLayoutVars>
      </dgm:prSet>
      <dgm:spPr/>
    </dgm:pt>
    <dgm:pt modelId="{66964DB3-D52E-4ED4-8B2F-F12FC1B78D1A}" type="pres">
      <dgm:prSet presAssocID="{5B7F20B3-A0C0-446F-A7ED-A45DABF8BBC3}" presName="rootComposite" presStyleCnt="0"/>
      <dgm:spPr/>
    </dgm:pt>
    <dgm:pt modelId="{E3E3D178-F2F5-465E-A791-70E9EA80D432}" type="pres">
      <dgm:prSet presAssocID="{5B7F20B3-A0C0-446F-A7ED-A45DABF8BBC3}" presName="rootText" presStyleLbl="node2" presStyleIdx="0" presStyleCnt="8">
        <dgm:presLayoutVars>
          <dgm:chPref val="3"/>
        </dgm:presLayoutVars>
      </dgm:prSet>
      <dgm:spPr/>
    </dgm:pt>
    <dgm:pt modelId="{6E576C03-FC63-4C67-A0AD-DD03522AFEFA}" type="pres">
      <dgm:prSet presAssocID="{5B7F20B3-A0C0-446F-A7ED-A45DABF8BBC3}" presName="rootConnector" presStyleLbl="node2" presStyleIdx="0" presStyleCnt="8"/>
      <dgm:spPr/>
    </dgm:pt>
    <dgm:pt modelId="{F9B55192-9854-4B88-93F4-3E8B4F01457C}" type="pres">
      <dgm:prSet presAssocID="{5B7F20B3-A0C0-446F-A7ED-A45DABF8BBC3}" presName="hierChild4" presStyleCnt="0"/>
      <dgm:spPr/>
    </dgm:pt>
    <dgm:pt modelId="{0AC3E909-87F6-4F39-B646-568914CEEFC0}" type="pres">
      <dgm:prSet presAssocID="{5B7F20B3-A0C0-446F-A7ED-A45DABF8BBC3}" presName="hierChild5" presStyleCnt="0"/>
      <dgm:spPr/>
    </dgm:pt>
    <dgm:pt modelId="{EBBE64D6-FA80-4B9D-8437-3427378A34F1}" type="pres">
      <dgm:prSet presAssocID="{48E27A14-45D7-40D2-892E-D4BE204C8C77}" presName="Name37" presStyleLbl="parChTrans1D2" presStyleIdx="1" presStyleCnt="10"/>
      <dgm:spPr/>
    </dgm:pt>
    <dgm:pt modelId="{A6F7CB91-36D2-4583-982B-517896D4C768}" type="pres">
      <dgm:prSet presAssocID="{4913F0E5-D387-444B-B46F-1B51903EC91B}" presName="hierRoot2" presStyleCnt="0">
        <dgm:presLayoutVars>
          <dgm:hierBranch val="init"/>
        </dgm:presLayoutVars>
      </dgm:prSet>
      <dgm:spPr/>
    </dgm:pt>
    <dgm:pt modelId="{1CD325EF-1EF2-41DB-84C4-FCC98EF603C5}" type="pres">
      <dgm:prSet presAssocID="{4913F0E5-D387-444B-B46F-1B51903EC91B}" presName="rootComposite" presStyleCnt="0"/>
      <dgm:spPr/>
    </dgm:pt>
    <dgm:pt modelId="{A0577120-5E89-4FF9-AFF5-678C267B7766}" type="pres">
      <dgm:prSet presAssocID="{4913F0E5-D387-444B-B46F-1B51903EC91B}" presName="rootText" presStyleLbl="node2" presStyleIdx="1" presStyleCnt="8">
        <dgm:presLayoutVars>
          <dgm:chPref val="3"/>
        </dgm:presLayoutVars>
      </dgm:prSet>
      <dgm:spPr/>
    </dgm:pt>
    <dgm:pt modelId="{D6DE6525-EF8E-4FD7-83DF-923C4E6C1461}" type="pres">
      <dgm:prSet presAssocID="{4913F0E5-D387-444B-B46F-1B51903EC91B}" presName="rootConnector" presStyleLbl="node2" presStyleIdx="1" presStyleCnt="8"/>
      <dgm:spPr/>
    </dgm:pt>
    <dgm:pt modelId="{E0DC988D-7AC5-4093-A630-F73F696A28EB}" type="pres">
      <dgm:prSet presAssocID="{4913F0E5-D387-444B-B46F-1B51903EC91B}" presName="hierChild4" presStyleCnt="0"/>
      <dgm:spPr/>
    </dgm:pt>
    <dgm:pt modelId="{D7A3751C-16C9-413E-8452-74F171721063}" type="pres">
      <dgm:prSet presAssocID="{4913F0E5-D387-444B-B46F-1B51903EC91B}" presName="hierChild5" presStyleCnt="0"/>
      <dgm:spPr/>
    </dgm:pt>
    <dgm:pt modelId="{287A6664-BF96-4295-AF01-CA15922059D6}" type="pres">
      <dgm:prSet presAssocID="{813B0649-49DC-4B6E-B8EA-3711194AB759}" presName="Name37" presStyleLbl="parChTrans1D2" presStyleIdx="2" presStyleCnt="10"/>
      <dgm:spPr/>
    </dgm:pt>
    <dgm:pt modelId="{F01EAB8E-9484-40BF-9936-BAF4166611ED}" type="pres">
      <dgm:prSet presAssocID="{81D8911E-3F7A-43B6-B1FE-0EE0AA6ECF8E}" presName="hierRoot2" presStyleCnt="0">
        <dgm:presLayoutVars>
          <dgm:hierBranch val="init"/>
        </dgm:presLayoutVars>
      </dgm:prSet>
      <dgm:spPr/>
    </dgm:pt>
    <dgm:pt modelId="{D5621987-AD41-4262-A45D-34DD80430D78}" type="pres">
      <dgm:prSet presAssocID="{81D8911E-3F7A-43B6-B1FE-0EE0AA6ECF8E}" presName="rootComposite" presStyleCnt="0"/>
      <dgm:spPr/>
    </dgm:pt>
    <dgm:pt modelId="{B1D965D9-15F2-4A69-8AAD-D40A6E34BD34}" type="pres">
      <dgm:prSet presAssocID="{81D8911E-3F7A-43B6-B1FE-0EE0AA6ECF8E}" presName="rootText" presStyleLbl="node2" presStyleIdx="2" presStyleCnt="8">
        <dgm:presLayoutVars>
          <dgm:chPref val="3"/>
        </dgm:presLayoutVars>
      </dgm:prSet>
      <dgm:spPr/>
    </dgm:pt>
    <dgm:pt modelId="{EC36A1D1-3D49-4169-9EE8-B9202572334C}" type="pres">
      <dgm:prSet presAssocID="{81D8911E-3F7A-43B6-B1FE-0EE0AA6ECF8E}" presName="rootConnector" presStyleLbl="node2" presStyleIdx="2" presStyleCnt="8"/>
      <dgm:spPr/>
    </dgm:pt>
    <dgm:pt modelId="{AB7B8E23-3361-4274-AE76-D75B575D1523}" type="pres">
      <dgm:prSet presAssocID="{81D8911E-3F7A-43B6-B1FE-0EE0AA6ECF8E}" presName="hierChild4" presStyleCnt="0"/>
      <dgm:spPr/>
    </dgm:pt>
    <dgm:pt modelId="{10ED28DC-85C3-4F74-BE93-5E9FE9D4DE8A}" type="pres">
      <dgm:prSet presAssocID="{81D8911E-3F7A-43B6-B1FE-0EE0AA6ECF8E}" presName="hierChild5" presStyleCnt="0"/>
      <dgm:spPr/>
    </dgm:pt>
    <dgm:pt modelId="{E85E57AB-1A07-46E1-989F-C6C1C37E4052}" type="pres">
      <dgm:prSet presAssocID="{3BF04C10-0304-45F8-9623-25C3765CD37B}" presName="Name37" presStyleLbl="parChTrans1D2" presStyleIdx="3" presStyleCnt="10"/>
      <dgm:spPr/>
    </dgm:pt>
    <dgm:pt modelId="{8ECA45CC-B877-4C20-A1C0-32E8A2062519}" type="pres">
      <dgm:prSet presAssocID="{39C05100-E127-4734-B4D9-C6C3FE78C12B}" presName="hierRoot2" presStyleCnt="0">
        <dgm:presLayoutVars>
          <dgm:hierBranch val="init"/>
        </dgm:presLayoutVars>
      </dgm:prSet>
      <dgm:spPr/>
    </dgm:pt>
    <dgm:pt modelId="{F7C69047-202C-4889-B6CF-0E3FEE71BBD5}" type="pres">
      <dgm:prSet presAssocID="{39C05100-E127-4734-B4D9-C6C3FE78C12B}" presName="rootComposite" presStyleCnt="0"/>
      <dgm:spPr/>
    </dgm:pt>
    <dgm:pt modelId="{DACFBC2E-5569-4C94-A72E-A3CD0165A461}" type="pres">
      <dgm:prSet presAssocID="{39C05100-E127-4734-B4D9-C6C3FE78C12B}" presName="rootText" presStyleLbl="node2" presStyleIdx="3" presStyleCnt="8">
        <dgm:presLayoutVars>
          <dgm:chPref val="3"/>
        </dgm:presLayoutVars>
      </dgm:prSet>
      <dgm:spPr/>
    </dgm:pt>
    <dgm:pt modelId="{8016191E-F9C6-4928-A89F-A81DDEE8B944}" type="pres">
      <dgm:prSet presAssocID="{39C05100-E127-4734-B4D9-C6C3FE78C12B}" presName="rootConnector" presStyleLbl="node2" presStyleIdx="3" presStyleCnt="8"/>
      <dgm:spPr/>
    </dgm:pt>
    <dgm:pt modelId="{7713B7F5-5ACE-400D-9964-F5EDAA2621CA}" type="pres">
      <dgm:prSet presAssocID="{39C05100-E127-4734-B4D9-C6C3FE78C12B}" presName="hierChild4" presStyleCnt="0"/>
      <dgm:spPr/>
    </dgm:pt>
    <dgm:pt modelId="{75084B2E-2D83-4617-B831-64BEFB1A881D}" type="pres">
      <dgm:prSet presAssocID="{39C05100-E127-4734-B4D9-C6C3FE78C12B}" presName="hierChild5" presStyleCnt="0"/>
      <dgm:spPr/>
    </dgm:pt>
    <dgm:pt modelId="{A258B394-3C1C-4DBD-B28D-63BEE36A0204}" type="pres">
      <dgm:prSet presAssocID="{A471007A-E050-4D04-B6FA-BE7A568ED2D7}" presName="Name37" presStyleLbl="parChTrans1D2" presStyleIdx="4" presStyleCnt="10"/>
      <dgm:spPr/>
    </dgm:pt>
    <dgm:pt modelId="{2D6ABA06-E6A1-4B2E-8EC5-6DD089741DFA}" type="pres">
      <dgm:prSet presAssocID="{917A3504-6552-436D-BCD0-F13905EAA715}" presName="hierRoot2" presStyleCnt="0">
        <dgm:presLayoutVars>
          <dgm:hierBranch val="init"/>
        </dgm:presLayoutVars>
      </dgm:prSet>
      <dgm:spPr/>
    </dgm:pt>
    <dgm:pt modelId="{4EE28425-D85D-4C69-87D3-3A2170B04634}" type="pres">
      <dgm:prSet presAssocID="{917A3504-6552-436D-BCD0-F13905EAA715}" presName="rootComposite" presStyleCnt="0"/>
      <dgm:spPr/>
    </dgm:pt>
    <dgm:pt modelId="{5A319EEC-D746-49AF-8499-84FB365D2C86}" type="pres">
      <dgm:prSet presAssocID="{917A3504-6552-436D-BCD0-F13905EAA715}" presName="rootText" presStyleLbl="node2" presStyleIdx="4" presStyleCnt="8">
        <dgm:presLayoutVars>
          <dgm:chPref val="3"/>
        </dgm:presLayoutVars>
      </dgm:prSet>
      <dgm:spPr/>
    </dgm:pt>
    <dgm:pt modelId="{575F0F31-41DB-416A-BA02-1121B6E73CDB}" type="pres">
      <dgm:prSet presAssocID="{917A3504-6552-436D-BCD0-F13905EAA715}" presName="rootConnector" presStyleLbl="node2" presStyleIdx="4" presStyleCnt="8"/>
      <dgm:spPr/>
    </dgm:pt>
    <dgm:pt modelId="{A3C89DC1-9B5A-40E9-ADE4-42AD50594BD0}" type="pres">
      <dgm:prSet presAssocID="{917A3504-6552-436D-BCD0-F13905EAA715}" presName="hierChild4" presStyleCnt="0"/>
      <dgm:spPr/>
    </dgm:pt>
    <dgm:pt modelId="{AB5C7FA6-AA1C-40CF-AC0F-3930657E011A}" type="pres">
      <dgm:prSet presAssocID="{917A3504-6552-436D-BCD0-F13905EAA715}" presName="hierChild5" presStyleCnt="0"/>
      <dgm:spPr/>
    </dgm:pt>
    <dgm:pt modelId="{26FF654D-4A8B-4DB7-97FA-3468A4EBFA70}" type="pres">
      <dgm:prSet presAssocID="{05C2B2C9-D83A-422D-8EAC-050797C5841D}" presName="Name37" presStyleLbl="parChTrans1D2" presStyleIdx="5" presStyleCnt="10"/>
      <dgm:spPr/>
    </dgm:pt>
    <dgm:pt modelId="{F7A94A4B-F592-455A-A55C-709367EB67D3}" type="pres">
      <dgm:prSet presAssocID="{E06516BB-08B0-4321-B333-949DE1FD1FEA}" presName="hierRoot2" presStyleCnt="0">
        <dgm:presLayoutVars>
          <dgm:hierBranch val="init"/>
        </dgm:presLayoutVars>
      </dgm:prSet>
      <dgm:spPr/>
    </dgm:pt>
    <dgm:pt modelId="{72FCF9EF-C5E9-4549-9256-73514FA8F4F7}" type="pres">
      <dgm:prSet presAssocID="{E06516BB-08B0-4321-B333-949DE1FD1FEA}" presName="rootComposite" presStyleCnt="0"/>
      <dgm:spPr/>
    </dgm:pt>
    <dgm:pt modelId="{ED4194AE-35D0-41C2-8242-84C01C97DAE6}" type="pres">
      <dgm:prSet presAssocID="{E06516BB-08B0-4321-B333-949DE1FD1FEA}" presName="rootText" presStyleLbl="node2" presStyleIdx="5" presStyleCnt="8">
        <dgm:presLayoutVars>
          <dgm:chPref val="3"/>
        </dgm:presLayoutVars>
      </dgm:prSet>
      <dgm:spPr/>
    </dgm:pt>
    <dgm:pt modelId="{5015E57D-007F-426A-9D40-25BC7519861F}" type="pres">
      <dgm:prSet presAssocID="{E06516BB-08B0-4321-B333-949DE1FD1FEA}" presName="rootConnector" presStyleLbl="node2" presStyleIdx="5" presStyleCnt="8"/>
      <dgm:spPr/>
    </dgm:pt>
    <dgm:pt modelId="{36384889-5D77-4A9B-B7F2-917A8158C60C}" type="pres">
      <dgm:prSet presAssocID="{E06516BB-08B0-4321-B333-949DE1FD1FEA}" presName="hierChild4" presStyleCnt="0"/>
      <dgm:spPr/>
    </dgm:pt>
    <dgm:pt modelId="{EF804C12-4ED1-4521-A652-54F1B0F9B019}" type="pres">
      <dgm:prSet presAssocID="{E06516BB-08B0-4321-B333-949DE1FD1FEA}" presName="hierChild5" presStyleCnt="0"/>
      <dgm:spPr/>
    </dgm:pt>
    <dgm:pt modelId="{BADB0133-EA80-452E-8F2F-9DBA893C8D0C}" type="pres">
      <dgm:prSet presAssocID="{76A824D8-E737-4803-A26A-515A24CDA81E}" presName="Name37" presStyleLbl="parChTrans1D2" presStyleIdx="6" presStyleCnt="10"/>
      <dgm:spPr/>
    </dgm:pt>
    <dgm:pt modelId="{4FCC8D95-304E-4D41-B836-19A7A248FA8E}" type="pres">
      <dgm:prSet presAssocID="{3A781806-5DBC-4935-80DD-F01C3F0B2597}" presName="hierRoot2" presStyleCnt="0">
        <dgm:presLayoutVars>
          <dgm:hierBranch val="init"/>
        </dgm:presLayoutVars>
      </dgm:prSet>
      <dgm:spPr/>
    </dgm:pt>
    <dgm:pt modelId="{4B0CF603-9285-4DA2-86A1-469F8453315A}" type="pres">
      <dgm:prSet presAssocID="{3A781806-5DBC-4935-80DD-F01C3F0B2597}" presName="rootComposite" presStyleCnt="0"/>
      <dgm:spPr/>
    </dgm:pt>
    <dgm:pt modelId="{45E2BDD8-8C08-45D1-8B8B-CF21918FF6A8}" type="pres">
      <dgm:prSet presAssocID="{3A781806-5DBC-4935-80DD-F01C3F0B2597}" presName="rootText" presStyleLbl="node2" presStyleIdx="6" presStyleCnt="8">
        <dgm:presLayoutVars>
          <dgm:chPref val="3"/>
        </dgm:presLayoutVars>
      </dgm:prSet>
      <dgm:spPr/>
    </dgm:pt>
    <dgm:pt modelId="{026680F4-91D6-494B-BD24-D33CB19FA614}" type="pres">
      <dgm:prSet presAssocID="{3A781806-5DBC-4935-80DD-F01C3F0B2597}" presName="rootConnector" presStyleLbl="node2" presStyleIdx="6" presStyleCnt="8"/>
      <dgm:spPr/>
    </dgm:pt>
    <dgm:pt modelId="{4BA4C48F-E835-4B83-BB12-7C1D4B9A5C26}" type="pres">
      <dgm:prSet presAssocID="{3A781806-5DBC-4935-80DD-F01C3F0B2597}" presName="hierChild4" presStyleCnt="0"/>
      <dgm:spPr/>
    </dgm:pt>
    <dgm:pt modelId="{DA044A69-9719-4AA6-8C89-59D1B3D21B24}" type="pres">
      <dgm:prSet presAssocID="{3A781806-5DBC-4935-80DD-F01C3F0B2597}" presName="hierChild5" presStyleCnt="0"/>
      <dgm:spPr/>
    </dgm:pt>
    <dgm:pt modelId="{784C10F7-C1A1-44BE-8D11-73402829A329}" type="pres">
      <dgm:prSet presAssocID="{C74EAE39-8C62-4616-BEDF-B7AD8EA7E306}" presName="Name37" presStyleLbl="parChTrans1D2" presStyleIdx="7" presStyleCnt="10"/>
      <dgm:spPr/>
    </dgm:pt>
    <dgm:pt modelId="{99A7D3C9-0C87-4BB6-A646-B3FE03C1259B}" type="pres">
      <dgm:prSet presAssocID="{6ABAF8C8-1147-4611-93D7-9D3B1D1C13AF}" presName="hierRoot2" presStyleCnt="0">
        <dgm:presLayoutVars>
          <dgm:hierBranch val="init"/>
        </dgm:presLayoutVars>
      </dgm:prSet>
      <dgm:spPr/>
    </dgm:pt>
    <dgm:pt modelId="{343BAB96-DC28-49E9-87F2-275797396474}" type="pres">
      <dgm:prSet presAssocID="{6ABAF8C8-1147-4611-93D7-9D3B1D1C13AF}" presName="rootComposite" presStyleCnt="0"/>
      <dgm:spPr/>
    </dgm:pt>
    <dgm:pt modelId="{AB4DF752-2AEC-4D82-ADFA-C0B875F11101}" type="pres">
      <dgm:prSet presAssocID="{6ABAF8C8-1147-4611-93D7-9D3B1D1C13AF}" presName="rootText" presStyleLbl="node2" presStyleIdx="7" presStyleCnt="8">
        <dgm:presLayoutVars>
          <dgm:chPref val="3"/>
        </dgm:presLayoutVars>
      </dgm:prSet>
      <dgm:spPr/>
    </dgm:pt>
    <dgm:pt modelId="{BE50E600-0738-4587-8F77-F4B6E84D1C6C}" type="pres">
      <dgm:prSet presAssocID="{6ABAF8C8-1147-4611-93D7-9D3B1D1C13AF}" presName="rootConnector" presStyleLbl="node2" presStyleIdx="7" presStyleCnt="8"/>
      <dgm:spPr/>
    </dgm:pt>
    <dgm:pt modelId="{8FF02C80-68B1-407E-9993-ABF367E750D1}" type="pres">
      <dgm:prSet presAssocID="{6ABAF8C8-1147-4611-93D7-9D3B1D1C13AF}" presName="hierChild4" presStyleCnt="0"/>
      <dgm:spPr/>
    </dgm:pt>
    <dgm:pt modelId="{D471FA21-02C3-49FE-A94B-16826EDF8715}" type="pres">
      <dgm:prSet presAssocID="{6ABAF8C8-1147-4611-93D7-9D3B1D1C13AF}" presName="hierChild5" presStyleCnt="0"/>
      <dgm:spPr/>
    </dgm:pt>
    <dgm:pt modelId="{8CBE08A8-F375-460A-8768-0EC20E67F6C2}" type="pres">
      <dgm:prSet presAssocID="{3E5BD1D4-9C3E-4999-9454-5D6C5674CAAD}" presName="hierChild3" presStyleCnt="0"/>
      <dgm:spPr/>
    </dgm:pt>
    <dgm:pt modelId="{D71CC2D7-D16C-4880-BEA9-0B05820A36BB}" type="pres">
      <dgm:prSet presAssocID="{61672D91-64F0-44CC-BABA-47FF341D2953}" presName="Name111" presStyleLbl="parChTrans1D2" presStyleIdx="8" presStyleCnt="10"/>
      <dgm:spPr/>
    </dgm:pt>
    <dgm:pt modelId="{8E9804A6-27C3-429E-844D-F83228994A89}" type="pres">
      <dgm:prSet presAssocID="{19C80E6D-1CA5-4224-B440-1FE289BD06B1}" presName="hierRoot3" presStyleCnt="0">
        <dgm:presLayoutVars>
          <dgm:hierBranch val="init"/>
        </dgm:presLayoutVars>
      </dgm:prSet>
      <dgm:spPr/>
    </dgm:pt>
    <dgm:pt modelId="{96F75D8E-6249-4BDD-814D-DCBC114F8430}" type="pres">
      <dgm:prSet presAssocID="{19C80E6D-1CA5-4224-B440-1FE289BD06B1}" presName="rootComposite3" presStyleCnt="0"/>
      <dgm:spPr/>
    </dgm:pt>
    <dgm:pt modelId="{D1B906E7-D94A-4BC3-A93B-A8D5EAF9B9A1}" type="pres">
      <dgm:prSet presAssocID="{19C80E6D-1CA5-4224-B440-1FE289BD06B1}" presName="rootText3" presStyleLbl="asst1" presStyleIdx="0" presStyleCnt="2">
        <dgm:presLayoutVars>
          <dgm:chPref val="3"/>
        </dgm:presLayoutVars>
      </dgm:prSet>
      <dgm:spPr/>
    </dgm:pt>
    <dgm:pt modelId="{60B8945A-C031-476A-B418-814C05D2E9E0}" type="pres">
      <dgm:prSet presAssocID="{19C80E6D-1CA5-4224-B440-1FE289BD06B1}" presName="rootConnector3" presStyleLbl="asst1" presStyleIdx="0" presStyleCnt="2"/>
      <dgm:spPr/>
    </dgm:pt>
    <dgm:pt modelId="{E9C3B2F1-B127-4340-B89D-AC4801C7113C}" type="pres">
      <dgm:prSet presAssocID="{19C80E6D-1CA5-4224-B440-1FE289BD06B1}" presName="hierChild6" presStyleCnt="0"/>
      <dgm:spPr/>
    </dgm:pt>
    <dgm:pt modelId="{58823021-B408-43B5-A170-A1B3B8652BAC}" type="pres">
      <dgm:prSet presAssocID="{19C80E6D-1CA5-4224-B440-1FE289BD06B1}" presName="hierChild7" presStyleCnt="0"/>
      <dgm:spPr/>
    </dgm:pt>
    <dgm:pt modelId="{7077D38E-4015-4EA8-899A-19F7AF7EF9DC}" type="pres">
      <dgm:prSet presAssocID="{BC0B3244-902A-4CA2-835C-1CBA70AC3284}" presName="Name111" presStyleLbl="parChTrans1D2" presStyleIdx="9" presStyleCnt="10"/>
      <dgm:spPr/>
    </dgm:pt>
    <dgm:pt modelId="{C6C5FAFF-8F79-4A81-A8CD-C13DCA96F437}" type="pres">
      <dgm:prSet presAssocID="{9530362A-8B2E-4C52-8C80-333083687223}" presName="hierRoot3" presStyleCnt="0">
        <dgm:presLayoutVars>
          <dgm:hierBranch val="init"/>
        </dgm:presLayoutVars>
      </dgm:prSet>
      <dgm:spPr/>
    </dgm:pt>
    <dgm:pt modelId="{02674EA9-FDB9-477C-A0CC-F810F8DFC252}" type="pres">
      <dgm:prSet presAssocID="{9530362A-8B2E-4C52-8C80-333083687223}" presName="rootComposite3" presStyleCnt="0"/>
      <dgm:spPr/>
    </dgm:pt>
    <dgm:pt modelId="{3F7E6003-1FD4-422A-A826-ED81764740CB}" type="pres">
      <dgm:prSet presAssocID="{9530362A-8B2E-4C52-8C80-333083687223}" presName="rootText3" presStyleLbl="asst1" presStyleIdx="1" presStyleCnt="2">
        <dgm:presLayoutVars>
          <dgm:chPref val="3"/>
        </dgm:presLayoutVars>
      </dgm:prSet>
      <dgm:spPr/>
    </dgm:pt>
    <dgm:pt modelId="{8E8CCDA1-CB9A-4E5F-8A84-245B7B82E31E}" type="pres">
      <dgm:prSet presAssocID="{9530362A-8B2E-4C52-8C80-333083687223}" presName="rootConnector3" presStyleLbl="asst1" presStyleIdx="1" presStyleCnt="2"/>
      <dgm:spPr/>
    </dgm:pt>
    <dgm:pt modelId="{1F3B8797-7FDF-4EFD-94F3-3A99AB42BD5C}" type="pres">
      <dgm:prSet presAssocID="{9530362A-8B2E-4C52-8C80-333083687223}" presName="hierChild6" presStyleCnt="0"/>
      <dgm:spPr/>
    </dgm:pt>
    <dgm:pt modelId="{6FDB1577-CB9F-4A22-B0C4-1D0F7BDABEE4}" type="pres">
      <dgm:prSet presAssocID="{9530362A-8B2E-4C52-8C80-333083687223}" presName="hierChild7" presStyleCnt="0"/>
      <dgm:spPr/>
    </dgm:pt>
  </dgm:ptLst>
  <dgm:cxnLst>
    <dgm:cxn modelId="{43165C01-D67D-4F2A-90E7-A8FB5E66D3D2}" type="presOf" srcId="{19C80E6D-1CA5-4224-B440-1FE289BD06B1}" destId="{D1B906E7-D94A-4BC3-A93B-A8D5EAF9B9A1}" srcOrd="0" destOrd="0" presId="urn:microsoft.com/office/officeart/2005/8/layout/orgChart1#16"/>
    <dgm:cxn modelId="{BD1E0E0B-425A-41BA-B116-1CB292C78DAF}" type="presOf" srcId="{48E27A14-45D7-40D2-892E-D4BE204C8C77}" destId="{EBBE64D6-FA80-4B9D-8437-3427378A34F1}" srcOrd="0" destOrd="0" presId="urn:microsoft.com/office/officeart/2005/8/layout/orgChart1#16"/>
    <dgm:cxn modelId="{F7744F0F-1B39-4956-B95E-2619D1BC53A2}" type="presOf" srcId="{E06516BB-08B0-4321-B333-949DE1FD1FEA}" destId="{5015E57D-007F-426A-9D40-25BC7519861F}" srcOrd="1" destOrd="0" presId="urn:microsoft.com/office/officeart/2005/8/layout/orgChart1#16"/>
    <dgm:cxn modelId="{5657EC0F-8CA7-4D13-B5DF-554ABEC699F0}" srcId="{3E5BD1D4-9C3E-4999-9454-5D6C5674CAAD}" destId="{39C05100-E127-4734-B4D9-C6C3FE78C12B}" srcOrd="3" destOrd="0" parTransId="{3BF04C10-0304-45F8-9623-25C3765CD37B}" sibTransId="{3CF0D656-0E38-4C56-BD3A-9E9F9B04E069}"/>
    <dgm:cxn modelId="{1C1CAB11-9CDD-4187-A671-9656E28936B0}" type="presOf" srcId="{3E5BD1D4-9C3E-4999-9454-5D6C5674CAAD}" destId="{20876CDF-7460-44CF-A594-E289D6712FE4}" srcOrd="1" destOrd="0" presId="urn:microsoft.com/office/officeart/2005/8/layout/orgChart1#16"/>
    <dgm:cxn modelId="{9A274F17-E6F0-4936-8B04-3A6AB6F32369}" type="presOf" srcId="{4913F0E5-D387-444B-B46F-1B51903EC91B}" destId="{A0577120-5E89-4FF9-AFF5-678C267B7766}" srcOrd="0" destOrd="0" presId="urn:microsoft.com/office/officeart/2005/8/layout/orgChart1#16"/>
    <dgm:cxn modelId="{D16B2218-EA01-4978-923F-97DABC0C8F96}" type="presOf" srcId="{76A824D8-E737-4803-A26A-515A24CDA81E}" destId="{BADB0133-EA80-452E-8F2F-9DBA893C8D0C}" srcOrd="0" destOrd="0" presId="urn:microsoft.com/office/officeart/2005/8/layout/orgChart1#16"/>
    <dgm:cxn modelId="{5F531119-3F48-4E5F-84AA-39C2BC4FCFE6}" type="presOf" srcId="{5B7F20B3-A0C0-446F-A7ED-A45DABF8BBC3}" destId="{E3E3D178-F2F5-465E-A791-70E9EA80D432}" srcOrd="0" destOrd="0" presId="urn:microsoft.com/office/officeart/2005/8/layout/orgChart1#16"/>
    <dgm:cxn modelId="{2E7B2E1B-D305-4087-A69E-F9669FB0FD85}" type="presOf" srcId="{81D8911E-3F7A-43B6-B1FE-0EE0AA6ECF8E}" destId="{EC36A1D1-3D49-4169-9EE8-B9202572334C}" srcOrd="1" destOrd="0" presId="urn:microsoft.com/office/officeart/2005/8/layout/orgChart1#16"/>
    <dgm:cxn modelId="{E862E01E-9735-4DC0-BDF3-0A90776CA9AB}" srcId="{3E5BD1D4-9C3E-4999-9454-5D6C5674CAAD}" destId="{E06516BB-08B0-4321-B333-949DE1FD1FEA}" srcOrd="5" destOrd="0" parTransId="{05C2B2C9-D83A-422D-8EAC-050797C5841D}" sibTransId="{F453E165-8F22-4086-93AB-7CDC2AD6EA9D}"/>
    <dgm:cxn modelId="{56A9FA1F-19F4-448C-B467-353A7D0776D1}" type="presOf" srcId="{917A3504-6552-436D-BCD0-F13905EAA715}" destId="{575F0F31-41DB-416A-BA02-1121B6E73CDB}" srcOrd="1" destOrd="0" presId="urn:microsoft.com/office/officeart/2005/8/layout/orgChart1#16"/>
    <dgm:cxn modelId="{07BE5E2D-67B7-4ADC-A945-9B3B9B6C8B13}" srcId="{3E5BD1D4-9C3E-4999-9454-5D6C5674CAAD}" destId="{9530362A-8B2E-4C52-8C80-333083687223}" srcOrd="9" destOrd="0" parTransId="{BC0B3244-902A-4CA2-835C-1CBA70AC3284}" sibTransId="{2616E80C-5869-42E3-8030-389630D0BA8B}"/>
    <dgm:cxn modelId="{0AC0382E-48FD-4D7B-9842-CD11132A4CC8}" type="presOf" srcId="{3A781806-5DBC-4935-80DD-F01C3F0B2597}" destId="{45E2BDD8-8C08-45D1-8B8B-CF21918FF6A8}" srcOrd="0" destOrd="0" presId="urn:microsoft.com/office/officeart/2005/8/layout/orgChart1#16"/>
    <dgm:cxn modelId="{43BD8136-834B-41C8-AC76-D327222FC0A6}" srcId="{3E5BD1D4-9C3E-4999-9454-5D6C5674CAAD}" destId="{917A3504-6552-436D-BCD0-F13905EAA715}" srcOrd="4" destOrd="0" parTransId="{A471007A-E050-4D04-B6FA-BE7A568ED2D7}" sibTransId="{E74BBD4E-474E-4426-9FB0-3119E8D91B88}"/>
    <dgm:cxn modelId="{A5138538-C654-4F73-8090-B9AE2C67E09C}" srcId="{6D37C5C4-C36C-4F22-AB15-B0D6B295E427}" destId="{3E5BD1D4-9C3E-4999-9454-5D6C5674CAAD}" srcOrd="0" destOrd="0" parTransId="{DA1D1A1C-F629-4D39-BC19-F170E4E8D807}" sibTransId="{8F016789-3856-4731-A012-354862C782C3}"/>
    <dgm:cxn modelId="{2A637A4F-A912-4722-AF26-80D443418E95}" type="presOf" srcId="{BC0B3244-902A-4CA2-835C-1CBA70AC3284}" destId="{7077D38E-4015-4EA8-899A-19F7AF7EF9DC}" srcOrd="0" destOrd="0" presId="urn:microsoft.com/office/officeart/2005/8/layout/orgChart1#16"/>
    <dgm:cxn modelId="{A9CF7A70-0531-4DE8-9186-5D0BA634B98F}" type="presOf" srcId="{813B0649-49DC-4B6E-B8EA-3711194AB759}" destId="{287A6664-BF96-4295-AF01-CA15922059D6}" srcOrd="0" destOrd="0" presId="urn:microsoft.com/office/officeart/2005/8/layout/orgChart1#16"/>
    <dgm:cxn modelId="{5B9C9C76-362C-411B-B31E-59AB0D3A15CE}" type="presOf" srcId="{39C05100-E127-4734-B4D9-C6C3FE78C12B}" destId="{DACFBC2E-5569-4C94-A72E-A3CD0165A461}" srcOrd="0" destOrd="0" presId="urn:microsoft.com/office/officeart/2005/8/layout/orgChart1#16"/>
    <dgm:cxn modelId="{8B5BC156-DDB5-479A-A5A7-0947CB4B2E8D}" type="presOf" srcId="{80659933-8F82-40CF-BAF7-75F04EDD5D01}" destId="{C7DA6019-9BF9-4CBD-A891-34EE7F2696EF}" srcOrd="0" destOrd="0" presId="urn:microsoft.com/office/officeart/2005/8/layout/orgChart1#16"/>
    <dgm:cxn modelId="{4629F67F-1DCA-47CE-93F1-CF9722A573DA}" type="presOf" srcId="{19C80E6D-1CA5-4224-B440-1FE289BD06B1}" destId="{60B8945A-C031-476A-B418-814C05D2E9E0}" srcOrd="1" destOrd="0" presId="urn:microsoft.com/office/officeart/2005/8/layout/orgChart1#16"/>
    <dgm:cxn modelId="{BF121881-38B9-4742-85C6-9A803CEE0CC6}" type="presOf" srcId="{6D37C5C4-C36C-4F22-AB15-B0D6B295E427}" destId="{C8860553-BD2C-42EB-AADD-627D17D3923C}" srcOrd="0" destOrd="0" presId="urn:microsoft.com/office/officeart/2005/8/layout/orgChart1#16"/>
    <dgm:cxn modelId="{C6454A86-4C7F-4AC1-AB14-11847D7ACA4B}" srcId="{3E5BD1D4-9C3E-4999-9454-5D6C5674CAAD}" destId="{4913F0E5-D387-444B-B46F-1B51903EC91B}" srcOrd="1" destOrd="0" parTransId="{48E27A14-45D7-40D2-892E-D4BE204C8C77}" sibTransId="{AF7F4C0A-947D-424E-B69E-A3B718954EDC}"/>
    <dgm:cxn modelId="{5EC0BA97-0984-4FAD-ADEB-97950AD314F4}" type="presOf" srcId="{39C05100-E127-4734-B4D9-C6C3FE78C12B}" destId="{8016191E-F9C6-4928-A89F-A81DDEE8B944}" srcOrd="1" destOrd="0" presId="urn:microsoft.com/office/officeart/2005/8/layout/orgChart1#16"/>
    <dgm:cxn modelId="{3BED81A3-F3FD-4012-937B-46A9270CDA39}" srcId="{3E5BD1D4-9C3E-4999-9454-5D6C5674CAAD}" destId="{19C80E6D-1CA5-4224-B440-1FE289BD06B1}" srcOrd="8" destOrd="0" parTransId="{61672D91-64F0-44CC-BABA-47FF341D2953}" sibTransId="{2E4EE43C-E668-4163-BB0D-0E236E6BEA2E}"/>
    <dgm:cxn modelId="{BFCB03A8-2243-4675-9B50-59F3479F8947}" type="presOf" srcId="{9530362A-8B2E-4C52-8C80-333083687223}" destId="{3F7E6003-1FD4-422A-A826-ED81764740CB}" srcOrd="0" destOrd="0" presId="urn:microsoft.com/office/officeart/2005/8/layout/orgChart1#16"/>
    <dgm:cxn modelId="{5F738DAB-7271-44C1-8E09-EE5170296E74}" type="presOf" srcId="{4913F0E5-D387-444B-B46F-1B51903EC91B}" destId="{D6DE6525-EF8E-4FD7-83DF-923C4E6C1461}" srcOrd="1" destOrd="0" presId="urn:microsoft.com/office/officeart/2005/8/layout/orgChart1#16"/>
    <dgm:cxn modelId="{AE605DAC-A439-4583-BFDF-E9A114651E5A}" type="presOf" srcId="{C74EAE39-8C62-4616-BEDF-B7AD8EA7E306}" destId="{784C10F7-C1A1-44BE-8D11-73402829A329}" srcOrd="0" destOrd="0" presId="urn:microsoft.com/office/officeart/2005/8/layout/orgChart1#16"/>
    <dgm:cxn modelId="{2C8EB7B0-2FF9-4A95-A390-5568AA53B6F7}" type="presOf" srcId="{61672D91-64F0-44CC-BABA-47FF341D2953}" destId="{D71CC2D7-D16C-4880-BEA9-0B05820A36BB}" srcOrd="0" destOrd="0" presId="urn:microsoft.com/office/officeart/2005/8/layout/orgChart1#16"/>
    <dgm:cxn modelId="{60474EB8-FCC5-4E88-B1E9-DEF9EA6CD179}" type="presOf" srcId="{81D8911E-3F7A-43B6-B1FE-0EE0AA6ECF8E}" destId="{B1D965D9-15F2-4A69-8AAD-D40A6E34BD34}" srcOrd="0" destOrd="0" presId="urn:microsoft.com/office/officeart/2005/8/layout/orgChart1#16"/>
    <dgm:cxn modelId="{9EA56BC1-2520-4A10-89D0-584BFAE83C8F}" type="presOf" srcId="{5B7F20B3-A0C0-446F-A7ED-A45DABF8BBC3}" destId="{6E576C03-FC63-4C67-A0AD-DD03522AFEFA}" srcOrd="1" destOrd="0" presId="urn:microsoft.com/office/officeart/2005/8/layout/orgChart1#16"/>
    <dgm:cxn modelId="{75328CC2-7625-44E4-BD89-1C2F81DC7C04}" type="presOf" srcId="{3BF04C10-0304-45F8-9623-25C3765CD37B}" destId="{E85E57AB-1A07-46E1-989F-C6C1C37E4052}" srcOrd="0" destOrd="0" presId="urn:microsoft.com/office/officeart/2005/8/layout/orgChart1#16"/>
    <dgm:cxn modelId="{14A5CDC6-9387-4B15-B6BA-F3C27BC4DFE0}" type="presOf" srcId="{A471007A-E050-4D04-B6FA-BE7A568ED2D7}" destId="{A258B394-3C1C-4DBD-B28D-63BEE36A0204}" srcOrd="0" destOrd="0" presId="urn:microsoft.com/office/officeart/2005/8/layout/orgChart1#16"/>
    <dgm:cxn modelId="{179521C7-6301-4CD6-8824-5B04E810CAC9}" srcId="{3E5BD1D4-9C3E-4999-9454-5D6C5674CAAD}" destId="{3A781806-5DBC-4935-80DD-F01C3F0B2597}" srcOrd="6" destOrd="0" parTransId="{76A824D8-E737-4803-A26A-515A24CDA81E}" sibTransId="{55379F71-31F9-4C1E-B04A-01F0FBF4AC9D}"/>
    <dgm:cxn modelId="{F68836CD-F4BD-4818-BDD0-8C4018FEAC48}" type="presOf" srcId="{6ABAF8C8-1147-4611-93D7-9D3B1D1C13AF}" destId="{AB4DF752-2AEC-4D82-ADFA-C0B875F11101}" srcOrd="0" destOrd="0" presId="urn:microsoft.com/office/officeart/2005/8/layout/orgChart1#16"/>
    <dgm:cxn modelId="{27951DD2-19EC-4160-85D5-014DCEA0CD12}" type="presOf" srcId="{3A781806-5DBC-4935-80DD-F01C3F0B2597}" destId="{026680F4-91D6-494B-BD24-D33CB19FA614}" srcOrd="1" destOrd="0" presId="urn:microsoft.com/office/officeart/2005/8/layout/orgChart1#16"/>
    <dgm:cxn modelId="{DF8477D3-A15B-417C-8DFE-CD79B731DEDE}" srcId="{3E5BD1D4-9C3E-4999-9454-5D6C5674CAAD}" destId="{6ABAF8C8-1147-4611-93D7-9D3B1D1C13AF}" srcOrd="7" destOrd="0" parTransId="{C74EAE39-8C62-4616-BEDF-B7AD8EA7E306}" sibTransId="{91B092F5-47B9-449F-9081-ACFF74604094}"/>
    <dgm:cxn modelId="{4FC301D4-AE5A-4FDE-88FE-51749BC9D490}" type="presOf" srcId="{917A3504-6552-436D-BCD0-F13905EAA715}" destId="{5A319EEC-D746-49AF-8499-84FB365D2C86}" srcOrd="0" destOrd="0" presId="urn:microsoft.com/office/officeart/2005/8/layout/orgChart1#16"/>
    <dgm:cxn modelId="{1A7418DE-2295-42FA-8FE3-E2174DE8A21C}" srcId="{3E5BD1D4-9C3E-4999-9454-5D6C5674CAAD}" destId="{5B7F20B3-A0C0-446F-A7ED-A45DABF8BBC3}" srcOrd="0" destOrd="0" parTransId="{80659933-8F82-40CF-BAF7-75F04EDD5D01}" sibTransId="{963204B2-A46B-4572-91A1-302714971F21}"/>
    <dgm:cxn modelId="{C29534DE-337A-4675-9803-A58EB4FAAFB2}" type="presOf" srcId="{9530362A-8B2E-4C52-8C80-333083687223}" destId="{8E8CCDA1-CB9A-4E5F-8A84-245B7B82E31E}" srcOrd="1" destOrd="0" presId="urn:microsoft.com/office/officeart/2005/8/layout/orgChart1#16"/>
    <dgm:cxn modelId="{F19CEADE-003A-45B7-9FEF-5D54299C747C}" type="presOf" srcId="{3E5BD1D4-9C3E-4999-9454-5D6C5674CAAD}" destId="{246440C7-E1A7-4893-A1A4-D2213EE03B0D}" srcOrd="0" destOrd="0" presId="urn:microsoft.com/office/officeart/2005/8/layout/orgChart1#16"/>
    <dgm:cxn modelId="{8FC852EC-CEFD-4C37-A2C8-AE64F6636786}" type="presOf" srcId="{6ABAF8C8-1147-4611-93D7-9D3B1D1C13AF}" destId="{BE50E600-0738-4587-8F77-F4B6E84D1C6C}" srcOrd="1" destOrd="0" presId="urn:microsoft.com/office/officeart/2005/8/layout/orgChart1#16"/>
    <dgm:cxn modelId="{C7553AED-D99D-4223-8194-043173F591E4}" srcId="{3E5BD1D4-9C3E-4999-9454-5D6C5674CAAD}" destId="{81D8911E-3F7A-43B6-B1FE-0EE0AA6ECF8E}" srcOrd="2" destOrd="0" parTransId="{813B0649-49DC-4B6E-B8EA-3711194AB759}" sibTransId="{494010EE-6E6D-4048-A4E5-17E495D6B3AD}"/>
    <dgm:cxn modelId="{DB0275ED-AC9B-4169-A03F-1F6515B61514}" type="presOf" srcId="{E06516BB-08B0-4321-B333-949DE1FD1FEA}" destId="{ED4194AE-35D0-41C2-8242-84C01C97DAE6}" srcOrd="0" destOrd="0" presId="urn:microsoft.com/office/officeart/2005/8/layout/orgChart1#16"/>
    <dgm:cxn modelId="{D9DAC2FE-C2CA-470A-83C0-85459B8FE85E}" type="presOf" srcId="{05C2B2C9-D83A-422D-8EAC-050797C5841D}" destId="{26FF654D-4A8B-4DB7-97FA-3468A4EBFA70}" srcOrd="0" destOrd="0" presId="urn:microsoft.com/office/officeart/2005/8/layout/orgChart1#16"/>
    <dgm:cxn modelId="{51567C96-B6F5-40AD-B0D1-9CE27DDF9750}" type="presParOf" srcId="{C8860553-BD2C-42EB-AADD-627D17D3923C}" destId="{D1CC1501-68C7-4555-893F-5057326698F7}" srcOrd="0" destOrd="0" presId="urn:microsoft.com/office/officeart/2005/8/layout/orgChart1#16"/>
    <dgm:cxn modelId="{83449C84-5F5B-42A8-BBF3-1FAE8066DC8A}" type="presParOf" srcId="{D1CC1501-68C7-4555-893F-5057326698F7}" destId="{B65AE29D-0432-49D5-840F-5338C0C7434A}" srcOrd="0" destOrd="0" presId="urn:microsoft.com/office/officeart/2005/8/layout/orgChart1#16"/>
    <dgm:cxn modelId="{099CEE22-B56A-4CA3-BF25-ECD4792E84A9}" type="presParOf" srcId="{B65AE29D-0432-49D5-840F-5338C0C7434A}" destId="{246440C7-E1A7-4893-A1A4-D2213EE03B0D}" srcOrd="0" destOrd="0" presId="urn:microsoft.com/office/officeart/2005/8/layout/orgChart1#16"/>
    <dgm:cxn modelId="{67C7DF38-F558-4EEE-A6F2-EABB33CC997B}" type="presParOf" srcId="{B65AE29D-0432-49D5-840F-5338C0C7434A}" destId="{20876CDF-7460-44CF-A594-E289D6712FE4}" srcOrd="1" destOrd="0" presId="urn:microsoft.com/office/officeart/2005/8/layout/orgChart1#16"/>
    <dgm:cxn modelId="{CD3FD9DD-0646-4BA6-A4C4-C161F6F42235}" type="presParOf" srcId="{D1CC1501-68C7-4555-893F-5057326698F7}" destId="{8347FEAD-AB2D-428C-8027-275505A40EFD}" srcOrd="1" destOrd="0" presId="urn:microsoft.com/office/officeart/2005/8/layout/orgChart1#16"/>
    <dgm:cxn modelId="{66433D40-AB5B-407D-BE48-7F80DECD46EB}" type="presParOf" srcId="{8347FEAD-AB2D-428C-8027-275505A40EFD}" destId="{C7DA6019-9BF9-4CBD-A891-34EE7F2696EF}" srcOrd="0" destOrd="0" presId="urn:microsoft.com/office/officeart/2005/8/layout/orgChart1#16"/>
    <dgm:cxn modelId="{17335AC9-364E-4BA3-AFE9-B2BB6AA4E7B4}" type="presParOf" srcId="{8347FEAD-AB2D-428C-8027-275505A40EFD}" destId="{793390CD-D722-408B-9321-42AE7BBCDB69}" srcOrd="1" destOrd="0" presId="urn:microsoft.com/office/officeart/2005/8/layout/orgChart1#16"/>
    <dgm:cxn modelId="{A4724DE0-5C14-4C64-9393-8A0525D94877}" type="presParOf" srcId="{793390CD-D722-408B-9321-42AE7BBCDB69}" destId="{66964DB3-D52E-4ED4-8B2F-F12FC1B78D1A}" srcOrd="0" destOrd="0" presId="urn:microsoft.com/office/officeart/2005/8/layout/orgChart1#16"/>
    <dgm:cxn modelId="{6E051F06-49C3-469E-9117-84B939A6B805}" type="presParOf" srcId="{66964DB3-D52E-4ED4-8B2F-F12FC1B78D1A}" destId="{E3E3D178-F2F5-465E-A791-70E9EA80D432}" srcOrd="0" destOrd="0" presId="urn:microsoft.com/office/officeart/2005/8/layout/orgChart1#16"/>
    <dgm:cxn modelId="{64492D81-D77C-4E00-9136-0214BE6A952B}" type="presParOf" srcId="{66964DB3-D52E-4ED4-8B2F-F12FC1B78D1A}" destId="{6E576C03-FC63-4C67-A0AD-DD03522AFEFA}" srcOrd="1" destOrd="0" presId="urn:microsoft.com/office/officeart/2005/8/layout/orgChart1#16"/>
    <dgm:cxn modelId="{21E0A5B7-6EC4-402A-8800-FE0CDA22E0BF}" type="presParOf" srcId="{793390CD-D722-408B-9321-42AE7BBCDB69}" destId="{F9B55192-9854-4B88-93F4-3E8B4F01457C}" srcOrd="1" destOrd="0" presId="urn:microsoft.com/office/officeart/2005/8/layout/orgChart1#16"/>
    <dgm:cxn modelId="{9B35E918-A7E7-4874-92D6-52150FA17B29}" type="presParOf" srcId="{793390CD-D722-408B-9321-42AE7BBCDB69}" destId="{0AC3E909-87F6-4F39-B646-568914CEEFC0}" srcOrd="2" destOrd="0" presId="urn:microsoft.com/office/officeart/2005/8/layout/orgChart1#16"/>
    <dgm:cxn modelId="{6DBDD580-9385-4DD5-9EB0-B9FB062F322A}" type="presParOf" srcId="{8347FEAD-AB2D-428C-8027-275505A40EFD}" destId="{EBBE64D6-FA80-4B9D-8437-3427378A34F1}" srcOrd="2" destOrd="0" presId="urn:microsoft.com/office/officeart/2005/8/layout/orgChart1#16"/>
    <dgm:cxn modelId="{EC2C4267-2E7D-41BE-84FD-A7CF24F6ABE9}" type="presParOf" srcId="{8347FEAD-AB2D-428C-8027-275505A40EFD}" destId="{A6F7CB91-36D2-4583-982B-517896D4C768}" srcOrd="3" destOrd="0" presId="urn:microsoft.com/office/officeart/2005/8/layout/orgChart1#16"/>
    <dgm:cxn modelId="{659FD63F-4F32-4C5B-B115-7A86712CAAFC}" type="presParOf" srcId="{A6F7CB91-36D2-4583-982B-517896D4C768}" destId="{1CD325EF-1EF2-41DB-84C4-FCC98EF603C5}" srcOrd="0" destOrd="0" presId="urn:microsoft.com/office/officeart/2005/8/layout/orgChart1#16"/>
    <dgm:cxn modelId="{5384A69B-344F-4614-808E-B5CB7182F175}" type="presParOf" srcId="{1CD325EF-1EF2-41DB-84C4-FCC98EF603C5}" destId="{A0577120-5E89-4FF9-AFF5-678C267B7766}" srcOrd="0" destOrd="0" presId="urn:microsoft.com/office/officeart/2005/8/layout/orgChart1#16"/>
    <dgm:cxn modelId="{9639AA5C-8241-4D76-B2AD-CDAC82D37FAF}" type="presParOf" srcId="{1CD325EF-1EF2-41DB-84C4-FCC98EF603C5}" destId="{D6DE6525-EF8E-4FD7-83DF-923C4E6C1461}" srcOrd="1" destOrd="0" presId="urn:microsoft.com/office/officeart/2005/8/layout/orgChart1#16"/>
    <dgm:cxn modelId="{B3563C78-4F27-4559-BD38-7FFE0421F230}" type="presParOf" srcId="{A6F7CB91-36D2-4583-982B-517896D4C768}" destId="{E0DC988D-7AC5-4093-A630-F73F696A28EB}" srcOrd="1" destOrd="0" presId="urn:microsoft.com/office/officeart/2005/8/layout/orgChart1#16"/>
    <dgm:cxn modelId="{A4F51920-F54E-4E91-907C-98B3F48E6813}" type="presParOf" srcId="{A6F7CB91-36D2-4583-982B-517896D4C768}" destId="{D7A3751C-16C9-413E-8452-74F171721063}" srcOrd="2" destOrd="0" presId="urn:microsoft.com/office/officeart/2005/8/layout/orgChart1#16"/>
    <dgm:cxn modelId="{2F289226-3B99-44AB-870C-EABC30872E36}" type="presParOf" srcId="{8347FEAD-AB2D-428C-8027-275505A40EFD}" destId="{287A6664-BF96-4295-AF01-CA15922059D6}" srcOrd="4" destOrd="0" presId="urn:microsoft.com/office/officeart/2005/8/layout/orgChart1#16"/>
    <dgm:cxn modelId="{52DF8345-7305-4726-8808-202A7659C0DA}" type="presParOf" srcId="{8347FEAD-AB2D-428C-8027-275505A40EFD}" destId="{F01EAB8E-9484-40BF-9936-BAF4166611ED}" srcOrd="5" destOrd="0" presId="urn:microsoft.com/office/officeart/2005/8/layout/orgChart1#16"/>
    <dgm:cxn modelId="{6DC626C4-DF02-4230-A13C-22CE90E0C81C}" type="presParOf" srcId="{F01EAB8E-9484-40BF-9936-BAF4166611ED}" destId="{D5621987-AD41-4262-A45D-34DD80430D78}" srcOrd="0" destOrd="0" presId="urn:microsoft.com/office/officeart/2005/8/layout/orgChart1#16"/>
    <dgm:cxn modelId="{93D515AC-8D89-4D68-B4B8-11FFB8C8314F}" type="presParOf" srcId="{D5621987-AD41-4262-A45D-34DD80430D78}" destId="{B1D965D9-15F2-4A69-8AAD-D40A6E34BD34}" srcOrd="0" destOrd="0" presId="urn:microsoft.com/office/officeart/2005/8/layout/orgChart1#16"/>
    <dgm:cxn modelId="{1A5F00A2-5776-426C-A2D0-7671E58BA16B}" type="presParOf" srcId="{D5621987-AD41-4262-A45D-34DD80430D78}" destId="{EC36A1D1-3D49-4169-9EE8-B9202572334C}" srcOrd="1" destOrd="0" presId="urn:microsoft.com/office/officeart/2005/8/layout/orgChart1#16"/>
    <dgm:cxn modelId="{ED52BD20-5D7C-4016-9F83-52C58C9BF3BB}" type="presParOf" srcId="{F01EAB8E-9484-40BF-9936-BAF4166611ED}" destId="{AB7B8E23-3361-4274-AE76-D75B575D1523}" srcOrd="1" destOrd="0" presId="urn:microsoft.com/office/officeart/2005/8/layout/orgChart1#16"/>
    <dgm:cxn modelId="{0D250AF5-A6F0-4F2E-B7C9-3A3072FCE1A5}" type="presParOf" srcId="{F01EAB8E-9484-40BF-9936-BAF4166611ED}" destId="{10ED28DC-85C3-4F74-BE93-5E9FE9D4DE8A}" srcOrd="2" destOrd="0" presId="urn:microsoft.com/office/officeart/2005/8/layout/orgChart1#16"/>
    <dgm:cxn modelId="{B074E58E-83A0-442A-B924-17894AD8EDA6}" type="presParOf" srcId="{8347FEAD-AB2D-428C-8027-275505A40EFD}" destId="{E85E57AB-1A07-46E1-989F-C6C1C37E4052}" srcOrd="6" destOrd="0" presId="urn:microsoft.com/office/officeart/2005/8/layout/orgChart1#16"/>
    <dgm:cxn modelId="{A6991B01-CFE1-4078-B60F-903EE360ECAB}" type="presParOf" srcId="{8347FEAD-AB2D-428C-8027-275505A40EFD}" destId="{8ECA45CC-B877-4C20-A1C0-32E8A2062519}" srcOrd="7" destOrd="0" presId="urn:microsoft.com/office/officeart/2005/8/layout/orgChart1#16"/>
    <dgm:cxn modelId="{CAAB1C85-1849-4D26-8347-D62EABAB19B2}" type="presParOf" srcId="{8ECA45CC-B877-4C20-A1C0-32E8A2062519}" destId="{F7C69047-202C-4889-B6CF-0E3FEE71BBD5}" srcOrd="0" destOrd="0" presId="urn:microsoft.com/office/officeart/2005/8/layout/orgChart1#16"/>
    <dgm:cxn modelId="{B139F423-5E56-434D-8E75-BC9AF84C1C3A}" type="presParOf" srcId="{F7C69047-202C-4889-B6CF-0E3FEE71BBD5}" destId="{DACFBC2E-5569-4C94-A72E-A3CD0165A461}" srcOrd="0" destOrd="0" presId="urn:microsoft.com/office/officeart/2005/8/layout/orgChart1#16"/>
    <dgm:cxn modelId="{DD7E7CD9-177A-4E22-97F9-3FA2344D83B3}" type="presParOf" srcId="{F7C69047-202C-4889-B6CF-0E3FEE71BBD5}" destId="{8016191E-F9C6-4928-A89F-A81DDEE8B944}" srcOrd="1" destOrd="0" presId="urn:microsoft.com/office/officeart/2005/8/layout/orgChart1#16"/>
    <dgm:cxn modelId="{F5449601-E637-4FEE-97A4-5E6ECF832CEC}" type="presParOf" srcId="{8ECA45CC-B877-4C20-A1C0-32E8A2062519}" destId="{7713B7F5-5ACE-400D-9964-F5EDAA2621CA}" srcOrd="1" destOrd="0" presId="urn:microsoft.com/office/officeart/2005/8/layout/orgChart1#16"/>
    <dgm:cxn modelId="{83AF927F-8B01-48B1-9DEE-3F6E8685B3A3}" type="presParOf" srcId="{8ECA45CC-B877-4C20-A1C0-32E8A2062519}" destId="{75084B2E-2D83-4617-B831-64BEFB1A881D}" srcOrd="2" destOrd="0" presId="urn:microsoft.com/office/officeart/2005/8/layout/orgChart1#16"/>
    <dgm:cxn modelId="{3634C00A-2D45-4F2A-9A59-9F171D32B72E}" type="presParOf" srcId="{8347FEAD-AB2D-428C-8027-275505A40EFD}" destId="{A258B394-3C1C-4DBD-B28D-63BEE36A0204}" srcOrd="8" destOrd="0" presId="urn:microsoft.com/office/officeart/2005/8/layout/orgChart1#16"/>
    <dgm:cxn modelId="{843CFEC2-6179-4A9D-BA2A-05965BB1D0CF}" type="presParOf" srcId="{8347FEAD-AB2D-428C-8027-275505A40EFD}" destId="{2D6ABA06-E6A1-4B2E-8EC5-6DD089741DFA}" srcOrd="9" destOrd="0" presId="urn:microsoft.com/office/officeart/2005/8/layout/orgChart1#16"/>
    <dgm:cxn modelId="{42944F5B-1AD6-42E0-8E1A-03371D0AECC5}" type="presParOf" srcId="{2D6ABA06-E6A1-4B2E-8EC5-6DD089741DFA}" destId="{4EE28425-D85D-4C69-87D3-3A2170B04634}" srcOrd="0" destOrd="0" presId="urn:microsoft.com/office/officeart/2005/8/layout/orgChart1#16"/>
    <dgm:cxn modelId="{D0D981BB-0332-405B-AEE4-4F177CAE60DF}" type="presParOf" srcId="{4EE28425-D85D-4C69-87D3-3A2170B04634}" destId="{5A319EEC-D746-49AF-8499-84FB365D2C86}" srcOrd="0" destOrd="0" presId="urn:microsoft.com/office/officeart/2005/8/layout/orgChart1#16"/>
    <dgm:cxn modelId="{5AFA0E96-CC38-44DD-A1FC-5DA368D94752}" type="presParOf" srcId="{4EE28425-D85D-4C69-87D3-3A2170B04634}" destId="{575F0F31-41DB-416A-BA02-1121B6E73CDB}" srcOrd="1" destOrd="0" presId="urn:microsoft.com/office/officeart/2005/8/layout/orgChart1#16"/>
    <dgm:cxn modelId="{BF1C9E47-88DC-4F90-B028-EA2E3FA9B447}" type="presParOf" srcId="{2D6ABA06-E6A1-4B2E-8EC5-6DD089741DFA}" destId="{A3C89DC1-9B5A-40E9-ADE4-42AD50594BD0}" srcOrd="1" destOrd="0" presId="urn:microsoft.com/office/officeart/2005/8/layout/orgChart1#16"/>
    <dgm:cxn modelId="{86CD4F3C-9424-4897-9DDA-22B85A15C920}" type="presParOf" srcId="{2D6ABA06-E6A1-4B2E-8EC5-6DD089741DFA}" destId="{AB5C7FA6-AA1C-40CF-AC0F-3930657E011A}" srcOrd="2" destOrd="0" presId="urn:microsoft.com/office/officeart/2005/8/layout/orgChart1#16"/>
    <dgm:cxn modelId="{F9802BC7-13EF-48AB-B079-D2B49A50FB92}" type="presParOf" srcId="{8347FEAD-AB2D-428C-8027-275505A40EFD}" destId="{26FF654D-4A8B-4DB7-97FA-3468A4EBFA70}" srcOrd="10" destOrd="0" presId="urn:microsoft.com/office/officeart/2005/8/layout/orgChart1#16"/>
    <dgm:cxn modelId="{E9FB3CE8-A095-4BC5-83AC-452743092B99}" type="presParOf" srcId="{8347FEAD-AB2D-428C-8027-275505A40EFD}" destId="{F7A94A4B-F592-455A-A55C-709367EB67D3}" srcOrd="11" destOrd="0" presId="urn:microsoft.com/office/officeart/2005/8/layout/orgChart1#16"/>
    <dgm:cxn modelId="{4551EAEB-CDCE-45F1-A851-131873F951A9}" type="presParOf" srcId="{F7A94A4B-F592-455A-A55C-709367EB67D3}" destId="{72FCF9EF-C5E9-4549-9256-73514FA8F4F7}" srcOrd="0" destOrd="0" presId="urn:microsoft.com/office/officeart/2005/8/layout/orgChart1#16"/>
    <dgm:cxn modelId="{A5086EF5-328C-41FB-A94D-94C5B12053AA}" type="presParOf" srcId="{72FCF9EF-C5E9-4549-9256-73514FA8F4F7}" destId="{ED4194AE-35D0-41C2-8242-84C01C97DAE6}" srcOrd="0" destOrd="0" presId="urn:microsoft.com/office/officeart/2005/8/layout/orgChart1#16"/>
    <dgm:cxn modelId="{307C0545-5F4E-4FCD-916F-997AAE3EA511}" type="presParOf" srcId="{72FCF9EF-C5E9-4549-9256-73514FA8F4F7}" destId="{5015E57D-007F-426A-9D40-25BC7519861F}" srcOrd="1" destOrd="0" presId="urn:microsoft.com/office/officeart/2005/8/layout/orgChart1#16"/>
    <dgm:cxn modelId="{C3F0F113-8CD8-467A-A865-366E4FEF70F2}" type="presParOf" srcId="{F7A94A4B-F592-455A-A55C-709367EB67D3}" destId="{36384889-5D77-4A9B-B7F2-917A8158C60C}" srcOrd="1" destOrd="0" presId="urn:microsoft.com/office/officeart/2005/8/layout/orgChart1#16"/>
    <dgm:cxn modelId="{98A71CCA-5E1D-4BD6-AF92-8D1C737AAE9E}" type="presParOf" srcId="{F7A94A4B-F592-455A-A55C-709367EB67D3}" destId="{EF804C12-4ED1-4521-A652-54F1B0F9B019}" srcOrd="2" destOrd="0" presId="urn:microsoft.com/office/officeart/2005/8/layout/orgChart1#16"/>
    <dgm:cxn modelId="{E209FDBD-108A-4CCC-A001-59657CF627DE}" type="presParOf" srcId="{8347FEAD-AB2D-428C-8027-275505A40EFD}" destId="{BADB0133-EA80-452E-8F2F-9DBA893C8D0C}" srcOrd="12" destOrd="0" presId="urn:microsoft.com/office/officeart/2005/8/layout/orgChart1#16"/>
    <dgm:cxn modelId="{12604230-1527-4369-BCE7-846D352BBA63}" type="presParOf" srcId="{8347FEAD-AB2D-428C-8027-275505A40EFD}" destId="{4FCC8D95-304E-4D41-B836-19A7A248FA8E}" srcOrd="13" destOrd="0" presId="urn:microsoft.com/office/officeart/2005/8/layout/orgChart1#16"/>
    <dgm:cxn modelId="{C567842E-ABB8-403C-B4B2-7D2A77272BD9}" type="presParOf" srcId="{4FCC8D95-304E-4D41-B836-19A7A248FA8E}" destId="{4B0CF603-9285-4DA2-86A1-469F8453315A}" srcOrd="0" destOrd="0" presId="urn:microsoft.com/office/officeart/2005/8/layout/orgChart1#16"/>
    <dgm:cxn modelId="{7900E9DA-926B-4058-A198-1DC565887951}" type="presParOf" srcId="{4B0CF603-9285-4DA2-86A1-469F8453315A}" destId="{45E2BDD8-8C08-45D1-8B8B-CF21918FF6A8}" srcOrd="0" destOrd="0" presId="urn:microsoft.com/office/officeart/2005/8/layout/orgChart1#16"/>
    <dgm:cxn modelId="{66D2CE04-9492-421C-9553-D83ED8AFFDD8}" type="presParOf" srcId="{4B0CF603-9285-4DA2-86A1-469F8453315A}" destId="{026680F4-91D6-494B-BD24-D33CB19FA614}" srcOrd="1" destOrd="0" presId="urn:microsoft.com/office/officeart/2005/8/layout/orgChart1#16"/>
    <dgm:cxn modelId="{1EF53A56-C8FD-4A9E-91BA-4FC9ABFACB72}" type="presParOf" srcId="{4FCC8D95-304E-4D41-B836-19A7A248FA8E}" destId="{4BA4C48F-E835-4B83-BB12-7C1D4B9A5C26}" srcOrd="1" destOrd="0" presId="urn:microsoft.com/office/officeart/2005/8/layout/orgChart1#16"/>
    <dgm:cxn modelId="{9D20838D-1EA6-4653-8B61-5AEAD0709D6E}" type="presParOf" srcId="{4FCC8D95-304E-4D41-B836-19A7A248FA8E}" destId="{DA044A69-9719-4AA6-8C89-59D1B3D21B24}" srcOrd="2" destOrd="0" presId="urn:microsoft.com/office/officeart/2005/8/layout/orgChart1#16"/>
    <dgm:cxn modelId="{161EDF2A-80D8-489A-837E-64AE63E4D5E6}" type="presParOf" srcId="{8347FEAD-AB2D-428C-8027-275505A40EFD}" destId="{784C10F7-C1A1-44BE-8D11-73402829A329}" srcOrd="14" destOrd="0" presId="urn:microsoft.com/office/officeart/2005/8/layout/orgChart1#16"/>
    <dgm:cxn modelId="{6379F95F-D8AB-4ACC-B6A2-B61ACFE39C03}" type="presParOf" srcId="{8347FEAD-AB2D-428C-8027-275505A40EFD}" destId="{99A7D3C9-0C87-4BB6-A646-B3FE03C1259B}" srcOrd="15" destOrd="0" presId="urn:microsoft.com/office/officeart/2005/8/layout/orgChart1#16"/>
    <dgm:cxn modelId="{DC4B8541-1BEB-470C-AED8-C35F4FE80123}" type="presParOf" srcId="{99A7D3C9-0C87-4BB6-A646-B3FE03C1259B}" destId="{343BAB96-DC28-49E9-87F2-275797396474}" srcOrd="0" destOrd="0" presId="urn:microsoft.com/office/officeart/2005/8/layout/orgChart1#16"/>
    <dgm:cxn modelId="{F6374AB7-F734-454E-AC13-9E3782CB977C}" type="presParOf" srcId="{343BAB96-DC28-49E9-87F2-275797396474}" destId="{AB4DF752-2AEC-4D82-ADFA-C0B875F11101}" srcOrd="0" destOrd="0" presId="urn:microsoft.com/office/officeart/2005/8/layout/orgChart1#16"/>
    <dgm:cxn modelId="{41FB9AB9-6E68-4C31-95DD-9786879ED1C2}" type="presParOf" srcId="{343BAB96-DC28-49E9-87F2-275797396474}" destId="{BE50E600-0738-4587-8F77-F4B6E84D1C6C}" srcOrd="1" destOrd="0" presId="urn:microsoft.com/office/officeart/2005/8/layout/orgChart1#16"/>
    <dgm:cxn modelId="{25FDED4B-4296-499F-99B0-893F33452AB1}" type="presParOf" srcId="{99A7D3C9-0C87-4BB6-A646-B3FE03C1259B}" destId="{8FF02C80-68B1-407E-9993-ABF367E750D1}" srcOrd="1" destOrd="0" presId="urn:microsoft.com/office/officeart/2005/8/layout/orgChart1#16"/>
    <dgm:cxn modelId="{4BFD2778-6836-4DF1-9CDA-A2F7BAC24AE8}" type="presParOf" srcId="{99A7D3C9-0C87-4BB6-A646-B3FE03C1259B}" destId="{D471FA21-02C3-49FE-A94B-16826EDF8715}" srcOrd="2" destOrd="0" presId="urn:microsoft.com/office/officeart/2005/8/layout/orgChart1#16"/>
    <dgm:cxn modelId="{6D2B6DA7-2608-4B82-A520-E08E4F9D02CD}" type="presParOf" srcId="{D1CC1501-68C7-4555-893F-5057326698F7}" destId="{8CBE08A8-F375-460A-8768-0EC20E67F6C2}" srcOrd="2" destOrd="0" presId="urn:microsoft.com/office/officeart/2005/8/layout/orgChart1#16"/>
    <dgm:cxn modelId="{83336EC4-1FA2-484B-81B1-11E89CD644E3}" type="presParOf" srcId="{8CBE08A8-F375-460A-8768-0EC20E67F6C2}" destId="{D71CC2D7-D16C-4880-BEA9-0B05820A36BB}" srcOrd="0" destOrd="0" presId="urn:microsoft.com/office/officeart/2005/8/layout/orgChart1#16"/>
    <dgm:cxn modelId="{B989BCCD-E08B-46DF-9184-9CDBFD0C0837}" type="presParOf" srcId="{8CBE08A8-F375-460A-8768-0EC20E67F6C2}" destId="{8E9804A6-27C3-429E-844D-F83228994A89}" srcOrd="1" destOrd="0" presId="urn:microsoft.com/office/officeart/2005/8/layout/orgChart1#16"/>
    <dgm:cxn modelId="{EACBD5FD-00BF-4807-B5BC-6B482A9704DE}" type="presParOf" srcId="{8E9804A6-27C3-429E-844D-F83228994A89}" destId="{96F75D8E-6249-4BDD-814D-DCBC114F8430}" srcOrd="0" destOrd="0" presId="urn:microsoft.com/office/officeart/2005/8/layout/orgChart1#16"/>
    <dgm:cxn modelId="{BBF14C29-8703-41B5-8BD6-B74FCE4E0470}" type="presParOf" srcId="{96F75D8E-6249-4BDD-814D-DCBC114F8430}" destId="{D1B906E7-D94A-4BC3-A93B-A8D5EAF9B9A1}" srcOrd="0" destOrd="0" presId="urn:microsoft.com/office/officeart/2005/8/layout/orgChart1#16"/>
    <dgm:cxn modelId="{55260370-0A25-4ED6-9A48-C2EDD5000B5B}" type="presParOf" srcId="{96F75D8E-6249-4BDD-814D-DCBC114F8430}" destId="{60B8945A-C031-476A-B418-814C05D2E9E0}" srcOrd="1" destOrd="0" presId="urn:microsoft.com/office/officeart/2005/8/layout/orgChart1#16"/>
    <dgm:cxn modelId="{FB2461F1-63BA-4FE5-85D5-DFF25E7F8D4F}" type="presParOf" srcId="{8E9804A6-27C3-429E-844D-F83228994A89}" destId="{E9C3B2F1-B127-4340-B89D-AC4801C7113C}" srcOrd="1" destOrd="0" presId="urn:microsoft.com/office/officeart/2005/8/layout/orgChart1#16"/>
    <dgm:cxn modelId="{CBE614B3-F138-4268-BF1C-6AB8D0CA22E7}" type="presParOf" srcId="{8E9804A6-27C3-429E-844D-F83228994A89}" destId="{58823021-B408-43B5-A170-A1B3B8652BAC}" srcOrd="2" destOrd="0" presId="urn:microsoft.com/office/officeart/2005/8/layout/orgChart1#16"/>
    <dgm:cxn modelId="{4174BF16-5E2B-4FFB-A1F7-B22D98019386}" type="presParOf" srcId="{8CBE08A8-F375-460A-8768-0EC20E67F6C2}" destId="{7077D38E-4015-4EA8-899A-19F7AF7EF9DC}" srcOrd="2" destOrd="0" presId="urn:microsoft.com/office/officeart/2005/8/layout/orgChart1#16"/>
    <dgm:cxn modelId="{69DB90E2-8CCB-4C02-8A29-54C40A5D2F16}" type="presParOf" srcId="{8CBE08A8-F375-460A-8768-0EC20E67F6C2}" destId="{C6C5FAFF-8F79-4A81-A8CD-C13DCA96F437}" srcOrd="3" destOrd="0" presId="urn:microsoft.com/office/officeart/2005/8/layout/orgChart1#16"/>
    <dgm:cxn modelId="{7AE72C93-7AED-4BF9-BFE7-934AB874450A}" type="presParOf" srcId="{C6C5FAFF-8F79-4A81-A8CD-C13DCA96F437}" destId="{02674EA9-FDB9-477C-A0CC-F810F8DFC252}" srcOrd="0" destOrd="0" presId="urn:microsoft.com/office/officeart/2005/8/layout/orgChart1#16"/>
    <dgm:cxn modelId="{4F363147-79E4-4CDE-A0CA-B06FE6261133}" type="presParOf" srcId="{02674EA9-FDB9-477C-A0CC-F810F8DFC252}" destId="{3F7E6003-1FD4-422A-A826-ED81764740CB}" srcOrd="0" destOrd="0" presId="urn:microsoft.com/office/officeart/2005/8/layout/orgChart1#16"/>
    <dgm:cxn modelId="{A9497408-E97A-46F0-B8EA-4DD58BD4549F}" type="presParOf" srcId="{02674EA9-FDB9-477C-A0CC-F810F8DFC252}" destId="{8E8CCDA1-CB9A-4E5F-8A84-245B7B82E31E}" srcOrd="1" destOrd="0" presId="urn:microsoft.com/office/officeart/2005/8/layout/orgChart1#16"/>
    <dgm:cxn modelId="{8AC59BC7-D18A-4365-86A0-03F27E2F83DA}" type="presParOf" srcId="{C6C5FAFF-8F79-4A81-A8CD-C13DCA96F437}" destId="{1F3B8797-7FDF-4EFD-94F3-3A99AB42BD5C}" srcOrd="1" destOrd="0" presId="urn:microsoft.com/office/officeart/2005/8/layout/orgChart1#16"/>
    <dgm:cxn modelId="{5E9316EA-58D8-4C17-91FF-8EF7AE6978A1}" type="presParOf" srcId="{C6C5FAFF-8F79-4A81-A8CD-C13DCA96F437}" destId="{6FDB1577-CB9F-4A22-B0C4-1D0F7BDABEE4}" srcOrd="2" destOrd="0" presId="urn:microsoft.com/office/officeart/2005/8/layout/orgChart1#16"/>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37C5C4-C36C-4F22-AB15-B0D6B295E427}" type="doc">
      <dgm:prSet loTypeId="urn:microsoft.com/office/officeart/2005/8/layout/orgChart1#11" loCatId="hierarchy" qsTypeId="urn:microsoft.com/office/officeart/2005/8/quickstyle/simple1#8" qsCatId="simple" csTypeId="urn:microsoft.com/office/officeart/2005/8/colors/accent1_2#11" csCatId="accent1" phldr="1"/>
      <dgm:spPr/>
      <dgm:t>
        <a:bodyPr/>
        <a:lstStyle/>
        <a:p>
          <a:endParaRPr lang="zh-CN" altLang="en-US"/>
        </a:p>
      </dgm:t>
    </dgm:pt>
    <dgm:pt modelId="{3E5BD1D4-9C3E-4999-9454-5D6C5674CAAD}">
      <dgm:prSet phldrT="[文本]"/>
      <dgm:spPr/>
      <dgm:t>
        <a:bodyPr/>
        <a:lstStyle/>
        <a:p>
          <a:r>
            <a:rPr lang="zh-CN" altLang="en-US"/>
            <a:t>系统管理</a:t>
          </a:r>
        </a:p>
      </dgm:t>
    </dgm:pt>
    <dgm:pt modelId="{DA1D1A1C-F629-4D39-BC19-F170E4E8D807}" type="parTrans" cxnId="{A5138538-C654-4F73-8090-B9AE2C67E09C}">
      <dgm:prSet/>
      <dgm:spPr/>
      <dgm:t>
        <a:bodyPr/>
        <a:lstStyle/>
        <a:p>
          <a:endParaRPr lang="zh-CN" altLang="en-US"/>
        </a:p>
      </dgm:t>
    </dgm:pt>
    <dgm:pt modelId="{8F016789-3856-4731-A012-354862C782C3}" type="sibTrans" cxnId="{A5138538-C654-4F73-8090-B9AE2C67E09C}">
      <dgm:prSet/>
      <dgm:spPr/>
      <dgm:t>
        <a:bodyPr/>
        <a:lstStyle/>
        <a:p>
          <a:endParaRPr lang="zh-CN" altLang="en-US"/>
        </a:p>
      </dgm:t>
    </dgm:pt>
    <dgm:pt modelId="{5B7F20B3-A0C0-446F-A7ED-A45DABF8BBC3}">
      <dgm:prSet phldrT="[文本]"/>
      <dgm:spPr/>
      <dgm:t>
        <a:bodyPr/>
        <a:lstStyle/>
        <a:p>
          <a:r>
            <a:rPr lang="zh-CN" altLang="en-US"/>
            <a:t>订单管理</a:t>
          </a:r>
        </a:p>
      </dgm:t>
    </dgm:pt>
    <dgm:pt modelId="{80659933-8F82-40CF-BAF7-75F04EDD5D01}" type="parTrans" cxnId="{1A7418DE-2295-42FA-8FE3-E2174DE8A21C}">
      <dgm:prSet/>
      <dgm:spPr/>
      <dgm:t>
        <a:bodyPr/>
        <a:lstStyle/>
        <a:p>
          <a:endParaRPr lang="zh-CN" altLang="en-US"/>
        </a:p>
      </dgm:t>
    </dgm:pt>
    <dgm:pt modelId="{963204B2-A46B-4572-91A1-302714971F21}" type="sibTrans" cxnId="{1A7418DE-2295-42FA-8FE3-E2174DE8A21C}">
      <dgm:prSet/>
      <dgm:spPr/>
      <dgm:t>
        <a:bodyPr/>
        <a:lstStyle/>
        <a:p>
          <a:endParaRPr lang="zh-CN" altLang="en-US"/>
        </a:p>
      </dgm:t>
    </dgm:pt>
    <dgm:pt modelId="{4913F0E5-D387-444B-B46F-1B51903EC91B}">
      <dgm:prSet phldrT="[文本]"/>
      <dgm:spPr/>
      <dgm:t>
        <a:bodyPr/>
        <a:lstStyle/>
        <a:p>
          <a:r>
            <a:rPr lang="zh-CN" altLang="en-US"/>
            <a:t>生产管理</a:t>
          </a:r>
        </a:p>
      </dgm:t>
    </dgm:pt>
    <dgm:pt modelId="{48E27A14-45D7-40D2-892E-D4BE204C8C77}" type="parTrans" cxnId="{C6454A86-4C7F-4AC1-AB14-11847D7ACA4B}">
      <dgm:prSet/>
      <dgm:spPr/>
      <dgm:t>
        <a:bodyPr/>
        <a:lstStyle/>
        <a:p>
          <a:endParaRPr lang="zh-CN" altLang="en-US"/>
        </a:p>
      </dgm:t>
    </dgm:pt>
    <dgm:pt modelId="{AF7F4C0A-947D-424E-B69E-A3B718954EDC}" type="sibTrans" cxnId="{C6454A86-4C7F-4AC1-AB14-11847D7ACA4B}">
      <dgm:prSet/>
      <dgm:spPr/>
      <dgm:t>
        <a:bodyPr/>
        <a:lstStyle/>
        <a:p>
          <a:endParaRPr lang="zh-CN" altLang="en-US"/>
        </a:p>
      </dgm:t>
    </dgm:pt>
    <dgm:pt modelId="{81D8911E-3F7A-43B6-B1FE-0EE0AA6ECF8E}">
      <dgm:prSet phldrT="[文本]"/>
      <dgm:spPr/>
      <dgm:t>
        <a:bodyPr/>
        <a:lstStyle/>
        <a:p>
          <a:r>
            <a:rPr lang="zh-CN" altLang="en-US"/>
            <a:t>会员管理</a:t>
          </a:r>
        </a:p>
      </dgm:t>
    </dgm:pt>
    <dgm:pt modelId="{813B0649-49DC-4B6E-B8EA-3711194AB759}" type="parTrans" cxnId="{C7553AED-D99D-4223-8194-043173F591E4}">
      <dgm:prSet/>
      <dgm:spPr/>
      <dgm:t>
        <a:bodyPr/>
        <a:lstStyle/>
        <a:p>
          <a:endParaRPr lang="zh-CN" altLang="en-US"/>
        </a:p>
      </dgm:t>
    </dgm:pt>
    <dgm:pt modelId="{494010EE-6E6D-4048-A4E5-17E495D6B3AD}" type="sibTrans" cxnId="{C7553AED-D99D-4223-8194-043173F591E4}">
      <dgm:prSet/>
      <dgm:spPr/>
      <dgm:t>
        <a:bodyPr/>
        <a:lstStyle/>
        <a:p>
          <a:endParaRPr lang="zh-CN" altLang="en-US"/>
        </a:p>
      </dgm:t>
    </dgm:pt>
    <dgm:pt modelId="{39C05100-E127-4734-B4D9-C6C3FE78C12B}">
      <dgm:prSet/>
      <dgm:spPr/>
      <dgm:t>
        <a:bodyPr/>
        <a:lstStyle/>
        <a:p>
          <a:r>
            <a:rPr lang="zh-CN" altLang="en-US"/>
            <a:t>财务管理</a:t>
          </a:r>
        </a:p>
      </dgm:t>
    </dgm:pt>
    <dgm:pt modelId="{3BF04C10-0304-45F8-9623-25C3765CD37B}" type="parTrans" cxnId="{5657EC0F-8CA7-4D13-B5DF-554ABEC699F0}">
      <dgm:prSet/>
      <dgm:spPr/>
      <dgm:t>
        <a:bodyPr/>
        <a:lstStyle/>
        <a:p>
          <a:endParaRPr lang="zh-CN" altLang="en-US"/>
        </a:p>
      </dgm:t>
    </dgm:pt>
    <dgm:pt modelId="{3CF0D656-0E38-4C56-BD3A-9E9F9B04E069}" type="sibTrans" cxnId="{5657EC0F-8CA7-4D13-B5DF-554ABEC699F0}">
      <dgm:prSet/>
      <dgm:spPr/>
      <dgm:t>
        <a:bodyPr/>
        <a:lstStyle/>
        <a:p>
          <a:endParaRPr lang="zh-CN" altLang="en-US"/>
        </a:p>
      </dgm:t>
    </dgm:pt>
    <dgm:pt modelId="{917A3504-6552-436D-BCD0-F13905EAA715}">
      <dgm:prSet/>
      <dgm:spPr/>
      <dgm:t>
        <a:bodyPr/>
        <a:lstStyle/>
        <a:p>
          <a:r>
            <a:rPr lang="zh-CN" altLang="en-US"/>
            <a:t>设计管理</a:t>
          </a:r>
        </a:p>
      </dgm:t>
    </dgm:pt>
    <dgm:pt modelId="{A471007A-E050-4D04-B6FA-BE7A568ED2D7}" type="parTrans" cxnId="{43BD8136-834B-41C8-AC76-D327222FC0A6}">
      <dgm:prSet/>
      <dgm:spPr/>
      <dgm:t>
        <a:bodyPr/>
        <a:lstStyle/>
        <a:p>
          <a:endParaRPr lang="zh-CN" altLang="en-US"/>
        </a:p>
      </dgm:t>
    </dgm:pt>
    <dgm:pt modelId="{E74BBD4E-474E-4426-9FB0-3119E8D91B88}" type="sibTrans" cxnId="{43BD8136-834B-41C8-AC76-D327222FC0A6}">
      <dgm:prSet/>
      <dgm:spPr/>
      <dgm:t>
        <a:bodyPr/>
        <a:lstStyle/>
        <a:p>
          <a:endParaRPr lang="zh-CN" altLang="en-US"/>
        </a:p>
      </dgm:t>
    </dgm:pt>
    <dgm:pt modelId="{E06516BB-08B0-4321-B333-949DE1FD1FEA}">
      <dgm:prSet/>
      <dgm:spPr/>
      <dgm:t>
        <a:bodyPr/>
        <a:lstStyle/>
        <a:p>
          <a:r>
            <a:rPr lang="zh-CN" altLang="en-US"/>
            <a:t>数据记录</a:t>
          </a:r>
        </a:p>
      </dgm:t>
    </dgm:pt>
    <dgm:pt modelId="{05C2B2C9-D83A-422D-8EAC-050797C5841D}" type="parTrans" cxnId="{E862E01E-9735-4DC0-BDF3-0A90776CA9AB}">
      <dgm:prSet/>
      <dgm:spPr/>
      <dgm:t>
        <a:bodyPr/>
        <a:lstStyle/>
        <a:p>
          <a:endParaRPr lang="zh-CN" altLang="en-US"/>
        </a:p>
      </dgm:t>
    </dgm:pt>
    <dgm:pt modelId="{F453E165-8F22-4086-93AB-7CDC2AD6EA9D}" type="sibTrans" cxnId="{E862E01E-9735-4DC0-BDF3-0A90776CA9AB}">
      <dgm:prSet/>
      <dgm:spPr/>
      <dgm:t>
        <a:bodyPr/>
        <a:lstStyle/>
        <a:p>
          <a:endParaRPr lang="zh-CN" altLang="en-US"/>
        </a:p>
      </dgm:t>
    </dgm:pt>
    <dgm:pt modelId="{3A781806-5DBC-4935-80DD-F01C3F0B2597}">
      <dgm:prSet/>
      <dgm:spPr/>
      <dgm:t>
        <a:bodyPr/>
        <a:lstStyle/>
        <a:p>
          <a:r>
            <a:rPr lang="zh-CN" altLang="en-US"/>
            <a:t>后台权限管理</a:t>
          </a:r>
        </a:p>
      </dgm:t>
    </dgm:pt>
    <dgm:pt modelId="{76A824D8-E737-4803-A26A-515A24CDA81E}" type="parTrans" cxnId="{179521C7-6301-4CD6-8824-5B04E810CAC9}">
      <dgm:prSet/>
      <dgm:spPr/>
      <dgm:t>
        <a:bodyPr/>
        <a:lstStyle/>
        <a:p>
          <a:endParaRPr lang="zh-CN" altLang="en-US"/>
        </a:p>
      </dgm:t>
    </dgm:pt>
    <dgm:pt modelId="{55379F71-31F9-4C1E-B04A-01F0FBF4AC9D}" type="sibTrans" cxnId="{179521C7-6301-4CD6-8824-5B04E810CAC9}">
      <dgm:prSet/>
      <dgm:spPr/>
      <dgm:t>
        <a:bodyPr/>
        <a:lstStyle/>
        <a:p>
          <a:endParaRPr lang="zh-CN" altLang="en-US"/>
        </a:p>
      </dgm:t>
    </dgm:pt>
    <dgm:pt modelId="{6ABAF8C8-1147-4611-93D7-9D3B1D1C13AF}">
      <dgm:prSet/>
      <dgm:spPr/>
      <dgm:t>
        <a:bodyPr/>
        <a:lstStyle/>
        <a:p>
          <a:r>
            <a:rPr lang="zh-CN" altLang="en-US"/>
            <a:t>前台权限管理</a:t>
          </a:r>
        </a:p>
      </dgm:t>
    </dgm:pt>
    <dgm:pt modelId="{C74EAE39-8C62-4616-BEDF-B7AD8EA7E306}" type="parTrans" cxnId="{DF8477D3-A15B-417C-8DFE-CD79B731DEDE}">
      <dgm:prSet/>
      <dgm:spPr/>
      <dgm:t>
        <a:bodyPr/>
        <a:lstStyle/>
        <a:p>
          <a:endParaRPr lang="zh-CN" altLang="en-US"/>
        </a:p>
      </dgm:t>
    </dgm:pt>
    <dgm:pt modelId="{91B092F5-47B9-449F-9081-ACFF74604094}" type="sibTrans" cxnId="{DF8477D3-A15B-417C-8DFE-CD79B731DEDE}">
      <dgm:prSet/>
      <dgm:spPr/>
      <dgm:t>
        <a:bodyPr/>
        <a:lstStyle/>
        <a:p>
          <a:endParaRPr lang="zh-CN" altLang="en-US"/>
        </a:p>
      </dgm:t>
    </dgm:pt>
    <dgm:pt modelId="{19C80E6D-1CA5-4224-B440-1FE289BD06B1}" type="asst">
      <dgm:prSet/>
      <dgm:spPr/>
      <dgm:t>
        <a:bodyPr/>
        <a:lstStyle/>
        <a:p>
          <a:r>
            <a:rPr lang="zh-CN" altLang="en-US"/>
            <a:t>申述管理</a:t>
          </a:r>
        </a:p>
      </dgm:t>
    </dgm:pt>
    <dgm:pt modelId="{61672D91-64F0-44CC-BABA-47FF341D2953}" type="parTrans" cxnId="{3BED81A3-F3FD-4012-937B-46A9270CDA39}">
      <dgm:prSet/>
      <dgm:spPr/>
      <dgm:t>
        <a:bodyPr/>
        <a:lstStyle/>
        <a:p>
          <a:endParaRPr lang="zh-CN" altLang="en-US"/>
        </a:p>
      </dgm:t>
    </dgm:pt>
    <dgm:pt modelId="{2E4EE43C-E668-4163-BB0D-0E236E6BEA2E}" type="sibTrans" cxnId="{3BED81A3-F3FD-4012-937B-46A9270CDA39}">
      <dgm:prSet/>
      <dgm:spPr/>
      <dgm:t>
        <a:bodyPr/>
        <a:lstStyle/>
        <a:p>
          <a:endParaRPr lang="zh-CN" altLang="en-US"/>
        </a:p>
      </dgm:t>
    </dgm:pt>
    <dgm:pt modelId="{9530362A-8B2E-4C52-8C80-333083687223}" type="asst">
      <dgm:prSet/>
      <dgm:spPr/>
      <dgm:t>
        <a:bodyPr/>
        <a:lstStyle/>
        <a:p>
          <a:r>
            <a:rPr lang="zh-CN" altLang="en-US"/>
            <a:t>常规管理</a:t>
          </a:r>
        </a:p>
      </dgm:t>
    </dgm:pt>
    <dgm:pt modelId="{BC0B3244-902A-4CA2-835C-1CBA70AC3284}" type="parTrans" cxnId="{07BE5E2D-67B7-4ADC-A945-9B3B9B6C8B13}">
      <dgm:prSet/>
      <dgm:spPr/>
      <dgm:t>
        <a:bodyPr/>
        <a:lstStyle/>
        <a:p>
          <a:endParaRPr lang="zh-CN" altLang="en-US"/>
        </a:p>
      </dgm:t>
    </dgm:pt>
    <dgm:pt modelId="{2616E80C-5869-42E3-8030-389630D0BA8B}" type="sibTrans" cxnId="{07BE5E2D-67B7-4ADC-A945-9B3B9B6C8B13}">
      <dgm:prSet/>
      <dgm:spPr/>
      <dgm:t>
        <a:bodyPr/>
        <a:lstStyle/>
        <a:p>
          <a:endParaRPr lang="zh-CN" altLang="en-US"/>
        </a:p>
      </dgm:t>
    </dgm:pt>
    <dgm:pt modelId="{C8860553-BD2C-42EB-AADD-627D17D3923C}" type="pres">
      <dgm:prSet presAssocID="{6D37C5C4-C36C-4F22-AB15-B0D6B295E427}" presName="hierChild1" presStyleCnt="0">
        <dgm:presLayoutVars>
          <dgm:orgChart val="1"/>
          <dgm:chPref val="1"/>
          <dgm:dir/>
          <dgm:animOne val="branch"/>
          <dgm:animLvl val="lvl"/>
          <dgm:resizeHandles/>
        </dgm:presLayoutVars>
      </dgm:prSet>
      <dgm:spPr/>
    </dgm:pt>
    <dgm:pt modelId="{D1CC1501-68C7-4555-893F-5057326698F7}" type="pres">
      <dgm:prSet presAssocID="{3E5BD1D4-9C3E-4999-9454-5D6C5674CAAD}" presName="hierRoot1" presStyleCnt="0">
        <dgm:presLayoutVars>
          <dgm:hierBranch val="init"/>
        </dgm:presLayoutVars>
      </dgm:prSet>
      <dgm:spPr/>
    </dgm:pt>
    <dgm:pt modelId="{B65AE29D-0432-49D5-840F-5338C0C7434A}" type="pres">
      <dgm:prSet presAssocID="{3E5BD1D4-9C3E-4999-9454-5D6C5674CAAD}" presName="rootComposite1" presStyleCnt="0"/>
      <dgm:spPr/>
    </dgm:pt>
    <dgm:pt modelId="{246440C7-E1A7-4893-A1A4-D2213EE03B0D}" type="pres">
      <dgm:prSet presAssocID="{3E5BD1D4-9C3E-4999-9454-5D6C5674CAAD}" presName="rootText1" presStyleLbl="node0" presStyleIdx="0" presStyleCnt="1">
        <dgm:presLayoutVars>
          <dgm:chPref val="3"/>
        </dgm:presLayoutVars>
      </dgm:prSet>
      <dgm:spPr/>
    </dgm:pt>
    <dgm:pt modelId="{20876CDF-7460-44CF-A594-E289D6712FE4}" type="pres">
      <dgm:prSet presAssocID="{3E5BD1D4-9C3E-4999-9454-5D6C5674CAAD}" presName="rootConnector1" presStyleLbl="node1" presStyleIdx="0" presStyleCnt="0"/>
      <dgm:spPr/>
    </dgm:pt>
    <dgm:pt modelId="{8347FEAD-AB2D-428C-8027-275505A40EFD}" type="pres">
      <dgm:prSet presAssocID="{3E5BD1D4-9C3E-4999-9454-5D6C5674CAAD}" presName="hierChild2" presStyleCnt="0"/>
      <dgm:spPr/>
    </dgm:pt>
    <dgm:pt modelId="{C7DA6019-9BF9-4CBD-A891-34EE7F2696EF}" type="pres">
      <dgm:prSet presAssocID="{80659933-8F82-40CF-BAF7-75F04EDD5D01}" presName="Name37" presStyleLbl="parChTrans1D2" presStyleIdx="0" presStyleCnt="10"/>
      <dgm:spPr/>
    </dgm:pt>
    <dgm:pt modelId="{793390CD-D722-408B-9321-42AE7BBCDB69}" type="pres">
      <dgm:prSet presAssocID="{5B7F20B3-A0C0-446F-A7ED-A45DABF8BBC3}" presName="hierRoot2" presStyleCnt="0">
        <dgm:presLayoutVars>
          <dgm:hierBranch val="init"/>
        </dgm:presLayoutVars>
      </dgm:prSet>
      <dgm:spPr/>
    </dgm:pt>
    <dgm:pt modelId="{66964DB3-D52E-4ED4-8B2F-F12FC1B78D1A}" type="pres">
      <dgm:prSet presAssocID="{5B7F20B3-A0C0-446F-A7ED-A45DABF8BBC3}" presName="rootComposite" presStyleCnt="0"/>
      <dgm:spPr/>
    </dgm:pt>
    <dgm:pt modelId="{E3E3D178-F2F5-465E-A791-70E9EA80D432}" type="pres">
      <dgm:prSet presAssocID="{5B7F20B3-A0C0-446F-A7ED-A45DABF8BBC3}" presName="rootText" presStyleLbl="node2" presStyleIdx="0" presStyleCnt="8">
        <dgm:presLayoutVars>
          <dgm:chPref val="3"/>
        </dgm:presLayoutVars>
      </dgm:prSet>
      <dgm:spPr/>
    </dgm:pt>
    <dgm:pt modelId="{6E576C03-FC63-4C67-A0AD-DD03522AFEFA}" type="pres">
      <dgm:prSet presAssocID="{5B7F20B3-A0C0-446F-A7ED-A45DABF8BBC3}" presName="rootConnector" presStyleLbl="node2" presStyleIdx="0" presStyleCnt="8"/>
      <dgm:spPr/>
    </dgm:pt>
    <dgm:pt modelId="{F9B55192-9854-4B88-93F4-3E8B4F01457C}" type="pres">
      <dgm:prSet presAssocID="{5B7F20B3-A0C0-446F-A7ED-A45DABF8BBC3}" presName="hierChild4" presStyleCnt="0"/>
      <dgm:spPr/>
    </dgm:pt>
    <dgm:pt modelId="{0AC3E909-87F6-4F39-B646-568914CEEFC0}" type="pres">
      <dgm:prSet presAssocID="{5B7F20B3-A0C0-446F-A7ED-A45DABF8BBC3}" presName="hierChild5" presStyleCnt="0"/>
      <dgm:spPr/>
    </dgm:pt>
    <dgm:pt modelId="{EBBE64D6-FA80-4B9D-8437-3427378A34F1}" type="pres">
      <dgm:prSet presAssocID="{48E27A14-45D7-40D2-892E-D4BE204C8C77}" presName="Name37" presStyleLbl="parChTrans1D2" presStyleIdx="1" presStyleCnt="10"/>
      <dgm:spPr/>
    </dgm:pt>
    <dgm:pt modelId="{A6F7CB91-36D2-4583-982B-517896D4C768}" type="pres">
      <dgm:prSet presAssocID="{4913F0E5-D387-444B-B46F-1B51903EC91B}" presName="hierRoot2" presStyleCnt="0">
        <dgm:presLayoutVars>
          <dgm:hierBranch val="init"/>
        </dgm:presLayoutVars>
      </dgm:prSet>
      <dgm:spPr/>
    </dgm:pt>
    <dgm:pt modelId="{1CD325EF-1EF2-41DB-84C4-FCC98EF603C5}" type="pres">
      <dgm:prSet presAssocID="{4913F0E5-D387-444B-B46F-1B51903EC91B}" presName="rootComposite" presStyleCnt="0"/>
      <dgm:spPr/>
    </dgm:pt>
    <dgm:pt modelId="{A0577120-5E89-4FF9-AFF5-678C267B7766}" type="pres">
      <dgm:prSet presAssocID="{4913F0E5-D387-444B-B46F-1B51903EC91B}" presName="rootText" presStyleLbl="node2" presStyleIdx="1" presStyleCnt="8">
        <dgm:presLayoutVars>
          <dgm:chPref val="3"/>
        </dgm:presLayoutVars>
      </dgm:prSet>
      <dgm:spPr/>
    </dgm:pt>
    <dgm:pt modelId="{D6DE6525-EF8E-4FD7-83DF-923C4E6C1461}" type="pres">
      <dgm:prSet presAssocID="{4913F0E5-D387-444B-B46F-1B51903EC91B}" presName="rootConnector" presStyleLbl="node2" presStyleIdx="1" presStyleCnt="8"/>
      <dgm:spPr/>
    </dgm:pt>
    <dgm:pt modelId="{E0DC988D-7AC5-4093-A630-F73F696A28EB}" type="pres">
      <dgm:prSet presAssocID="{4913F0E5-D387-444B-B46F-1B51903EC91B}" presName="hierChild4" presStyleCnt="0"/>
      <dgm:spPr/>
    </dgm:pt>
    <dgm:pt modelId="{D7A3751C-16C9-413E-8452-74F171721063}" type="pres">
      <dgm:prSet presAssocID="{4913F0E5-D387-444B-B46F-1B51903EC91B}" presName="hierChild5" presStyleCnt="0"/>
      <dgm:spPr/>
    </dgm:pt>
    <dgm:pt modelId="{287A6664-BF96-4295-AF01-CA15922059D6}" type="pres">
      <dgm:prSet presAssocID="{813B0649-49DC-4B6E-B8EA-3711194AB759}" presName="Name37" presStyleLbl="parChTrans1D2" presStyleIdx="2" presStyleCnt="10"/>
      <dgm:spPr/>
    </dgm:pt>
    <dgm:pt modelId="{F01EAB8E-9484-40BF-9936-BAF4166611ED}" type="pres">
      <dgm:prSet presAssocID="{81D8911E-3F7A-43B6-B1FE-0EE0AA6ECF8E}" presName="hierRoot2" presStyleCnt="0">
        <dgm:presLayoutVars>
          <dgm:hierBranch val="init"/>
        </dgm:presLayoutVars>
      </dgm:prSet>
      <dgm:spPr/>
    </dgm:pt>
    <dgm:pt modelId="{D5621987-AD41-4262-A45D-34DD80430D78}" type="pres">
      <dgm:prSet presAssocID="{81D8911E-3F7A-43B6-B1FE-0EE0AA6ECF8E}" presName="rootComposite" presStyleCnt="0"/>
      <dgm:spPr/>
    </dgm:pt>
    <dgm:pt modelId="{B1D965D9-15F2-4A69-8AAD-D40A6E34BD34}" type="pres">
      <dgm:prSet presAssocID="{81D8911E-3F7A-43B6-B1FE-0EE0AA6ECF8E}" presName="rootText" presStyleLbl="node2" presStyleIdx="2" presStyleCnt="8">
        <dgm:presLayoutVars>
          <dgm:chPref val="3"/>
        </dgm:presLayoutVars>
      </dgm:prSet>
      <dgm:spPr/>
    </dgm:pt>
    <dgm:pt modelId="{EC36A1D1-3D49-4169-9EE8-B9202572334C}" type="pres">
      <dgm:prSet presAssocID="{81D8911E-3F7A-43B6-B1FE-0EE0AA6ECF8E}" presName="rootConnector" presStyleLbl="node2" presStyleIdx="2" presStyleCnt="8"/>
      <dgm:spPr/>
    </dgm:pt>
    <dgm:pt modelId="{AB7B8E23-3361-4274-AE76-D75B575D1523}" type="pres">
      <dgm:prSet presAssocID="{81D8911E-3F7A-43B6-B1FE-0EE0AA6ECF8E}" presName="hierChild4" presStyleCnt="0"/>
      <dgm:spPr/>
    </dgm:pt>
    <dgm:pt modelId="{10ED28DC-85C3-4F74-BE93-5E9FE9D4DE8A}" type="pres">
      <dgm:prSet presAssocID="{81D8911E-3F7A-43B6-B1FE-0EE0AA6ECF8E}" presName="hierChild5" presStyleCnt="0"/>
      <dgm:spPr/>
    </dgm:pt>
    <dgm:pt modelId="{E85E57AB-1A07-46E1-989F-C6C1C37E4052}" type="pres">
      <dgm:prSet presAssocID="{3BF04C10-0304-45F8-9623-25C3765CD37B}" presName="Name37" presStyleLbl="parChTrans1D2" presStyleIdx="3" presStyleCnt="10"/>
      <dgm:spPr/>
    </dgm:pt>
    <dgm:pt modelId="{8ECA45CC-B877-4C20-A1C0-32E8A2062519}" type="pres">
      <dgm:prSet presAssocID="{39C05100-E127-4734-B4D9-C6C3FE78C12B}" presName="hierRoot2" presStyleCnt="0">
        <dgm:presLayoutVars>
          <dgm:hierBranch val="init"/>
        </dgm:presLayoutVars>
      </dgm:prSet>
      <dgm:spPr/>
    </dgm:pt>
    <dgm:pt modelId="{F7C69047-202C-4889-B6CF-0E3FEE71BBD5}" type="pres">
      <dgm:prSet presAssocID="{39C05100-E127-4734-B4D9-C6C3FE78C12B}" presName="rootComposite" presStyleCnt="0"/>
      <dgm:spPr/>
    </dgm:pt>
    <dgm:pt modelId="{DACFBC2E-5569-4C94-A72E-A3CD0165A461}" type="pres">
      <dgm:prSet presAssocID="{39C05100-E127-4734-B4D9-C6C3FE78C12B}" presName="rootText" presStyleLbl="node2" presStyleIdx="3" presStyleCnt="8">
        <dgm:presLayoutVars>
          <dgm:chPref val="3"/>
        </dgm:presLayoutVars>
      </dgm:prSet>
      <dgm:spPr/>
    </dgm:pt>
    <dgm:pt modelId="{8016191E-F9C6-4928-A89F-A81DDEE8B944}" type="pres">
      <dgm:prSet presAssocID="{39C05100-E127-4734-B4D9-C6C3FE78C12B}" presName="rootConnector" presStyleLbl="node2" presStyleIdx="3" presStyleCnt="8"/>
      <dgm:spPr/>
    </dgm:pt>
    <dgm:pt modelId="{7713B7F5-5ACE-400D-9964-F5EDAA2621CA}" type="pres">
      <dgm:prSet presAssocID="{39C05100-E127-4734-B4D9-C6C3FE78C12B}" presName="hierChild4" presStyleCnt="0"/>
      <dgm:spPr/>
    </dgm:pt>
    <dgm:pt modelId="{75084B2E-2D83-4617-B831-64BEFB1A881D}" type="pres">
      <dgm:prSet presAssocID="{39C05100-E127-4734-B4D9-C6C3FE78C12B}" presName="hierChild5" presStyleCnt="0"/>
      <dgm:spPr/>
    </dgm:pt>
    <dgm:pt modelId="{A258B394-3C1C-4DBD-B28D-63BEE36A0204}" type="pres">
      <dgm:prSet presAssocID="{A471007A-E050-4D04-B6FA-BE7A568ED2D7}" presName="Name37" presStyleLbl="parChTrans1D2" presStyleIdx="4" presStyleCnt="10"/>
      <dgm:spPr/>
    </dgm:pt>
    <dgm:pt modelId="{2D6ABA06-E6A1-4B2E-8EC5-6DD089741DFA}" type="pres">
      <dgm:prSet presAssocID="{917A3504-6552-436D-BCD0-F13905EAA715}" presName="hierRoot2" presStyleCnt="0">
        <dgm:presLayoutVars>
          <dgm:hierBranch val="init"/>
        </dgm:presLayoutVars>
      </dgm:prSet>
      <dgm:spPr/>
    </dgm:pt>
    <dgm:pt modelId="{4EE28425-D85D-4C69-87D3-3A2170B04634}" type="pres">
      <dgm:prSet presAssocID="{917A3504-6552-436D-BCD0-F13905EAA715}" presName="rootComposite" presStyleCnt="0"/>
      <dgm:spPr/>
    </dgm:pt>
    <dgm:pt modelId="{5A319EEC-D746-49AF-8499-84FB365D2C86}" type="pres">
      <dgm:prSet presAssocID="{917A3504-6552-436D-BCD0-F13905EAA715}" presName="rootText" presStyleLbl="node2" presStyleIdx="4" presStyleCnt="8">
        <dgm:presLayoutVars>
          <dgm:chPref val="3"/>
        </dgm:presLayoutVars>
      </dgm:prSet>
      <dgm:spPr/>
    </dgm:pt>
    <dgm:pt modelId="{575F0F31-41DB-416A-BA02-1121B6E73CDB}" type="pres">
      <dgm:prSet presAssocID="{917A3504-6552-436D-BCD0-F13905EAA715}" presName="rootConnector" presStyleLbl="node2" presStyleIdx="4" presStyleCnt="8"/>
      <dgm:spPr/>
    </dgm:pt>
    <dgm:pt modelId="{A3C89DC1-9B5A-40E9-ADE4-42AD50594BD0}" type="pres">
      <dgm:prSet presAssocID="{917A3504-6552-436D-BCD0-F13905EAA715}" presName="hierChild4" presStyleCnt="0"/>
      <dgm:spPr/>
    </dgm:pt>
    <dgm:pt modelId="{AB5C7FA6-AA1C-40CF-AC0F-3930657E011A}" type="pres">
      <dgm:prSet presAssocID="{917A3504-6552-436D-BCD0-F13905EAA715}" presName="hierChild5" presStyleCnt="0"/>
      <dgm:spPr/>
    </dgm:pt>
    <dgm:pt modelId="{26FF654D-4A8B-4DB7-97FA-3468A4EBFA70}" type="pres">
      <dgm:prSet presAssocID="{05C2B2C9-D83A-422D-8EAC-050797C5841D}" presName="Name37" presStyleLbl="parChTrans1D2" presStyleIdx="5" presStyleCnt="10"/>
      <dgm:spPr/>
    </dgm:pt>
    <dgm:pt modelId="{F7A94A4B-F592-455A-A55C-709367EB67D3}" type="pres">
      <dgm:prSet presAssocID="{E06516BB-08B0-4321-B333-949DE1FD1FEA}" presName="hierRoot2" presStyleCnt="0">
        <dgm:presLayoutVars>
          <dgm:hierBranch val="init"/>
        </dgm:presLayoutVars>
      </dgm:prSet>
      <dgm:spPr/>
    </dgm:pt>
    <dgm:pt modelId="{72FCF9EF-C5E9-4549-9256-73514FA8F4F7}" type="pres">
      <dgm:prSet presAssocID="{E06516BB-08B0-4321-B333-949DE1FD1FEA}" presName="rootComposite" presStyleCnt="0"/>
      <dgm:spPr/>
    </dgm:pt>
    <dgm:pt modelId="{ED4194AE-35D0-41C2-8242-84C01C97DAE6}" type="pres">
      <dgm:prSet presAssocID="{E06516BB-08B0-4321-B333-949DE1FD1FEA}" presName="rootText" presStyleLbl="node2" presStyleIdx="5" presStyleCnt="8">
        <dgm:presLayoutVars>
          <dgm:chPref val="3"/>
        </dgm:presLayoutVars>
      </dgm:prSet>
      <dgm:spPr/>
    </dgm:pt>
    <dgm:pt modelId="{5015E57D-007F-426A-9D40-25BC7519861F}" type="pres">
      <dgm:prSet presAssocID="{E06516BB-08B0-4321-B333-949DE1FD1FEA}" presName="rootConnector" presStyleLbl="node2" presStyleIdx="5" presStyleCnt="8"/>
      <dgm:spPr/>
    </dgm:pt>
    <dgm:pt modelId="{36384889-5D77-4A9B-B7F2-917A8158C60C}" type="pres">
      <dgm:prSet presAssocID="{E06516BB-08B0-4321-B333-949DE1FD1FEA}" presName="hierChild4" presStyleCnt="0"/>
      <dgm:spPr/>
    </dgm:pt>
    <dgm:pt modelId="{EF804C12-4ED1-4521-A652-54F1B0F9B019}" type="pres">
      <dgm:prSet presAssocID="{E06516BB-08B0-4321-B333-949DE1FD1FEA}" presName="hierChild5" presStyleCnt="0"/>
      <dgm:spPr/>
    </dgm:pt>
    <dgm:pt modelId="{BADB0133-EA80-452E-8F2F-9DBA893C8D0C}" type="pres">
      <dgm:prSet presAssocID="{76A824D8-E737-4803-A26A-515A24CDA81E}" presName="Name37" presStyleLbl="parChTrans1D2" presStyleIdx="6" presStyleCnt="10"/>
      <dgm:spPr/>
    </dgm:pt>
    <dgm:pt modelId="{4FCC8D95-304E-4D41-B836-19A7A248FA8E}" type="pres">
      <dgm:prSet presAssocID="{3A781806-5DBC-4935-80DD-F01C3F0B2597}" presName="hierRoot2" presStyleCnt="0">
        <dgm:presLayoutVars>
          <dgm:hierBranch val="init"/>
        </dgm:presLayoutVars>
      </dgm:prSet>
      <dgm:spPr/>
    </dgm:pt>
    <dgm:pt modelId="{4B0CF603-9285-4DA2-86A1-469F8453315A}" type="pres">
      <dgm:prSet presAssocID="{3A781806-5DBC-4935-80DD-F01C3F0B2597}" presName="rootComposite" presStyleCnt="0"/>
      <dgm:spPr/>
    </dgm:pt>
    <dgm:pt modelId="{45E2BDD8-8C08-45D1-8B8B-CF21918FF6A8}" type="pres">
      <dgm:prSet presAssocID="{3A781806-5DBC-4935-80DD-F01C3F0B2597}" presName="rootText" presStyleLbl="node2" presStyleIdx="6" presStyleCnt="8">
        <dgm:presLayoutVars>
          <dgm:chPref val="3"/>
        </dgm:presLayoutVars>
      </dgm:prSet>
      <dgm:spPr/>
    </dgm:pt>
    <dgm:pt modelId="{026680F4-91D6-494B-BD24-D33CB19FA614}" type="pres">
      <dgm:prSet presAssocID="{3A781806-5DBC-4935-80DD-F01C3F0B2597}" presName="rootConnector" presStyleLbl="node2" presStyleIdx="6" presStyleCnt="8"/>
      <dgm:spPr/>
    </dgm:pt>
    <dgm:pt modelId="{4BA4C48F-E835-4B83-BB12-7C1D4B9A5C26}" type="pres">
      <dgm:prSet presAssocID="{3A781806-5DBC-4935-80DD-F01C3F0B2597}" presName="hierChild4" presStyleCnt="0"/>
      <dgm:spPr/>
    </dgm:pt>
    <dgm:pt modelId="{DA044A69-9719-4AA6-8C89-59D1B3D21B24}" type="pres">
      <dgm:prSet presAssocID="{3A781806-5DBC-4935-80DD-F01C3F0B2597}" presName="hierChild5" presStyleCnt="0"/>
      <dgm:spPr/>
    </dgm:pt>
    <dgm:pt modelId="{784C10F7-C1A1-44BE-8D11-73402829A329}" type="pres">
      <dgm:prSet presAssocID="{C74EAE39-8C62-4616-BEDF-B7AD8EA7E306}" presName="Name37" presStyleLbl="parChTrans1D2" presStyleIdx="7" presStyleCnt="10"/>
      <dgm:spPr/>
    </dgm:pt>
    <dgm:pt modelId="{99A7D3C9-0C87-4BB6-A646-B3FE03C1259B}" type="pres">
      <dgm:prSet presAssocID="{6ABAF8C8-1147-4611-93D7-9D3B1D1C13AF}" presName="hierRoot2" presStyleCnt="0">
        <dgm:presLayoutVars>
          <dgm:hierBranch val="init"/>
        </dgm:presLayoutVars>
      </dgm:prSet>
      <dgm:spPr/>
    </dgm:pt>
    <dgm:pt modelId="{343BAB96-DC28-49E9-87F2-275797396474}" type="pres">
      <dgm:prSet presAssocID="{6ABAF8C8-1147-4611-93D7-9D3B1D1C13AF}" presName="rootComposite" presStyleCnt="0"/>
      <dgm:spPr/>
    </dgm:pt>
    <dgm:pt modelId="{AB4DF752-2AEC-4D82-ADFA-C0B875F11101}" type="pres">
      <dgm:prSet presAssocID="{6ABAF8C8-1147-4611-93D7-9D3B1D1C13AF}" presName="rootText" presStyleLbl="node2" presStyleIdx="7" presStyleCnt="8">
        <dgm:presLayoutVars>
          <dgm:chPref val="3"/>
        </dgm:presLayoutVars>
      </dgm:prSet>
      <dgm:spPr/>
    </dgm:pt>
    <dgm:pt modelId="{BE50E600-0738-4587-8F77-F4B6E84D1C6C}" type="pres">
      <dgm:prSet presAssocID="{6ABAF8C8-1147-4611-93D7-9D3B1D1C13AF}" presName="rootConnector" presStyleLbl="node2" presStyleIdx="7" presStyleCnt="8"/>
      <dgm:spPr/>
    </dgm:pt>
    <dgm:pt modelId="{8FF02C80-68B1-407E-9993-ABF367E750D1}" type="pres">
      <dgm:prSet presAssocID="{6ABAF8C8-1147-4611-93D7-9D3B1D1C13AF}" presName="hierChild4" presStyleCnt="0"/>
      <dgm:spPr/>
    </dgm:pt>
    <dgm:pt modelId="{D471FA21-02C3-49FE-A94B-16826EDF8715}" type="pres">
      <dgm:prSet presAssocID="{6ABAF8C8-1147-4611-93D7-9D3B1D1C13AF}" presName="hierChild5" presStyleCnt="0"/>
      <dgm:spPr/>
    </dgm:pt>
    <dgm:pt modelId="{8CBE08A8-F375-460A-8768-0EC20E67F6C2}" type="pres">
      <dgm:prSet presAssocID="{3E5BD1D4-9C3E-4999-9454-5D6C5674CAAD}" presName="hierChild3" presStyleCnt="0"/>
      <dgm:spPr/>
    </dgm:pt>
    <dgm:pt modelId="{D71CC2D7-D16C-4880-BEA9-0B05820A36BB}" type="pres">
      <dgm:prSet presAssocID="{61672D91-64F0-44CC-BABA-47FF341D2953}" presName="Name111" presStyleLbl="parChTrans1D2" presStyleIdx="8" presStyleCnt="10"/>
      <dgm:spPr/>
    </dgm:pt>
    <dgm:pt modelId="{8E9804A6-27C3-429E-844D-F83228994A89}" type="pres">
      <dgm:prSet presAssocID="{19C80E6D-1CA5-4224-B440-1FE289BD06B1}" presName="hierRoot3" presStyleCnt="0">
        <dgm:presLayoutVars>
          <dgm:hierBranch val="init"/>
        </dgm:presLayoutVars>
      </dgm:prSet>
      <dgm:spPr/>
    </dgm:pt>
    <dgm:pt modelId="{96F75D8E-6249-4BDD-814D-DCBC114F8430}" type="pres">
      <dgm:prSet presAssocID="{19C80E6D-1CA5-4224-B440-1FE289BD06B1}" presName="rootComposite3" presStyleCnt="0"/>
      <dgm:spPr/>
    </dgm:pt>
    <dgm:pt modelId="{D1B906E7-D94A-4BC3-A93B-A8D5EAF9B9A1}" type="pres">
      <dgm:prSet presAssocID="{19C80E6D-1CA5-4224-B440-1FE289BD06B1}" presName="rootText3" presStyleLbl="asst1" presStyleIdx="0" presStyleCnt="2">
        <dgm:presLayoutVars>
          <dgm:chPref val="3"/>
        </dgm:presLayoutVars>
      </dgm:prSet>
      <dgm:spPr/>
    </dgm:pt>
    <dgm:pt modelId="{60B8945A-C031-476A-B418-814C05D2E9E0}" type="pres">
      <dgm:prSet presAssocID="{19C80E6D-1CA5-4224-B440-1FE289BD06B1}" presName="rootConnector3" presStyleLbl="asst1" presStyleIdx="0" presStyleCnt="2"/>
      <dgm:spPr/>
    </dgm:pt>
    <dgm:pt modelId="{E9C3B2F1-B127-4340-B89D-AC4801C7113C}" type="pres">
      <dgm:prSet presAssocID="{19C80E6D-1CA5-4224-B440-1FE289BD06B1}" presName="hierChild6" presStyleCnt="0"/>
      <dgm:spPr/>
    </dgm:pt>
    <dgm:pt modelId="{58823021-B408-43B5-A170-A1B3B8652BAC}" type="pres">
      <dgm:prSet presAssocID="{19C80E6D-1CA5-4224-B440-1FE289BD06B1}" presName="hierChild7" presStyleCnt="0"/>
      <dgm:spPr/>
    </dgm:pt>
    <dgm:pt modelId="{7077D38E-4015-4EA8-899A-19F7AF7EF9DC}" type="pres">
      <dgm:prSet presAssocID="{BC0B3244-902A-4CA2-835C-1CBA70AC3284}" presName="Name111" presStyleLbl="parChTrans1D2" presStyleIdx="9" presStyleCnt="10"/>
      <dgm:spPr/>
    </dgm:pt>
    <dgm:pt modelId="{C6C5FAFF-8F79-4A81-A8CD-C13DCA96F437}" type="pres">
      <dgm:prSet presAssocID="{9530362A-8B2E-4C52-8C80-333083687223}" presName="hierRoot3" presStyleCnt="0">
        <dgm:presLayoutVars>
          <dgm:hierBranch val="init"/>
        </dgm:presLayoutVars>
      </dgm:prSet>
      <dgm:spPr/>
    </dgm:pt>
    <dgm:pt modelId="{02674EA9-FDB9-477C-A0CC-F810F8DFC252}" type="pres">
      <dgm:prSet presAssocID="{9530362A-8B2E-4C52-8C80-333083687223}" presName="rootComposite3" presStyleCnt="0"/>
      <dgm:spPr/>
    </dgm:pt>
    <dgm:pt modelId="{3F7E6003-1FD4-422A-A826-ED81764740CB}" type="pres">
      <dgm:prSet presAssocID="{9530362A-8B2E-4C52-8C80-333083687223}" presName="rootText3" presStyleLbl="asst1" presStyleIdx="1" presStyleCnt="2">
        <dgm:presLayoutVars>
          <dgm:chPref val="3"/>
        </dgm:presLayoutVars>
      </dgm:prSet>
      <dgm:spPr/>
    </dgm:pt>
    <dgm:pt modelId="{8E8CCDA1-CB9A-4E5F-8A84-245B7B82E31E}" type="pres">
      <dgm:prSet presAssocID="{9530362A-8B2E-4C52-8C80-333083687223}" presName="rootConnector3" presStyleLbl="asst1" presStyleIdx="1" presStyleCnt="2"/>
      <dgm:spPr/>
    </dgm:pt>
    <dgm:pt modelId="{1F3B8797-7FDF-4EFD-94F3-3A99AB42BD5C}" type="pres">
      <dgm:prSet presAssocID="{9530362A-8B2E-4C52-8C80-333083687223}" presName="hierChild6" presStyleCnt="0"/>
      <dgm:spPr/>
    </dgm:pt>
    <dgm:pt modelId="{6FDB1577-CB9F-4A22-B0C4-1D0F7BDABEE4}" type="pres">
      <dgm:prSet presAssocID="{9530362A-8B2E-4C52-8C80-333083687223}" presName="hierChild7" presStyleCnt="0"/>
      <dgm:spPr/>
    </dgm:pt>
  </dgm:ptLst>
  <dgm:cxnLst>
    <dgm:cxn modelId="{43165C01-D67D-4F2A-90E7-A8FB5E66D3D2}" type="presOf" srcId="{19C80E6D-1CA5-4224-B440-1FE289BD06B1}" destId="{D1B906E7-D94A-4BC3-A93B-A8D5EAF9B9A1}" srcOrd="0" destOrd="0" presId="urn:microsoft.com/office/officeart/2005/8/layout/orgChart1#11"/>
    <dgm:cxn modelId="{BD1E0E0B-425A-41BA-B116-1CB292C78DAF}" type="presOf" srcId="{48E27A14-45D7-40D2-892E-D4BE204C8C77}" destId="{EBBE64D6-FA80-4B9D-8437-3427378A34F1}" srcOrd="0" destOrd="0" presId="urn:microsoft.com/office/officeart/2005/8/layout/orgChart1#11"/>
    <dgm:cxn modelId="{F7744F0F-1B39-4956-B95E-2619D1BC53A2}" type="presOf" srcId="{E06516BB-08B0-4321-B333-949DE1FD1FEA}" destId="{5015E57D-007F-426A-9D40-25BC7519861F}" srcOrd="1" destOrd="0" presId="urn:microsoft.com/office/officeart/2005/8/layout/orgChart1#11"/>
    <dgm:cxn modelId="{5657EC0F-8CA7-4D13-B5DF-554ABEC699F0}" srcId="{3E5BD1D4-9C3E-4999-9454-5D6C5674CAAD}" destId="{39C05100-E127-4734-B4D9-C6C3FE78C12B}" srcOrd="3" destOrd="0" parTransId="{3BF04C10-0304-45F8-9623-25C3765CD37B}" sibTransId="{3CF0D656-0E38-4C56-BD3A-9E9F9B04E069}"/>
    <dgm:cxn modelId="{1C1CAB11-9CDD-4187-A671-9656E28936B0}" type="presOf" srcId="{3E5BD1D4-9C3E-4999-9454-5D6C5674CAAD}" destId="{20876CDF-7460-44CF-A594-E289D6712FE4}" srcOrd="1" destOrd="0" presId="urn:microsoft.com/office/officeart/2005/8/layout/orgChart1#11"/>
    <dgm:cxn modelId="{9A274F17-E6F0-4936-8B04-3A6AB6F32369}" type="presOf" srcId="{4913F0E5-D387-444B-B46F-1B51903EC91B}" destId="{A0577120-5E89-4FF9-AFF5-678C267B7766}" srcOrd="0" destOrd="0" presId="urn:microsoft.com/office/officeart/2005/8/layout/orgChart1#11"/>
    <dgm:cxn modelId="{D16B2218-EA01-4978-923F-97DABC0C8F96}" type="presOf" srcId="{76A824D8-E737-4803-A26A-515A24CDA81E}" destId="{BADB0133-EA80-452E-8F2F-9DBA893C8D0C}" srcOrd="0" destOrd="0" presId="urn:microsoft.com/office/officeart/2005/8/layout/orgChart1#11"/>
    <dgm:cxn modelId="{5F531119-3F48-4E5F-84AA-39C2BC4FCFE6}" type="presOf" srcId="{5B7F20B3-A0C0-446F-A7ED-A45DABF8BBC3}" destId="{E3E3D178-F2F5-465E-A791-70E9EA80D432}" srcOrd="0" destOrd="0" presId="urn:microsoft.com/office/officeart/2005/8/layout/orgChart1#11"/>
    <dgm:cxn modelId="{2E7B2E1B-D305-4087-A69E-F9669FB0FD85}" type="presOf" srcId="{81D8911E-3F7A-43B6-B1FE-0EE0AA6ECF8E}" destId="{EC36A1D1-3D49-4169-9EE8-B9202572334C}" srcOrd="1" destOrd="0" presId="urn:microsoft.com/office/officeart/2005/8/layout/orgChart1#11"/>
    <dgm:cxn modelId="{E862E01E-9735-4DC0-BDF3-0A90776CA9AB}" srcId="{3E5BD1D4-9C3E-4999-9454-5D6C5674CAAD}" destId="{E06516BB-08B0-4321-B333-949DE1FD1FEA}" srcOrd="5" destOrd="0" parTransId="{05C2B2C9-D83A-422D-8EAC-050797C5841D}" sibTransId="{F453E165-8F22-4086-93AB-7CDC2AD6EA9D}"/>
    <dgm:cxn modelId="{56A9FA1F-19F4-448C-B467-353A7D0776D1}" type="presOf" srcId="{917A3504-6552-436D-BCD0-F13905EAA715}" destId="{575F0F31-41DB-416A-BA02-1121B6E73CDB}" srcOrd="1" destOrd="0" presId="urn:microsoft.com/office/officeart/2005/8/layout/orgChart1#11"/>
    <dgm:cxn modelId="{07BE5E2D-67B7-4ADC-A945-9B3B9B6C8B13}" srcId="{3E5BD1D4-9C3E-4999-9454-5D6C5674CAAD}" destId="{9530362A-8B2E-4C52-8C80-333083687223}" srcOrd="9" destOrd="0" parTransId="{BC0B3244-902A-4CA2-835C-1CBA70AC3284}" sibTransId="{2616E80C-5869-42E3-8030-389630D0BA8B}"/>
    <dgm:cxn modelId="{0AC0382E-48FD-4D7B-9842-CD11132A4CC8}" type="presOf" srcId="{3A781806-5DBC-4935-80DD-F01C3F0B2597}" destId="{45E2BDD8-8C08-45D1-8B8B-CF21918FF6A8}" srcOrd="0" destOrd="0" presId="urn:microsoft.com/office/officeart/2005/8/layout/orgChart1#11"/>
    <dgm:cxn modelId="{43BD8136-834B-41C8-AC76-D327222FC0A6}" srcId="{3E5BD1D4-9C3E-4999-9454-5D6C5674CAAD}" destId="{917A3504-6552-436D-BCD0-F13905EAA715}" srcOrd="4" destOrd="0" parTransId="{A471007A-E050-4D04-B6FA-BE7A568ED2D7}" sibTransId="{E74BBD4E-474E-4426-9FB0-3119E8D91B88}"/>
    <dgm:cxn modelId="{A5138538-C654-4F73-8090-B9AE2C67E09C}" srcId="{6D37C5C4-C36C-4F22-AB15-B0D6B295E427}" destId="{3E5BD1D4-9C3E-4999-9454-5D6C5674CAAD}" srcOrd="0" destOrd="0" parTransId="{DA1D1A1C-F629-4D39-BC19-F170E4E8D807}" sibTransId="{8F016789-3856-4731-A012-354862C782C3}"/>
    <dgm:cxn modelId="{2A637A4F-A912-4722-AF26-80D443418E95}" type="presOf" srcId="{BC0B3244-902A-4CA2-835C-1CBA70AC3284}" destId="{7077D38E-4015-4EA8-899A-19F7AF7EF9DC}" srcOrd="0" destOrd="0" presId="urn:microsoft.com/office/officeart/2005/8/layout/orgChart1#11"/>
    <dgm:cxn modelId="{A9CF7A70-0531-4DE8-9186-5D0BA634B98F}" type="presOf" srcId="{813B0649-49DC-4B6E-B8EA-3711194AB759}" destId="{287A6664-BF96-4295-AF01-CA15922059D6}" srcOrd="0" destOrd="0" presId="urn:microsoft.com/office/officeart/2005/8/layout/orgChart1#11"/>
    <dgm:cxn modelId="{5B9C9C76-362C-411B-B31E-59AB0D3A15CE}" type="presOf" srcId="{39C05100-E127-4734-B4D9-C6C3FE78C12B}" destId="{DACFBC2E-5569-4C94-A72E-A3CD0165A461}" srcOrd="0" destOrd="0" presId="urn:microsoft.com/office/officeart/2005/8/layout/orgChart1#11"/>
    <dgm:cxn modelId="{8B5BC156-DDB5-479A-A5A7-0947CB4B2E8D}" type="presOf" srcId="{80659933-8F82-40CF-BAF7-75F04EDD5D01}" destId="{C7DA6019-9BF9-4CBD-A891-34EE7F2696EF}" srcOrd="0" destOrd="0" presId="urn:microsoft.com/office/officeart/2005/8/layout/orgChart1#11"/>
    <dgm:cxn modelId="{4629F67F-1DCA-47CE-93F1-CF9722A573DA}" type="presOf" srcId="{19C80E6D-1CA5-4224-B440-1FE289BD06B1}" destId="{60B8945A-C031-476A-B418-814C05D2E9E0}" srcOrd="1" destOrd="0" presId="urn:microsoft.com/office/officeart/2005/8/layout/orgChart1#11"/>
    <dgm:cxn modelId="{BF121881-38B9-4742-85C6-9A803CEE0CC6}" type="presOf" srcId="{6D37C5C4-C36C-4F22-AB15-B0D6B295E427}" destId="{C8860553-BD2C-42EB-AADD-627D17D3923C}" srcOrd="0" destOrd="0" presId="urn:microsoft.com/office/officeart/2005/8/layout/orgChart1#11"/>
    <dgm:cxn modelId="{C6454A86-4C7F-4AC1-AB14-11847D7ACA4B}" srcId="{3E5BD1D4-9C3E-4999-9454-5D6C5674CAAD}" destId="{4913F0E5-D387-444B-B46F-1B51903EC91B}" srcOrd="1" destOrd="0" parTransId="{48E27A14-45D7-40D2-892E-D4BE204C8C77}" sibTransId="{AF7F4C0A-947D-424E-B69E-A3B718954EDC}"/>
    <dgm:cxn modelId="{5EC0BA97-0984-4FAD-ADEB-97950AD314F4}" type="presOf" srcId="{39C05100-E127-4734-B4D9-C6C3FE78C12B}" destId="{8016191E-F9C6-4928-A89F-A81DDEE8B944}" srcOrd="1" destOrd="0" presId="urn:microsoft.com/office/officeart/2005/8/layout/orgChart1#11"/>
    <dgm:cxn modelId="{3BED81A3-F3FD-4012-937B-46A9270CDA39}" srcId="{3E5BD1D4-9C3E-4999-9454-5D6C5674CAAD}" destId="{19C80E6D-1CA5-4224-B440-1FE289BD06B1}" srcOrd="8" destOrd="0" parTransId="{61672D91-64F0-44CC-BABA-47FF341D2953}" sibTransId="{2E4EE43C-E668-4163-BB0D-0E236E6BEA2E}"/>
    <dgm:cxn modelId="{BFCB03A8-2243-4675-9B50-59F3479F8947}" type="presOf" srcId="{9530362A-8B2E-4C52-8C80-333083687223}" destId="{3F7E6003-1FD4-422A-A826-ED81764740CB}" srcOrd="0" destOrd="0" presId="urn:microsoft.com/office/officeart/2005/8/layout/orgChart1#11"/>
    <dgm:cxn modelId="{5F738DAB-7271-44C1-8E09-EE5170296E74}" type="presOf" srcId="{4913F0E5-D387-444B-B46F-1B51903EC91B}" destId="{D6DE6525-EF8E-4FD7-83DF-923C4E6C1461}" srcOrd="1" destOrd="0" presId="urn:microsoft.com/office/officeart/2005/8/layout/orgChart1#11"/>
    <dgm:cxn modelId="{AE605DAC-A439-4583-BFDF-E9A114651E5A}" type="presOf" srcId="{C74EAE39-8C62-4616-BEDF-B7AD8EA7E306}" destId="{784C10F7-C1A1-44BE-8D11-73402829A329}" srcOrd="0" destOrd="0" presId="urn:microsoft.com/office/officeart/2005/8/layout/orgChart1#11"/>
    <dgm:cxn modelId="{2C8EB7B0-2FF9-4A95-A390-5568AA53B6F7}" type="presOf" srcId="{61672D91-64F0-44CC-BABA-47FF341D2953}" destId="{D71CC2D7-D16C-4880-BEA9-0B05820A36BB}" srcOrd="0" destOrd="0" presId="urn:microsoft.com/office/officeart/2005/8/layout/orgChart1#11"/>
    <dgm:cxn modelId="{60474EB8-FCC5-4E88-B1E9-DEF9EA6CD179}" type="presOf" srcId="{81D8911E-3F7A-43B6-B1FE-0EE0AA6ECF8E}" destId="{B1D965D9-15F2-4A69-8AAD-D40A6E34BD34}" srcOrd="0" destOrd="0" presId="urn:microsoft.com/office/officeart/2005/8/layout/orgChart1#11"/>
    <dgm:cxn modelId="{9EA56BC1-2520-4A10-89D0-584BFAE83C8F}" type="presOf" srcId="{5B7F20B3-A0C0-446F-A7ED-A45DABF8BBC3}" destId="{6E576C03-FC63-4C67-A0AD-DD03522AFEFA}" srcOrd="1" destOrd="0" presId="urn:microsoft.com/office/officeart/2005/8/layout/orgChart1#11"/>
    <dgm:cxn modelId="{75328CC2-7625-44E4-BD89-1C2F81DC7C04}" type="presOf" srcId="{3BF04C10-0304-45F8-9623-25C3765CD37B}" destId="{E85E57AB-1A07-46E1-989F-C6C1C37E4052}" srcOrd="0" destOrd="0" presId="urn:microsoft.com/office/officeart/2005/8/layout/orgChart1#11"/>
    <dgm:cxn modelId="{14A5CDC6-9387-4B15-B6BA-F3C27BC4DFE0}" type="presOf" srcId="{A471007A-E050-4D04-B6FA-BE7A568ED2D7}" destId="{A258B394-3C1C-4DBD-B28D-63BEE36A0204}" srcOrd="0" destOrd="0" presId="urn:microsoft.com/office/officeart/2005/8/layout/orgChart1#11"/>
    <dgm:cxn modelId="{179521C7-6301-4CD6-8824-5B04E810CAC9}" srcId="{3E5BD1D4-9C3E-4999-9454-5D6C5674CAAD}" destId="{3A781806-5DBC-4935-80DD-F01C3F0B2597}" srcOrd="6" destOrd="0" parTransId="{76A824D8-E737-4803-A26A-515A24CDA81E}" sibTransId="{55379F71-31F9-4C1E-B04A-01F0FBF4AC9D}"/>
    <dgm:cxn modelId="{F68836CD-F4BD-4818-BDD0-8C4018FEAC48}" type="presOf" srcId="{6ABAF8C8-1147-4611-93D7-9D3B1D1C13AF}" destId="{AB4DF752-2AEC-4D82-ADFA-C0B875F11101}" srcOrd="0" destOrd="0" presId="urn:microsoft.com/office/officeart/2005/8/layout/orgChart1#11"/>
    <dgm:cxn modelId="{27951DD2-19EC-4160-85D5-014DCEA0CD12}" type="presOf" srcId="{3A781806-5DBC-4935-80DD-F01C3F0B2597}" destId="{026680F4-91D6-494B-BD24-D33CB19FA614}" srcOrd="1" destOrd="0" presId="urn:microsoft.com/office/officeart/2005/8/layout/orgChart1#11"/>
    <dgm:cxn modelId="{DF8477D3-A15B-417C-8DFE-CD79B731DEDE}" srcId="{3E5BD1D4-9C3E-4999-9454-5D6C5674CAAD}" destId="{6ABAF8C8-1147-4611-93D7-9D3B1D1C13AF}" srcOrd="7" destOrd="0" parTransId="{C74EAE39-8C62-4616-BEDF-B7AD8EA7E306}" sibTransId="{91B092F5-47B9-449F-9081-ACFF74604094}"/>
    <dgm:cxn modelId="{4FC301D4-AE5A-4FDE-88FE-51749BC9D490}" type="presOf" srcId="{917A3504-6552-436D-BCD0-F13905EAA715}" destId="{5A319EEC-D746-49AF-8499-84FB365D2C86}" srcOrd="0" destOrd="0" presId="urn:microsoft.com/office/officeart/2005/8/layout/orgChart1#11"/>
    <dgm:cxn modelId="{1A7418DE-2295-42FA-8FE3-E2174DE8A21C}" srcId="{3E5BD1D4-9C3E-4999-9454-5D6C5674CAAD}" destId="{5B7F20B3-A0C0-446F-A7ED-A45DABF8BBC3}" srcOrd="0" destOrd="0" parTransId="{80659933-8F82-40CF-BAF7-75F04EDD5D01}" sibTransId="{963204B2-A46B-4572-91A1-302714971F21}"/>
    <dgm:cxn modelId="{C29534DE-337A-4675-9803-A58EB4FAAFB2}" type="presOf" srcId="{9530362A-8B2E-4C52-8C80-333083687223}" destId="{8E8CCDA1-CB9A-4E5F-8A84-245B7B82E31E}" srcOrd="1" destOrd="0" presId="urn:microsoft.com/office/officeart/2005/8/layout/orgChart1#11"/>
    <dgm:cxn modelId="{F19CEADE-003A-45B7-9FEF-5D54299C747C}" type="presOf" srcId="{3E5BD1D4-9C3E-4999-9454-5D6C5674CAAD}" destId="{246440C7-E1A7-4893-A1A4-D2213EE03B0D}" srcOrd="0" destOrd="0" presId="urn:microsoft.com/office/officeart/2005/8/layout/orgChart1#11"/>
    <dgm:cxn modelId="{8FC852EC-CEFD-4C37-A2C8-AE64F6636786}" type="presOf" srcId="{6ABAF8C8-1147-4611-93D7-9D3B1D1C13AF}" destId="{BE50E600-0738-4587-8F77-F4B6E84D1C6C}" srcOrd="1" destOrd="0" presId="urn:microsoft.com/office/officeart/2005/8/layout/orgChart1#11"/>
    <dgm:cxn modelId="{C7553AED-D99D-4223-8194-043173F591E4}" srcId="{3E5BD1D4-9C3E-4999-9454-5D6C5674CAAD}" destId="{81D8911E-3F7A-43B6-B1FE-0EE0AA6ECF8E}" srcOrd="2" destOrd="0" parTransId="{813B0649-49DC-4B6E-B8EA-3711194AB759}" sibTransId="{494010EE-6E6D-4048-A4E5-17E495D6B3AD}"/>
    <dgm:cxn modelId="{DB0275ED-AC9B-4169-A03F-1F6515B61514}" type="presOf" srcId="{E06516BB-08B0-4321-B333-949DE1FD1FEA}" destId="{ED4194AE-35D0-41C2-8242-84C01C97DAE6}" srcOrd="0" destOrd="0" presId="urn:microsoft.com/office/officeart/2005/8/layout/orgChart1#11"/>
    <dgm:cxn modelId="{D9DAC2FE-C2CA-470A-83C0-85459B8FE85E}" type="presOf" srcId="{05C2B2C9-D83A-422D-8EAC-050797C5841D}" destId="{26FF654D-4A8B-4DB7-97FA-3468A4EBFA70}" srcOrd="0" destOrd="0" presId="urn:microsoft.com/office/officeart/2005/8/layout/orgChart1#11"/>
    <dgm:cxn modelId="{51567C96-B6F5-40AD-B0D1-9CE27DDF9750}" type="presParOf" srcId="{C8860553-BD2C-42EB-AADD-627D17D3923C}" destId="{D1CC1501-68C7-4555-893F-5057326698F7}" srcOrd="0" destOrd="0" presId="urn:microsoft.com/office/officeart/2005/8/layout/orgChart1#11"/>
    <dgm:cxn modelId="{83449C84-5F5B-42A8-BBF3-1FAE8066DC8A}" type="presParOf" srcId="{D1CC1501-68C7-4555-893F-5057326698F7}" destId="{B65AE29D-0432-49D5-840F-5338C0C7434A}" srcOrd="0" destOrd="0" presId="urn:microsoft.com/office/officeart/2005/8/layout/orgChart1#11"/>
    <dgm:cxn modelId="{099CEE22-B56A-4CA3-BF25-ECD4792E84A9}" type="presParOf" srcId="{B65AE29D-0432-49D5-840F-5338C0C7434A}" destId="{246440C7-E1A7-4893-A1A4-D2213EE03B0D}" srcOrd="0" destOrd="0" presId="urn:microsoft.com/office/officeart/2005/8/layout/orgChart1#11"/>
    <dgm:cxn modelId="{67C7DF38-F558-4EEE-A6F2-EABB33CC997B}" type="presParOf" srcId="{B65AE29D-0432-49D5-840F-5338C0C7434A}" destId="{20876CDF-7460-44CF-A594-E289D6712FE4}" srcOrd="1" destOrd="0" presId="urn:microsoft.com/office/officeart/2005/8/layout/orgChart1#11"/>
    <dgm:cxn modelId="{CD3FD9DD-0646-4BA6-A4C4-C161F6F42235}" type="presParOf" srcId="{D1CC1501-68C7-4555-893F-5057326698F7}" destId="{8347FEAD-AB2D-428C-8027-275505A40EFD}" srcOrd="1" destOrd="0" presId="urn:microsoft.com/office/officeart/2005/8/layout/orgChart1#11"/>
    <dgm:cxn modelId="{66433D40-AB5B-407D-BE48-7F80DECD46EB}" type="presParOf" srcId="{8347FEAD-AB2D-428C-8027-275505A40EFD}" destId="{C7DA6019-9BF9-4CBD-A891-34EE7F2696EF}" srcOrd="0" destOrd="0" presId="urn:microsoft.com/office/officeart/2005/8/layout/orgChart1#11"/>
    <dgm:cxn modelId="{17335AC9-364E-4BA3-AFE9-B2BB6AA4E7B4}" type="presParOf" srcId="{8347FEAD-AB2D-428C-8027-275505A40EFD}" destId="{793390CD-D722-408B-9321-42AE7BBCDB69}" srcOrd="1" destOrd="0" presId="urn:microsoft.com/office/officeart/2005/8/layout/orgChart1#11"/>
    <dgm:cxn modelId="{A4724DE0-5C14-4C64-9393-8A0525D94877}" type="presParOf" srcId="{793390CD-D722-408B-9321-42AE7BBCDB69}" destId="{66964DB3-D52E-4ED4-8B2F-F12FC1B78D1A}" srcOrd="0" destOrd="0" presId="urn:microsoft.com/office/officeart/2005/8/layout/orgChart1#11"/>
    <dgm:cxn modelId="{6E051F06-49C3-469E-9117-84B939A6B805}" type="presParOf" srcId="{66964DB3-D52E-4ED4-8B2F-F12FC1B78D1A}" destId="{E3E3D178-F2F5-465E-A791-70E9EA80D432}" srcOrd="0" destOrd="0" presId="urn:microsoft.com/office/officeart/2005/8/layout/orgChart1#11"/>
    <dgm:cxn modelId="{64492D81-D77C-4E00-9136-0214BE6A952B}" type="presParOf" srcId="{66964DB3-D52E-4ED4-8B2F-F12FC1B78D1A}" destId="{6E576C03-FC63-4C67-A0AD-DD03522AFEFA}" srcOrd="1" destOrd="0" presId="urn:microsoft.com/office/officeart/2005/8/layout/orgChart1#11"/>
    <dgm:cxn modelId="{21E0A5B7-6EC4-402A-8800-FE0CDA22E0BF}" type="presParOf" srcId="{793390CD-D722-408B-9321-42AE7BBCDB69}" destId="{F9B55192-9854-4B88-93F4-3E8B4F01457C}" srcOrd="1" destOrd="0" presId="urn:microsoft.com/office/officeart/2005/8/layout/orgChart1#11"/>
    <dgm:cxn modelId="{9B35E918-A7E7-4874-92D6-52150FA17B29}" type="presParOf" srcId="{793390CD-D722-408B-9321-42AE7BBCDB69}" destId="{0AC3E909-87F6-4F39-B646-568914CEEFC0}" srcOrd="2" destOrd="0" presId="urn:microsoft.com/office/officeart/2005/8/layout/orgChart1#11"/>
    <dgm:cxn modelId="{6DBDD580-9385-4DD5-9EB0-B9FB062F322A}" type="presParOf" srcId="{8347FEAD-AB2D-428C-8027-275505A40EFD}" destId="{EBBE64D6-FA80-4B9D-8437-3427378A34F1}" srcOrd="2" destOrd="0" presId="urn:microsoft.com/office/officeart/2005/8/layout/orgChart1#11"/>
    <dgm:cxn modelId="{EC2C4267-2E7D-41BE-84FD-A7CF24F6ABE9}" type="presParOf" srcId="{8347FEAD-AB2D-428C-8027-275505A40EFD}" destId="{A6F7CB91-36D2-4583-982B-517896D4C768}" srcOrd="3" destOrd="0" presId="urn:microsoft.com/office/officeart/2005/8/layout/orgChart1#11"/>
    <dgm:cxn modelId="{659FD63F-4F32-4C5B-B115-7A86712CAAFC}" type="presParOf" srcId="{A6F7CB91-36D2-4583-982B-517896D4C768}" destId="{1CD325EF-1EF2-41DB-84C4-FCC98EF603C5}" srcOrd="0" destOrd="0" presId="urn:microsoft.com/office/officeart/2005/8/layout/orgChart1#11"/>
    <dgm:cxn modelId="{5384A69B-344F-4614-808E-B5CB7182F175}" type="presParOf" srcId="{1CD325EF-1EF2-41DB-84C4-FCC98EF603C5}" destId="{A0577120-5E89-4FF9-AFF5-678C267B7766}" srcOrd="0" destOrd="0" presId="urn:microsoft.com/office/officeart/2005/8/layout/orgChart1#11"/>
    <dgm:cxn modelId="{9639AA5C-8241-4D76-B2AD-CDAC82D37FAF}" type="presParOf" srcId="{1CD325EF-1EF2-41DB-84C4-FCC98EF603C5}" destId="{D6DE6525-EF8E-4FD7-83DF-923C4E6C1461}" srcOrd="1" destOrd="0" presId="urn:microsoft.com/office/officeart/2005/8/layout/orgChart1#11"/>
    <dgm:cxn modelId="{B3563C78-4F27-4559-BD38-7FFE0421F230}" type="presParOf" srcId="{A6F7CB91-36D2-4583-982B-517896D4C768}" destId="{E0DC988D-7AC5-4093-A630-F73F696A28EB}" srcOrd="1" destOrd="0" presId="urn:microsoft.com/office/officeart/2005/8/layout/orgChart1#11"/>
    <dgm:cxn modelId="{A4F51920-F54E-4E91-907C-98B3F48E6813}" type="presParOf" srcId="{A6F7CB91-36D2-4583-982B-517896D4C768}" destId="{D7A3751C-16C9-413E-8452-74F171721063}" srcOrd="2" destOrd="0" presId="urn:microsoft.com/office/officeart/2005/8/layout/orgChart1#11"/>
    <dgm:cxn modelId="{2F289226-3B99-44AB-870C-EABC30872E36}" type="presParOf" srcId="{8347FEAD-AB2D-428C-8027-275505A40EFD}" destId="{287A6664-BF96-4295-AF01-CA15922059D6}" srcOrd="4" destOrd="0" presId="urn:microsoft.com/office/officeart/2005/8/layout/orgChart1#11"/>
    <dgm:cxn modelId="{52DF8345-7305-4726-8808-202A7659C0DA}" type="presParOf" srcId="{8347FEAD-AB2D-428C-8027-275505A40EFD}" destId="{F01EAB8E-9484-40BF-9936-BAF4166611ED}" srcOrd="5" destOrd="0" presId="urn:microsoft.com/office/officeart/2005/8/layout/orgChart1#11"/>
    <dgm:cxn modelId="{6DC626C4-DF02-4230-A13C-22CE90E0C81C}" type="presParOf" srcId="{F01EAB8E-9484-40BF-9936-BAF4166611ED}" destId="{D5621987-AD41-4262-A45D-34DD80430D78}" srcOrd="0" destOrd="0" presId="urn:microsoft.com/office/officeart/2005/8/layout/orgChart1#11"/>
    <dgm:cxn modelId="{93D515AC-8D89-4D68-B4B8-11FFB8C8314F}" type="presParOf" srcId="{D5621987-AD41-4262-A45D-34DD80430D78}" destId="{B1D965D9-15F2-4A69-8AAD-D40A6E34BD34}" srcOrd="0" destOrd="0" presId="urn:microsoft.com/office/officeart/2005/8/layout/orgChart1#11"/>
    <dgm:cxn modelId="{1A5F00A2-5776-426C-A2D0-7671E58BA16B}" type="presParOf" srcId="{D5621987-AD41-4262-A45D-34DD80430D78}" destId="{EC36A1D1-3D49-4169-9EE8-B9202572334C}" srcOrd="1" destOrd="0" presId="urn:microsoft.com/office/officeart/2005/8/layout/orgChart1#11"/>
    <dgm:cxn modelId="{ED52BD20-5D7C-4016-9F83-52C58C9BF3BB}" type="presParOf" srcId="{F01EAB8E-9484-40BF-9936-BAF4166611ED}" destId="{AB7B8E23-3361-4274-AE76-D75B575D1523}" srcOrd="1" destOrd="0" presId="urn:microsoft.com/office/officeart/2005/8/layout/orgChart1#11"/>
    <dgm:cxn modelId="{0D250AF5-A6F0-4F2E-B7C9-3A3072FCE1A5}" type="presParOf" srcId="{F01EAB8E-9484-40BF-9936-BAF4166611ED}" destId="{10ED28DC-85C3-4F74-BE93-5E9FE9D4DE8A}" srcOrd="2" destOrd="0" presId="urn:microsoft.com/office/officeart/2005/8/layout/orgChart1#11"/>
    <dgm:cxn modelId="{B074E58E-83A0-442A-B924-17894AD8EDA6}" type="presParOf" srcId="{8347FEAD-AB2D-428C-8027-275505A40EFD}" destId="{E85E57AB-1A07-46E1-989F-C6C1C37E4052}" srcOrd="6" destOrd="0" presId="urn:microsoft.com/office/officeart/2005/8/layout/orgChart1#11"/>
    <dgm:cxn modelId="{A6991B01-CFE1-4078-B60F-903EE360ECAB}" type="presParOf" srcId="{8347FEAD-AB2D-428C-8027-275505A40EFD}" destId="{8ECA45CC-B877-4C20-A1C0-32E8A2062519}" srcOrd="7" destOrd="0" presId="urn:microsoft.com/office/officeart/2005/8/layout/orgChart1#11"/>
    <dgm:cxn modelId="{CAAB1C85-1849-4D26-8347-D62EABAB19B2}" type="presParOf" srcId="{8ECA45CC-B877-4C20-A1C0-32E8A2062519}" destId="{F7C69047-202C-4889-B6CF-0E3FEE71BBD5}" srcOrd="0" destOrd="0" presId="urn:microsoft.com/office/officeart/2005/8/layout/orgChart1#11"/>
    <dgm:cxn modelId="{B139F423-5E56-434D-8E75-BC9AF84C1C3A}" type="presParOf" srcId="{F7C69047-202C-4889-B6CF-0E3FEE71BBD5}" destId="{DACFBC2E-5569-4C94-A72E-A3CD0165A461}" srcOrd="0" destOrd="0" presId="urn:microsoft.com/office/officeart/2005/8/layout/orgChart1#11"/>
    <dgm:cxn modelId="{DD7E7CD9-177A-4E22-97F9-3FA2344D83B3}" type="presParOf" srcId="{F7C69047-202C-4889-B6CF-0E3FEE71BBD5}" destId="{8016191E-F9C6-4928-A89F-A81DDEE8B944}" srcOrd="1" destOrd="0" presId="urn:microsoft.com/office/officeart/2005/8/layout/orgChart1#11"/>
    <dgm:cxn modelId="{F5449601-E637-4FEE-97A4-5E6ECF832CEC}" type="presParOf" srcId="{8ECA45CC-B877-4C20-A1C0-32E8A2062519}" destId="{7713B7F5-5ACE-400D-9964-F5EDAA2621CA}" srcOrd="1" destOrd="0" presId="urn:microsoft.com/office/officeart/2005/8/layout/orgChart1#11"/>
    <dgm:cxn modelId="{83AF927F-8B01-48B1-9DEE-3F6E8685B3A3}" type="presParOf" srcId="{8ECA45CC-B877-4C20-A1C0-32E8A2062519}" destId="{75084B2E-2D83-4617-B831-64BEFB1A881D}" srcOrd="2" destOrd="0" presId="urn:microsoft.com/office/officeart/2005/8/layout/orgChart1#11"/>
    <dgm:cxn modelId="{3634C00A-2D45-4F2A-9A59-9F171D32B72E}" type="presParOf" srcId="{8347FEAD-AB2D-428C-8027-275505A40EFD}" destId="{A258B394-3C1C-4DBD-B28D-63BEE36A0204}" srcOrd="8" destOrd="0" presId="urn:microsoft.com/office/officeart/2005/8/layout/orgChart1#11"/>
    <dgm:cxn modelId="{843CFEC2-6179-4A9D-BA2A-05965BB1D0CF}" type="presParOf" srcId="{8347FEAD-AB2D-428C-8027-275505A40EFD}" destId="{2D6ABA06-E6A1-4B2E-8EC5-6DD089741DFA}" srcOrd="9" destOrd="0" presId="urn:microsoft.com/office/officeart/2005/8/layout/orgChart1#11"/>
    <dgm:cxn modelId="{42944F5B-1AD6-42E0-8E1A-03371D0AECC5}" type="presParOf" srcId="{2D6ABA06-E6A1-4B2E-8EC5-6DD089741DFA}" destId="{4EE28425-D85D-4C69-87D3-3A2170B04634}" srcOrd="0" destOrd="0" presId="urn:microsoft.com/office/officeart/2005/8/layout/orgChart1#11"/>
    <dgm:cxn modelId="{D0D981BB-0332-405B-AEE4-4F177CAE60DF}" type="presParOf" srcId="{4EE28425-D85D-4C69-87D3-3A2170B04634}" destId="{5A319EEC-D746-49AF-8499-84FB365D2C86}" srcOrd="0" destOrd="0" presId="urn:microsoft.com/office/officeart/2005/8/layout/orgChart1#11"/>
    <dgm:cxn modelId="{5AFA0E96-CC38-44DD-A1FC-5DA368D94752}" type="presParOf" srcId="{4EE28425-D85D-4C69-87D3-3A2170B04634}" destId="{575F0F31-41DB-416A-BA02-1121B6E73CDB}" srcOrd="1" destOrd="0" presId="urn:microsoft.com/office/officeart/2005/8/layout/orgChart1#11"/>
    <dgm:cxn modelId="{BF1C9E47-88DC-4F90-B028-EA2E3FA9B447}" type="presParOf" srcId="{2D6ABA06-E6A1-4B2E-8EC5-6DD089741DFA}" destId="{A3C89DC1-9B5A-40E9-ADE4-42AD50594BD0}" srcOrd="1" destOrd="0" presId="urn:microsoft.com/office/officeart/2005/8/layout/orgChart1#11"/>
    <dgm:cxn modelId="{86CD4F3C-9424-4897-9DDA-22B85A15C920}" type="presParOf" srcId="{2D6ABA06-E6A1-4B2E-8EC5-6DD089741DFA}" destId="{AB5C7FA6-AA1C-40CF-AC0F-3930657E011A}" srcOrd="2" destOrd="0" presId="urn:microsoft.com/office/officeart/2005/8/layout/orgChart1#11"/>
    <dgm:cxn modelId="{F9802BC7-13EF-48AB-B079-D2B49A50FB92}" type="presParOf" srcId="{8347FEAD-AB2D-428C-8027-275505A40EFD}" destId="{26FF654D-4A8B-4DB7-97FA-3468A4EBFA70}" srcOrd="10" destOrd="0" presId="urn:microsoft.com/office/officeart/2005/8/layout/orgChart1#11"/>
    <dgm:cxn modelId="{E9FB3CE8-A095-4BC5-83AC-452743092B99}" type="presParOf" srcId="{8347FEAD-AB2D-428C-8027-275505A40EFD}" destId="{F7A94A4B-F592-455A-A55C-709367EB67D3}" srcOrd="11" destOrd="0" presId="urn:microsoft.com/office/officeart/2005/8/layout/orgChart1#11"/>
    <dgm:cxn modelId="{4551EAEB-CDCE-45F1-A851-131873F951A9}" type="presParOf" srcId="{F7A94A4B-F592-455A-A55C-709367EB67D3}" destId="{72FCF9EF-C5E9-4549-9256-73514FA8F4F7}" srcOrd="0" destOrd="0" presId="urn:microsoft.com/office/officeart/2005/8/layout/orgChart1#11"/>
    <dgm:cxn modelId="{A5086EF5-328C-41FB-A94D-94C5B12053AA}" type="presParOf" srcId="{72FCF9EF-C5E9-4549-9256-73514FA8F4F7}" destId="{ED4194AE-35D0-41C2-8242-84C01C97DAE6}" srcOrd="0" destOrd="0" presId="urn:microsoft.com/office/officeart/2005/8/layout/orgChart1#11"/>
    <dgm:cxn modelId="{307C0545-5F4E-4FCD-916F-997AAE3EA511}" type="presParOf" srcId="{72FCF9EF-C5E9-4549-9256-73514FA8F4F7}" destId="{5015E57D-007F-426A-9D40-25BC7519861F}" srcOrd="1" destOrd="0" presId="urn:microsoft.com/office/officeart/2005/8/layout/orgChart1#11"/>
    <dgm:cxn modelId="{C3F0F113-8CD8-467A-A865-366E4FEF70F2}" type="presParOf" srcId="{F7A94A4B-F592-455A-A55C-709367EB67D3}" destId="{36384889-5D77-4A9B-B7F2-917A8158C60C}" srcOrd="1" destOrd="0" presId="urn:microsoft.com/office/officeart/2005/8/layout/orgChart1#11"/>
    <dgm:cxn modelId="{98A71CCA-5E1D-4BD6-AF92-8D1C737AAE9E}" type="presParOf" srcId="{F7A94A4B-F592-455A-A55C-709367EB67D3}" destId="{EF804C12-4ED1-4521-A652-54F1B0F9B019}" srcOrd="2" destOrd="0" presId="urn:microsoft.com/office/officeart/2005/8/layout/orgChart1#11"/>
    <dgm:cxn modelId="{E209FDBD-108A-4CCC-A001-59657CF627DE}" type="presParOf" srcId="{8347FEAD-AB2D-428C-8027-275505A40EFD}" destId="{BADB0133-EA80-452E-8F2F-9DBA893C8D0C}" srcOrd="12" destOrd="0" presId="urn:microsoft.com/office/officeart/2005/8/layout/orgChart1#11"/>
    <dgm:cxn modelId="{12604230-1527-4369-BCE7-846D352BBA63}" type="presParOf" srcId="{8347FEAD-AB2D-428C-8027-275505A40EFD}" destId="{4FCC8D95-304E-4D41-B836-19A7A248FA8E}" srcOrd="13" destOrd="0" presId="urn:microsoft.com/office/officeart/2005/8/layout/orgChart1#11"/>
    <dgm:cxn modelId="{C567842E-ABB8-403C-B4B2-7D2A77272BD9}" type="presParOf" srcId="{4FCC8D95-304E-4D41-B836-19A7A248FA8E}" destId="{4B0CF603-9285-4DA2-86A1-469F8453315A}" srcOrd="0" destOrd="0" presId="urn:microsoft.com/office/officeart/2005/8/layout/orgChart1#11"/>
    <dgm:cxn modelId="{7900E9DA-926B-4058-A198-1DC565887951}" type="presParOf" srcId="{4B0CF603-9285-4DA2-86A1-469F8453315A}" destId="{45E2BDD8-8C08-45D1-8B8B-CF21918FF6A8}" srcOrd="0" destOrd="0" presId="urn:microsoft.com/office/officeart/2005/8/layout/orgChart1#11"/>
    <dgm:cxn modelId="{66D2CE04-9492-421C-9553-D83ED8AFFDD8}" type="presParOf" srcId="{4B0CF603-9285-4DA2-86A1-469F8453315A}" destId="{026680F4-91D6-494B-BD24-D33CB19FA614}" srcOrd="1" destOrd="0" presId="urn:microsoft.com/office/officeart/2005/8/layout/orgChart1#11"/>
    <dgm:cxn modelId="{1EF53A56-C8FD-4A9E-91BA-4FC9ABFACB72}" type="presParOf" srcId="{4FCC8D95-304E-4D41-B836-19A7A248FA8E}" destId="{4BA4C48F-E835-4B83-BB12-7C1D4B9A5C26}" srcOrd="1" destOrd="0" presId="urn:microsoft.com/office/officeart/2005/8/layout/orgChart1#11"/>
    <dgm:cxn modelId="{9D20838D-1EA6-4653-8B61-5AEAD0709D6E}" type="presParOf" srcId="{4FCC8D95-304E-4D41-B836-19A7A248FA8E}" destId="{DA044A69-9719-4AA6-8C89-59D1B3D21B24}" srcOrd="2" destOrd="0" presId="urn:microsoft.com/office/officeart/2005/8/layout/orgChart1#11"/>
    <dgm:cxn modelId="{161EDF2A-80D8-489A-837E-64AE63E4D5E6}" type="presParOf" srcId="{8347FEAD-AB2D-428C-8027-275505A40EFD}" destId="{784C10F7-C1A1-44BE-8D11-73402829A329}" srcOrd="14" destOrd="0" presId="urn:microsoft.com/office/officeart/2005/8/layout/orgChart1#11"/>
    <dgm:cxn modelId="{6379F95F-D8AB-4ACC-B6A2-B61ACFE39C03}" type="presParOf" srcId="{8347FEAD-AB2D-428C-8027-275505A40EFD}" destId="{99A7D3C9-0C87-4BB6-A646-B3FE03C1259B}" srcOrd="15" destOrd="0" presId="urn:microsoft.com/office/officeart/2005/8/layout/orgChart1#11"/>
    <dgm:cxn modelId="{DC4B8541-1BEB-470C-AED8-C35F4FE80123}" type="presParOf" srcId="{99A7D3C9-0C87-4BB6-A646-B3FE03C1259B}" destId="{343BAB96-DC28-49E9-87F2-275797396474}" srcOrd="0" destOrd="0" presId="urn:microsoft.com/office/officeart/2005/8/layout/orgChart1#11"/>
    <dgm:cxn modelId="{F6374AB7-F734-454E-AC13-9E3782CB977C}" type="presParOf" srcId="{343BAB96-DC28-49E9-87F2-275797396474}" destId="{AB4DF752-2AEC-4D82-ADFA-C0B875F11101}" srcOrd="0" destOrd="0" presId="urn:microsoft.com/office/officeart/2005/8/layout/orgChart1#11"/>
    <dgm:cxn modelId="{41FB9AB9-6E68-4C31-95DD-9786879ED1C2}" type="presParOf" srcId="{343BAB96-DC28-49E9-87F2-275797396474}" destId="{BE50E600-0738-4587-8F77-F4B6E84D1C6C}" srcOrd="1" destOrd="0" presId="urn:microsoft.com/office/officeart/2005/8/layout/orgChart1#11"/>
    <dgm:cxn modelId="{25FDED4B-4296-499F-99B0-893F33452AB1}" type="presParOf" srcId="{99A7D3C9-0C87-4BB6-A646-B3FE03C1259B}" destId="{8FF02C80-68B1-407E-9993-ABF367E750D1}" srcOrd="1" destOrd="0" presId="urn:microsoft.com/office/officeart/2005/8/layout/orgChart1#11"/>
    <dgm:cxn modelId="{4BFD2778-6836-4DF1-9CDA-A2F7BAC24AE8}" type="presParOf" srcId="{99A7D3C9-0C87-4BB6-A646-B3FE03C1259B}" destId="{D471FA21-02C3-49FE-A94B-16826EDF8715}" srcOrd="2" destOrd="0" presId="urn:microsoft.com/office/officeart/2005/8/layout/orgChart1#11"/>
    <dgm:cxn modelId="{6D2B6DA7-2608-4B82-A520-E08E4F9D02CD}" type="presParOf" srcId="{D1CC1501-68C7-4555-893F-5057326698F7}" destId="{8CBE08A8-F375-460A-8768-0EC20E67F6C2}" srcOrd="2" destOrd="0" presId="urn:microsoft.com/office/officeart/2005/8/layout/orgChart1#11"/>
    <dgm:cxn modelId="{83336EC4-1FA2-484B-81B1-11E89CD644E3}" type="presParOf" srcId="{8CBE08A8-F375-460A-8768-0EC20E67F6C2}" destId="{D71CC2D7-D16C-4880-BEA9-0B05820A36BB}" srcOrd="0" destOrd="0" presId="urn:microsoft.com/office/officeart/2005/8/layout/orgChart1#11"/>
    <dgm:cxn modelId="{B989BCCD-E08B-46DF-9184-9CDBFD0C0837}" type="presParOf" srcId="{8CBE08A8-F375-460A-8768-0EC20E67F6C2}" destId="{8E9804A6-27C3-429E-844D-F83228994A89}" srcOrd="1" destOrd="0" presId="urn:microsoft.com/office/officeart/2005/8/layout/orgChart1#11"/>
    <dgm:cxn modelId="{EACBD5FD-00BF-4807-B5BC-6B482A9704DE}" type="presParOf" srcId="{8E9804A6-27C3-429E-844D-F83228994A89}" destId="{96F75D8E-6249-4BDD-814D-DCBC114F8430}" srcOrd="0" destOrd="0" presId="urn:microsoft.com/office/officeart/2005/8/layout/orgChart1#11"/>
    <dgm:cxn modelId="{BBF14C29-8703-41B5-8BD6-B74FCE4E0470}" type="presParOf" srcId="{96F75D8E-6249-4BDD-814D-DCBC114F8430}" destId="{D1B906E7-D94A-4BC3-A93B-A8D5EAF9B9A1}" srcOrd="0" destOrd="0" presId="urn:microsoft.com/office/officeart/2005/8/layout/orgChart1#11"/>
    <dgm:cxn modelId="{55260370-0A25-4ED6-9A48-C2EDD5000B5B}" type="presParOf" srcId="{96F75D8E-6249-4BDD-814D-DCBC114F8430}" destId="{60B8945A-C031-476A-B418-814C05D2E9E0}" srcOrd="1" destOrd="0" presId="urn:microsoft.com/office/officeart/2005/8/layout/orgChart1#11"/>
    <dgm:cxn modelId="{FB2461F1-63BA-4FE5-85D5-DFF25E7F8D4F}" type="presParOf" srcId="{8E9804A6-27C3-429E-844D-F83228994A89}" destId="{E9C3B2F1-B127-4340-B89D-AC4801C7113C}" srcOrd="1" destOrd="0" presId="urn:microsoft.com/office/officeart/2005/8/layout/orgChart1#11"/>
    <dgm:cxn modelId="{CBE614B3-F138-4268-BF1C-6AB8D0CA22E7}" type="presParOf" srcId="{8E9804A6-27C3-429E-844D-F83228994A89}" destId="{58823021-B408-43B5-A170-A1B3B8652BAC}" srcOrd="2" destOrd="0" presId="urn:microsoft.com/office/officeart/2005/8/layout/orgChart1#11"/>
    <dgm:cxn modelId="{4174BF16-5E2B-4FFB-A1F7-B22D98019386}" type="presParOf" srcId="{8CBE08A8-F375-460A-8768-0EC20E67F6C2}" destId="{7077D38E-4015-4EA8-899A-19F7AF7EF9DC}" srcOrd="2" destOrd="0" presId="urn:microsoft.com/office/officeart/2005/8/layout/orgChart1#11"/>
    <dgm:cxn modelId="{69DB90E2-8CCB-4C02-8A29-54C40A5D2F16}" type="presParOf" srcId="{8CBE08A8-F375-460A-8768-0EC20E67F6C2}" destId="{C6C5FAFF-8F79-4A81-A8CD-C13DCA96F437}" srcOrd="3" destOrd="0" presId="urn:microsoft.com/office/officeart/2005/8/layout/orgChart1#11"/>
    <dgm:cxn modelId="{7AE72C93-7AED-4BF9-BFE7-934AB874450A}" type="presParOf" srcId="{C6C5FAFF-8F79-4A81-A8CD-C13DCA96F437}" destId="{02674EA9-FDB9-477C-A0CC-F810F8DFC252}" srcOrd="0" destOrd="0" presId="urn:microsoft.com/office/officeart/2005/8/layout/orgChart1#11"/>
    <dgm:cxn modelId="{4F363147-79E4-4CDE-A0CA-B06FE6261133}" type="presParOf" srcId="{02674EA9-FDB9-477C-A0CC-F810F8DFC252}" destId="{3F7E6003-1FD4-422A-A826-ED81764740CB}" srcOrd="0" destOrd="0" presId="urn:microsoft.com/office/officeart/2005/8/layout/orgChart1#11"/>
    <dgm:cxn modelId="{A9497408-E97A-46F0-B8EA-4DD58BD4549F}" type="presParOf" srcId="{02674EA9-FDB9-477C-A0CC-F810F8DFC252}" destId="{8E8CCDA1-CB9A-4E5F-8A84-245B7B82E31E}" srcOrd="1" destOrd="0" presId="urn:microsoft.com/office/officeart/2005/8/layout/orgChart1#11"/>
    <dgm:cxn modelId="{8AC59BC7-D18A-4365-86A0-03F27E2F83DA}" type="presParOf" srcId="{C6C5FAFF-8F79-4A81-A8CD-C13DCA96F437}" destId="{1F3B8797-7FDF-4EFD-94F3-3A99AB42BD5C}" srcOrd="1" destOrd="0" presId="urn:microsoft.com/office/officeart/2005/8/layout/orgChart1#11"/>
    <dgm:cxn modelId="{5E9316EA-58D8-4C17-91FF-8EF7AE6978A1}" type="presParOf" srcId="{C6C5FAFF-8F79-4A81-A8CD-C13DCA96F437}" destId="{6FDB1577-CB9F-4A22-B0C4-1D0F7BDABEE4}" srcOrd="2" destOrd="0" presId="urn:microsoft.com/office/officeart/2005/8/layout/orgChart1#11"/>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713E1A5-2606-418E-B413-5EC690D4D07B}" type="doc">
      <dgm:prSet loTypeId="urn:microsoft.com/office/officeart/2005/8/layout/orgChart1#12" loCatId="hierarchy" qsTypeId="urn:microsoft.com/office/officeart/2005/8/quickstyle/simple5#3" qsCatId="simple" csTypeId="urn:microsoft.com/office/officeart/2005/8/colors/accent1_2#12" csCatId="accent1" phldr="1"/>
      <dgm:spPr/>
      <dgm:t>
        <a:bodyPr/>
        <a:lstStyle/>
        <a:p>
          <a:endParaRPr lang="zh-CN" altLang="en-US"/>
        </a:p>
      </dgm:t>
    </dgm:pt>
    <dgm:pt modelId="{6A0109DC-9D16-4542-9961-8454DA51F687}">
      <dgm:prSet phldrT="[文本]"/>
      <dgm:spPr/>
      <dgm:t>
        <a:bodyPr/>
        <a:lstStyle/>
        <a:p>
          <a:r>
            <a:rPr lang="zh-CN" altLang="en-US" dirty="0"/>
            <a:t>订单管理</a:t>
          </a:r>
        </a:p>
      </dgm:t>
    </dgm:pt>
    <dgm:pt modelId="{CF25ABE2-FB2E-4A3F-A9CE-4A8D1E199A70}" type="parTrans" cxnId="{7B734204-7DA8-4B09-8BBA-CC2ECCF12FE9}">
      <dgm:prSet/>
      <dgm:spPr/>
      <dgm:t>
        <a:bodyPr/>
        <a:lstStyle/>
        <a:p>
          <a:endParaRPr lang="zh-CN" altLang="en-US"/>
        </a:p>
      </dgm:t>
    </dgm:pt>
    <dgm:pt modelId="{A2C6702B-A8A7-45E9-8418-0EBB15C0B4F4}" type="sibTrans" cxnId="{7B734204-7DA8-4B09-8BBA-CC2ECCF12FE9}">
      <dgm:prSet/>
      <dgm:spPr/>
      <dgm:t>
        <a:bodyPr/>
        <a:lstStyle/>
        <a:p>
          <a:endParaRPr lang="zh-CN" altLang="en-US"/>
        </a:p>
      </dgm:t>
    </dgm:pt>
    <dgm:pt modelId="{5033FC84-0B29-49E6-96E6-970B4B8A7293}">
      <dgm:prSet phldrT="[文本]"/>
      <dgm:spPr/>
      <dgm:t>
        <a:bodyPr/>
        <a:lstStyle/>
        <a:p>
          <a:r>
            <a:rPr lang="zh-CN" altLang="en-US" dirty="0"/>
            <a:t>创建订单</a:t>
          </a:r>
        </a:p>
      </dgm:t>
    </dgm:pt>
    <dgm:pt modelId="{E59EE7E5-A33C-491D-92D3-5C5C99115599}" type="parTrans" cxnId="{35B7EA3A-39ED-4843-B83F-7999AC03E87D}">
      <dgm:prSet/>
      <dgm:spPr/>
      <dgm:t>
        <a:bodyPr/>
        <a:lstStyle/>
        <a:p>
          <a:endParaRPr lang="zh-CN" altLang="en-US"/>
        </a:p>
      </dgm:t>
    </dgm:pt>
    <dgm:pt modelId="{53DCEAFD-39F4-46AB-A40D-CA87CA88AD23}" type="sibTrans" cxnId="{35B7EA3A-39ED-4843-B83F-7999AC03E87D}">
      <dgm:prSet/>
      <dgm:spPr/>
      <dgm:t>
        <a:bodyPr/>
        <a:lstStyle/>
        <a:p>
          <a:endParaRPr lang="zh-CN" altLang="en-US"/>
        </a:p>
      </dgm:t>
    </dgm:pt>
    <dgm:pt modelId="{0C763CB1-42C3-40A4-B09F-2E8EAEEE7B50}">
      <dgm:prSet phldrT="[文本]"/>
      <dgm:spPr/>
      <dgm:t>
        <a:bodyPr/>
        <a:lstStyle/>
        <a:p>
          <a:r>
            <a:rPr lang="zh-CN" altLang="en-US" dirty="0"/>
            <a:t>查看订单</a:t>
          </a:r>
        </a:p>
      </dgm:t>
    </dgm:pt>
    <dgm:pt modelId="{D9A34DD1-BCC1-4C42-9520-93C54D347D85}" type="parTrans" cxnId="{97F7AC4A-BCFA-4038-A7BF-0F89F4B576CF}">
      <dgm:prSet/>
      <dgm:spPr/>
      <dgm:t>
        <a:bodyPr/>
        <a:lstStyle/>
        <a:p>
          <a:endParaRPr lang="zh-CN" altLang="en-US"/>
        </a:p>
      </dgm:t>
    </dgm:pt>
    <dgm:pt modelId="{C66899A0-F539-4D97-9968-0902A0D5E38A}" type="sibTrans" cxnId="{97F7AC4A-BCFA-4038-A7BF-0F89F4B576CF}">
      <dgm:prSet/>
      <dgm:spPr/>
      <dgm:t>
        <a:bodyPr/>
        <a:lstStyle/>
        <a:p>
          <a:endParaRPr lang="zh-CN" altLang="en-US"/>
        </a:p>
      </dgm:t>
    </dgm:pt>
    <dgm:pt modelId="{102154C9-E01F-4B0A-B0AC-0A9244D01B2A}">
      <dgm:prSet phldrT="[文本]"/>
      <dgm:spPr/>
      <dgm:t>
        <a:bodyPr/>
        <a:lstStyle/>
        <a:p>
          <a:r>
            <a:rPr lang="zh-CN" altLang="en-US" dirty="0"/>
            <a:t>设计确认</a:t>
          </a:r>
        </a:p>
      </dgm:t>
    </dgm:pt>
    <dgm:pt modelId="{09DC6DB2-61DB-47D9-8263-567FFA512A10}" type="parTrans" cxnId="{3FD77FA9-851A-49ED-BC14-469BC48FFBE8}">
      <dgm:prSet/>
      <dgm:spPr/>
      <dgm:t>
        <a:bodyPr/>
        <a:lstStyle/>
        <a:p>
          <a:endParaRPr lang="zh-CN" altLang="en-US"/>
        </a:p>
      </dgm:t>
    </dgm:pt>
    <dgm:pt modelId="{85C9782D-9712-4698-9EC2-4A69F1845BD6}" type="sibTrans" cxnId="{3FD77FA9-851A-49ED-BC14-469BC48FFBE8}">
      <dgm:prSet/>
      <dgm:spPr/>
      <dgm:t>
        <a:bodyPr/>
        <a:lstStyle/>
        <a:p>
          <a:endParaRPr lang="zh-CN" altLang="en-US"/>
        </a:p>
      </dgm:t>
    </dgm:pt>
    <dgm:pt modelId="{F504E1B4-3DE0-4BE8-A8A4-66DBCEC9F144}">
      <dgm:prSet/>
      <dgm:spPr/>
      <dgm:t>
        <a:bodyPr/>
        <a:lstStyle/>
        <a:p>
          <a:r>
            <a:rPr lang="zh-CN" altLang="en-US" dirty="0"/>
            <a:t>小样确认</a:t>
          </a:r>
        </a:p>
      </dgm:t>
    </dgm:pt>
    <dgm:pt modelId="{00AC3F8B-710F-438A-8B71-0B0A4B46D387}" type="parTrans" cxnId="{F8C713D9-A1A5-4C3A-B2D5-669302190870}">
      <dgm:prSet/>
      <dgm:spPr/>
      <dgm:t>
        <a:bodyPr/>
        <a:lstStyle/>
        <a:p>
          <a:endParaRPr lang="zh-CN" altLang="en-US"/>
        </a:p>
      </dgm:t>
    </dgm:pt>
    <dgm:pt modelId="{261C52D8-A9CF-409B-9293-8BC60D41F169}" type="sibTrans" cxnId="{F8C713D9-A1A5-4C3A-B2D5-669302190870}">
      <dgm:prSet/>
      <dgm:spPr/>
      <dgm:t>
        <a:bodyPr/>
        <a:lstStyle/>
        <a:p>
          <a:endParaRPr lang="zh-CN" altLang="en-US"/>
        </a:p>
      </dgm:t>
    </dgm:pt>
    <dgm:pt modelId="{2D5788B6-C8A4-4B97-9483-859B453130BA}">
      <dgm:prSet/>
      <dgm:spPr/>
      <dgm:t>
        <a:bodyPr/>
        <a:lstStyle/>
        <a:p>
          <a:r>
            <a:rPr lang="zh-CN" altLang="en-US" dirty="0"/>
            <a:t>预付款</a:t>
          </a:r>
        </a:p>
      </dgm:t>
    </dgm:pt>
    <dgm:pt modelId="{2D2BE0B6-3765-4C3E-9F98-45FB66239BAB}" type="parTrans" cxnId="{3909FE32-B214-4EDA-8AB3-E750907B369B}">
      <dgm:prSet/>
      <dgm:spPr/>
      <dgm:t>
        <a:bodyPr/>
        <a:lstStyle/>
        <a:p>
          <a:endParaRPr lang="zh-CN" altLang="en-US"/>
        </a:p>
      </dgm:t>
    </dgm:pt>
    <dgm:pt modelId="{AB5A1FBA-139F-4C1B-ADCC-242974B17BA3}" type="sibTrans" cxnId="{3909FE32-B214-4EDA-8AB3-E750907B369B}">
      <dgm:prSet/>
      <dgm:spPr/>
      <dgm:t>
        <a:bodyPr/>
        <a:lstStyle/>
        <a:p>
          <a:endParaRPr lang="zh-CN" altLang="en-US"/>
        </a:p>
      </dgm:t>
    </dgm:pt>
    <dgm:pt modelId="{CF3FE917-7920-423E-8BEE-029107E38774}">
      <dgm:prSet/>
      <dgm:spPr/>
      <dgm:t>
        <a:bodyPr/>
        <a:lstStyle/>
        <a:p>
          <a:r>
            <a:rPr lang="zh-CN" altLang="en-US" dirty="0"/>
            <a:t>尾款确认</a:t>
          </a:r>
        </a:p>
      </dgm:t>
    </dgm:pt>
    <dgm:pt modelId="{8DC5D23D-7EEB-4FF3-A657-59271F100FEB}" type="parTrans" cxnId="{99FB4D52-5C4B-4356-8C0F-5C44187D95CC}">
      <dgm:prSet/>
      <dgm:spPr/>
      <dgm:t>
        <a:bodyPr/>
        <a:lstStyle/>
        <a:p>
          <a:endParaRPr lang="zh-CN" altLang="en-US"/>
        </a:p>
      </dgm:t>
    </dgm:pt>
    <dgm:pt modelId="{C5A1120D-545A-4E1A-9C3F-B1CA1AB4923E}" type="sibTrans" cxnId="{99FB4D52-5C4B-4356-8C0F-5C44187D95CC}">
      <dgm:prSet/>
      <dgm:spPr/>
      <dgm:t>
        <a:bodyPr/>
        <a:lstStyle/>
        <a:p>
          <a:endParaRPr lang="zh-CN" altLang="en-US"/>
        </a:p>
      </dgm:t>
    </dgm:pt>
    <dgm:pt modelId="{5CE072CD-94E4-417F-BDEE-54AEEC4B1667}">
      <dgm:prSet/>
      <dgm:spPr/>
      <dgm:t>
        <a:bodyPr/>
        <a:lstStyle/>
        <a:p>
          <a:r>
            <a:rPr lang="zh-CN" altLang="en-US" dirty="0"/>
            <a:t>业务单创建</a:t>
          </a:r>
        </a:p>
      </dgm:t>
    </dgm:pt>
    <dgm:pt modelId="{1D4100FE-42D9-4EC2-8D45-86CED84DD3E7}" type="parTrans" cxnId="{5AFB888F-8640-424B-9B4E-CC569886F0AF}">
      <dgm:prSet/>
      <dgm:spPr/>
      <dgm:t>
        <a:bodyPr/>
        <a:lstStyle/>
        <a:p>
          <a:endParaRPr lang="zh-CN" altLang="en-US"/>
        </a:p>
      </dgm:t>
    </dgm:pt>
    <dgm:pt modelId="{BB850E90-6BF0-42CB-B53C-D5BAA06EF55E}" type="sibTrans" cxnId="{5AFB888F-8640-424B-9B4E-CC569886F0AF}">
      <dgm:prSet/>
      <dgm:spPr/>
      <dgm:t>
        <a:bodyPr/>
        <a:lstStyle/>
        <a:p>
          <a:endParaRPr lang="zh-CN" altLang="en-US"/>
        </a:p>
      </dgm:t>
    </dgm:pt>
    <dgm:pt modelId="{9D49260B-2F5C-448D-8EE1-5E29807F35BE}">
      <dgm:prSet/>
      <dgm:spPr/>
      <dgm:t>
        <a:bodyPr/>
        <a:lstStyle/>
        <a:p>
          <a:r>
            <a:rPr lang="zh-CN" altLang="en-US" dirty="0"/>
            <a:t>手袋单创建</a:t>
          </a:r>
        </a:p>
      </dgm:t>
    </dgm:pt>
    <dgm:pt modelId="{8140F7D7-4CC4-48C1-8372-15B9D275048E}" type="parTrans" cxnId="{AF8B8769-03AA-4BA7-8A6D-7306E389C990}">
      <dgm:prSet/>
      <dgm:spPr/>
      <dgm:t>
        <a:bodyPr/>
        <a:lstStyle/>
        <a:p>
          <a:endParaRPr lang="zh-CN" altLang="en-US"/>
        </a:p>
      </dgm:t>
    </dgm:pt>
    <dgm:pt modelId="{94007CD7-9F3D-4DC2-847A-0188F2B73C85}" type="sibTrans" cxnId="{AF8B8769-03AA-4BA7-8A6D-7306E389C990}">
      <dgm:prSet/>
      <dgm:spPr/>
      <dgm:t>
        <a:bodyPr/>
        <a:lstStyle/>
        <a:p>
          <a:endParaRPr lang="zh-CN" altLang="en-US"/>
        </a:p>
      </dgm:t>
    </dgm:pt>
    <dgm:pt modelId="{3A204A21-B77D-4271-8629-8F11EF199CA6}">
      <dgm:prSet/>
      <dgm:spPr/>
      <dgm:t>
        <a:bodyPr/>
        <a:lstStyle/>
        <a:p>
          <a:r>
            <a:rPr lang="zh-CN" altLang="en-US" dirty="0"/>
            <a:t>查看未完成订单</a:t>
          </a:r>
        </a:p>
      </dgm:t>
    </dgm:pt>
    <dgm:pt modelId="{6BCD4792-ACD2-41F2-995A-26DE1A6821B2}" type="parTrans" cxnId="{6D270889-2D6C-4597-BEAE-001CFDB1C741}">
      <dgm:prSet/>
      <dgm:spPr/>
      <dgm:t>
        <a:bodyPr/>
        <a:lstStyle/>
        <a:p>
          <a:endParaRPr lang="zh-CN" altLang="en-US"/>
        </a:p>
      </dgm:t>
    </dgm:pt>
    <dgm:pt modelId="{20FC0F2E-9B9B-4674-A8CA-C1EB4103477C}" type="sibTrans" cxnId="{6D270889-2D6C-4597-BEAE-001CFDB1C741}">
      <dgm:prSet/>
      <dgm:spPr/>
      <dgm:t>
        <a:bodyPr/>
        <a:lstStyle/>
        <a:p>
          <a:endParaRPr lang="zh-CN" altLang="en-US"/>
        </a:p>
      </dgm:t>
    </dgm:pt>
    <dgm:pt modelId="{32494E6E-ED7D-474E-A9B2-9659D58FA6B9}">
      <dgm:prSet/>
      <dgm:spPr/>
      <dgm:t>
        <a:bodyPr/>
        <a:lstStyle/>
        <a:p>
          <a:r>
            <a:rPr lang="zh-CN" altLang="en-US" dirty="0"/>
            <a:t>查看已完成订单</a:t>
          </a:r>
        </a:p>
      </dgm:t>
    </dgm:pt>
    <dgm:pt modelId="{F11C735E-E329-4E2B-9C3C-54595B2F8721}" type="parTrans" cxnId="{A145C828-480A-43EE-A804-8D56A6E585FD}">
      <dgm:prSet/>
      <dgm:spPr/>
      <dgm:t>
        <a:bodyPr/>
        <a:lstStyle/>
        <a:p>
          <a:endParaRPr lang="zh-CN" altLang="en-US"/>
        </a:p>
      </dgm:t>
    </dgm:pt>
    <dgm:pt modelId="{068BA59A-5E30-4DC9-9167-3C79C6BFF150}" type="sibTrans" cxnId="{A145C828-480A-43EE-A804-8D56A6E585FD}">
      <dgm:prSet/>
      <dgm:spPr/>
      <dgm:t>
        <a:bodyPr/>
        <a:lstStyle/>
        <a:p>
          <a:endParaRPr lang="zh-CN" altLang="en-US"/>
        </a:p>
      </dgm:t>
    </dgm:pt>
    <dgm:pt modelId="{A8743E5C-0C10-461A-8775-05D97D206F7A}">
      <dgm:prSet/>
      <dgm:spPr/>
      <dgm:t>
        <a:bodyPr/>
        <a:lstStyle/>
        <a:p>
          <a:r>
            <a:rPr lang="zh-CN" altLang="en-US" dirty="0"/>
            <a:t>搜索订单</a:t>
          </a:r>
        </a:p>
      </dgm:t>
    </dgm:pt>
    <dgm:pt modelId="{B2120E95-6D56-4AF4-A5A4-038AF717BEA0}" type="parTrans" cxnId="{3A4344C6-F356-4D65-9161-3CF0983D3E5B}">
      <dgm:prSet/>
      <dgm:spPr/>
      <dgm:t>
        <a:bodyPr/>
        <a:lstStyle/>
        <a:p>
          <a:endParaRPr lang="zh-CN" altLang="en-US"/>
        </a:p>
      </dgm:t>
    </dgm:pt>
    <dgm:pt modelId="{DB00C3EA-029B-48B8-9614-5640BD4B8FEB}" type="sibTrans" cxnId="{3A4344C6-F356-4D65-9161-3CF0983D3E5B}">
      <dgm:prSet/>
      <dgm:spPr/>
      <dgm:t>
        <a:bodyPr/>
        <a:lstStyle/>
        <a:p>
          <a:endParaRPr lang="zh-CN" altLang="en-US"/>
        </a:p>
      </dgm:t>
    </dgm:pt>
    <dgm:pt modelId="{ADB74037-450C-4353-869D-AE389BFD6E65}">
      <dgm:prSet/>
      <dgm:spPr/>
      <dgm:t>
        <a:bodyPr/>
        <a:lstStyle/>
        <a:p>
          <a:r>
            <a:rPr lang="zh-CN" altLang="en-US" dirty="0"/>
            <a:t>查看未完成订单</a:t>
          </a:r>
        </a:p>
      </dgm:t>
    </dgm:pt>
    <dgm:pt modelId="{AB748968-DB18-46F7-B04A-8F4404D69DCF}" type="parTrans" cxnId="{BB6EB690-D1AB-4B1B-A4EB-B93F184C2AF3}">
      <dgm:prSet/>
      <dgm:spPr/>
      <dgm:t>
        <a:bodyPr/>
        <a:lstStyle/>
        <a:p>
          <a:endParaRPr lang="zh-CN" altLang="en-US"/>
        </a:p>
      </dgm:t>
    </dgm:pt>
    <dgm:pt modelId="{F2BE2A00-56CC-49EA-A018-1CA1A57414BC}" type="sibTrans" cxnId="{BB6EB690-D1AB-4B1B-A4EB-B93F184C2AF3}">
      <dgm:prSet/>
      <dgm:spPr/>
      <dgm:t>
        <a:bodyPr/>
        <a:lstStyle/>
        <a:p>
          <a:endParaRPr lang="zh-CN" altLang="en-US"/>
        </a:p>
      </dgm:t>
    </dgm:pt>
    <dgm:pt modelId="{2BB849D0-26D2-48B6-8D4F-A759B4C9D726}">
      <dgm:prSet/>
      <dgm:spPr/>
      <dgm:t>
        <a:bodyPr/>
        <a:lstStyle/>
        <a:p>
          <a:r>
            <a:rPr lang="zh-CN" altLang="en-US" dirty="0"/>
            <a:t>查看已完成订单</a:t>
          </a:r>
        </a:p>
      </dgm:t>
    </dgm:pt>
    <dgm:pt modelId="{B4BC4F62-2371-4691-98A6-A64289F6D0A3}" type="parTrans" cxnId="{2E28EA5A-1AB3-4C41-A6B9-33C9EE58F613}">
      <dgm:prSet/>
      <dgm:spPr/>
      <dgm:t>
        <a:bodyPr/>
        <a:lstStyle/>
        <a:p>
          <a:endParaRPr lang="zh-CN" altLang="en-US"/>
        </a:p>
      </dgm:t>
    </dgm:pt>
    <dgm:pt modelId="{7ED360A3-25BE-443B-8F91-DA531F30C0FF}" type="sibTrans" cxnId="{2E28EA5A-1AB3-4C41-A6B9-33C9EE58F613}">
      <dgm:prSet/>
      <dgm:spPr/>
      <dgm:t>
        <a:bodyPr/>
        <a:lstStyle/>
        <a:p>
          <a:endParaRPr lang="zh-CN" altLang="en-US"/>
        </a:p>
      </dgm:t>
    </dgm:pt>
    <dgm:pt modelId="{14A9D83B-815C-461F-8677-EA383B11EABA}">
      <dgm:prSet/>
      <dgm:spPr/>
      <dgm:t>
        <a:bodyPr/>
        <a:lstStyle/>
        <a:p>
          <a:r>
            <a:rPr lang="zh-CN" altLang="en-US" dirty="0"/>
            <a:t>搜索订单</a:t>
          </a:r>
        </a:p>
      </dgm:t>
    </dgm:pt>
    <dgm:pt modelId="{4D73843C-BB69-42C1-B60F-E5710936EA83}" type="parTrans" cxnId="{B3EDD2D4-EC17-4E42-AD41-EC4CCDA22F2A}">
      <dgm:prSet/>
      <dgm:spPr/>
      <dgm:t>
        <a:bodyPr/>
        <a:lstStyle/>
        <a:p>
          <a:endParaRPr lang="zh-CN" altLang="en-US"/>
        </a:p>
      </dgm:t>
    </dgm:pt>
    <dgm:pt modelId="{4E1327F5-B879-4D17-B6AC-987CB649019B}" type="sibTrans" cxnId="{B3EDD2D4-EC17-4E42-AD41-EC4CCDA22F2A}">
      <dgm:prSet/>
      <dgm:spPr/>
      <dgm:t>
        <a:bodyPr/>
        <a:lstStyle/>
        <a:p>
          <a:endParaRPr lang="zh-CN" altLang="en-US"/>
        </a:p>
      </dgm:t>
    </dgm:pt>
    <dgm:pt modelId="{AFC279B5-3477-4BE5-BD46-3570759D11A9}">
      <dgm:prSet/>
      <dgm:spPr/>
      <dgm:t>
        <a:bodyPr/>
        <a:lstStyle/>
        <a:p>
          <a:r>
            <a:rPr lang="zh-CN" altLang="en-US" dirty="0"/>
            <a:t>设计确认</a:t>
          </a:r>
        </a:p>
      </dgm:t>
    </dgm:pt>
    <dgm:pt modelId="{771F6EDE-D9FF-46BB-96D8-2A5B94A50114}" type="parTrans" cxnId="{89F74C58-F5F5-4838-89D6-6E4D309BE695}">
      <dgm:prSet/>
      <dgm:spPr/>
      <dgm:t>
        <a:bodyPr/>
        <a:lstStyle/>
        <a:p>
          <a:endParaRPr lang="zh-CN" altLang="en-US"/>
        </a:p>
      </dgm:t>
    </dgm:pt>
    <dgm:pt modelId="{4D196017-7DB9-4EA8-A31E-2B0BF13373F7}" type="sibTrans" cxnId="{89F74C58-F5F5-4838-89D6-6E4D309BE695}">
      <dgm:prSet/>
      <dgm:spPr/>
      <dgm:t>
        <a:bodyPr/>
        <a:lstStyle/>
        <a:p>
          <a:endParaRPr lang="zh-CN" altLang="en-US"/>
        </a:p>
      </dgm:t>
    </dgm:pt>
    <dgm:pt modelId="{98EB8ECA-7FA6-4FBC-9C10-194CB01ED9A7}">
      <dgm:prSet/>
      <dgm:spPr/>
      <dgm:t>
        <a:bodyPr/>
        <a:lstStyle/>
        <a:p>
          <a:r>
            <a:rPr lang="zh-CN" altLang="en-US" dirty="0"/>
            <a:t>小样确认</a:t>
          </a:r>
        </a:p>
      </dgm:t>
    </dgm:pt>
    <dgm:pt modelId="{0339CC8A-2598-4B30-A1BE-41E03B30FD40}" type="parTrans" cxnId="{2465E70C-22D5-4AB5-85F8-68A9ECE1D4FA}">
      <dgm:prSet/>
      <dgm:spPr/>
      <dgm:t>
        <a:bodyPr/>
        <a:lstStyle/>
        <a:p>
          <a:endParaRPr lang="zh-CN" altLang="en-US"/>
        </a:p>
      </dgm:t>
    </dgm:pt>
    <dgm:pt modelId="{4648C5A5-B5AF-49BF-9A0F-86F24CC4EB25}" type="sibTrans" cxnId="{2465E70C-22D5-4AB5-85F8-68A9ECE1D4FA}">
      <dgm:prSet/>
      <dgm:spPr/>
      <dgm:t>
        <a:bodyPr/>
        <a:lstStyle/>
        <a:p>
          <a:endParaRPr lang="zh-CN" altLang="en-US"/>
        </a:p>
      </dgm:t>
    </dgm:pt>
    <dgm:pt modelId="{66DE1697-30FD-42C0-8F61-4633AC6FADA5}">
      <dgm:prSet/>
      <dgm:spPr/>
      <dgm:t>
        <a:bodyPr/>
        <a:lstStyle/>
        <a:p>
          <a:r>
            <a:rPr lang="zh-CN" altLang="en-US" dirty="0"/>
            <a:t>查看未完成订单</a:t>
          </a:r>
        </a:p>
      </dgm:t>
    </dgm:pt>
    <dgm:pt modelId="{8EC40F02-0576-40AF-A474-2F06E01F3237}" type="parTrans" cxnId="{BFA62F46-06F8-479C-BF5B-E9D644444055}">
      <dgm:prSet/>
      <dgm:spPr/>
      <dgm:t>
        <a:bodyPr/>
        <a:lstStyle/>
        <a:p>
          <a:endParaRPr lang="zh-CN" altLang="en-US"/>
        </a:p>
      </dgm:t>
    </dgm:pt>
    <dgm:pt modelId="{E5CA9179-D1CC-4B79-8D2F-A95C696E5E56}" type="sibTrans" cxnId="{BFA62F46-06F8-479C-BF5B-E9D644444055}">
      <dgm:prSet/>
      <dgm:spPr/>
      <dgm:t>
        <a:bodyPr/>
        <a:lstStyle/>
        <a:p>
          <a:endParaRPr lang="zh-CN" altLang="en-US"/>
        </a:p>
      </dgm:t>
    </dgm:pt>
    <dgm:pt modelId="{D430A7AD-CC58-45BE-80E8-E32E31C6DB8C}">
      <dgm:prSet/>
      <dgm:spPr/>
      <dgm:t>
        <a:bodyPr/>
        <a:lstStyle/>
        <a:p>
          <a:r>
            <a:rPr lang="zh-CN" altLang="en-US" dirty="0"/>
            <a:t>查看已完成订单</a:t>
          </a:r>
        </a:p>
      </dgm:t>
    </dgm:pt>
    <dgm:pt modelId="{B9C23CD6-F3E9-4A4C-8876-C326DAE6AF18}" type="parTrans" cxnId="{A632705F-DEA9-45D4-9E38-2C9026AE5EB1}">
      <dgm:prSet/>
      <dgm:spPr/>
      <dgm:t>
        <a:bodyPr/>
        <a:lstStyle/>
        <a:p>
          <a:endParaRPr lang="zh-CN" altLang="en-US"/>
        </a:p>
      </dgm:t>
    </dgm:pt>
    <dgm:pt modelId="{30E87742-03CF-458C-83AD-FB7BDDB7D89D}" type="sibTrans" cxnId="{A632705F-DEA9-45D4-9E38-2C9026AE5EB1}">
      <dgm:prSet/>
      <dgm:spPr/>
      <dgm:t>
        <a:bodyPr/>
        <a:lstStyle/>
        <a:p>
          <a:endParaRPr lang="zh-CN" altLang="en-US"/>
        </a:p>
      </dgm:t>
    </dgm:pt>
    <dgm:pt modelId="{289DA6AD-0C2F-4216-84A9-29F71C9BFEBA}">
      <dgm:prSet/>
      <dgm:spPr/>
      <dgm:t>
        <a:bodyPr/>
        <a:lstStyle/>
        <a:p>
          <a:r>
            <a:rPr lang="zh-CN" altLang="en-US" dirty="0"/>
            <a:t>搜索订单</a:t>
          </a:r>
        </a:p>
      </dgm:t>
    </dgm:pt>
    <dgm:pt modelId="{C38525C2-7757-4358-BFCC-CA3CA2E743E5}" type="parTrans" cxnId="{DA0AD454-C885-4ED5-9648-C4E8CD249EC9}">
      <dgm:prSet/>
      <dgm:spPr/>
      <dgm:t>
        <a:bodyPr/>
        <a:lstStyle/>
        <a:p>
          <a:endParaRPr lang="zh-CN" altLang="en-US"/>
        </a:p>
      </dgm:t>
    </dgm:pt>
    <dgm:pt modelId="{97EDB9B9-486D-410D-8C48-C47053500871}" type="sibTrans" cxnId="{DA0AD454-C885-4ED5-9648-C4E8CD249EC9}">
      <dgm:prSet/>
      <dgm:spPr/>
      <dgm:t>
        <a:bodyPr/>
        <a:lstStyle/>
        <a:p>
          <a:endParaRPr lang="zh-CN" altLang="en-US"/>
        </a:p>
      </dgm:t>
    </dgm:pt>
    <dgm:pt modelId="{51903276-FEC2-4263-8548-D444BC1194F3}">
      <dgm:prSet/>
      <dgm:spPr/>
      <dgm:t>
        <a:bodyPr/>
        <a:lstStyle/>
        <a:p>
          <a:r>
            <a:rPr lang="zh-CN" altLang="en-US" dirty="0"/>
            <a:t>查看未完成订单</a:t>
          </a:r>
        </a:p>
      </dgm:t>
    </dgm:pt>
    <dgm:pt modelId="{BED26461-E263-438C-A84B-28F3D85D3205}" type="parTrans" cxnId="{C4D02331-7947-4AF3-9618-C70C9A4617D3}">
      <dgm:prSet/>
      <dgm:spPr/>
      <dgm:t>
        <a:bodyPr/>
        <a:lstStyle/>
        <a:p>
          <a:endParaRPr lang="zh-CN" altLang="en-US"/>
        </a:p>
      </dgm:t>
    </dgm:pt>
    <dgm:pt modelId="{46DC11A9-7B73-4710-9034-23B1E01DD8F7}" type="sibTrans" cxnId="{C4D02331-7947-4AF3-9618-C70C9A4617D3}">
      <dgm:prSet/>
      <dgm:spPr/>
      <dgm:t>
        <a:bodyPr/>
        <a:lstStyle/>
        <a:p>
          <a:endParaRPr lang="zh-CN" altLang="en-US"/>
        </a:p>
      </dgm:t>
    </dgm:pt>
    <dgm:pt modelId="{86AA449F-8DB1-4F46-A0AE-C177873701BA}">
      <dgm:prSet/>
      <dgm:spPr/>
      <dgm:t>
        <a:bodyPr/>
        <a:lstStyle/>
        <a:p>
          <a:r>
            <a:rPr lang="zh-CN" altLang="en-US" dirty="0"/>
            <a:t>搜索订单</a:t>
          </a:r>
        </a:p>
      </dgm:t>
    </dgm:pt>
    <dgm:pt modelId="{6C707348-B5AE-4CA5-A17B-F63789988A13}" type="parTrans" cxnId="{4D4F5637-E0B3-4505-BB53-CDC45FAE1EB8}">
      <dgm:prSet/>
      <dgm:spPr/>
      <dgm:t>
        <a:bodyPr/>
        <a:lstStyle/>
        <a:p>
          <a:endParaRPr lang="zh-CN" altLang="en-US"/>
        </a:p>
      </dgm:t>
    </dgm:pt>
    <dgm:pt modelId="{8E8094E3-D141-4195-B735-5BB0C71AE9B3}" type="sibTrans" cxnId="{4D4F5637-E0B3-4505-BB53-CDC45FAE1EB8}">
      <dgm:prSet/>
      <dgm:spPr/>
      <dgm:t>
        <a:bodyPr/>
        <a:lstStyle/>
        <a:p>
          <a:endParaRPr lang="zh-CN" altLang="en-US"/>
        </a:p>
      </dgm:t>
    </dgm:pt>
    <dgm:pt modelId="{8CFE33A9-292F-4B65-8AA4-680729E715F7}">
      <dgm:prSet/>
      <dgm:spPr/>
      <dgm:t>
        <a:bodyPr/>
        <a:lstStyle/>
        <a:p>
          <a:r>
            <a:rPr lang="zh-CN" altLang="en-US" dirty="0"/>
            <a:t>查看已完成订单</a:t>
          </a:r>
        </a:p>
      </dgm:t>
    </dgm:pt>
    <dgm:pt modelId="{21C940D5-1E79-4FE9-8B08-E020DCE53E2E}" type="parTrans" cxnId="{493B8B71-2D34-4F64-9AB7-7E1A283E27D3}">
      <dgm:prSet/>
      <dgm:spPr/>
      <dgm:t>
        <a:bodyPr/>
        <a:lstStyle/>
        <a:p>
          <a:endParaRPr lang="zh-CN" altLang="en-US"/>
        </a:p>
      </dgm:t>
    </dgm:pt>
    <dgm:pt modelId="{263A53C8-C3C6-49F7-9B5E-6900967D7ED8}" type="sibTrans" cxnId="{493B8B71-2D34-4F64-9AB7-7E1A283E27D3}">
      <dgm:prSet/>
      <dgm:spPr/>
      <dgm:t>
        <a:bodyPr/>
        <a:lstStyle/>
        <a:p>
          <a:endParaRPr lang="zh-CN" altLang="en-US"/>
        </a:p>
      </dgm:t>
    </dgm:pt>
    <dgm:pt modelId="{3710AF5E-21BF-484C-9520-87CF8F037E02}">
      <dgm:prSet/>
      <dgm:spPr/>
      <dgm:t>
        <a:bodyPr/>
        <a:lstStyle/>
        <a:p>
          <a:r>
            <a:rPr lang="zh-CN" altLang="en-US" dirty="0"/>
            <a:t>预付款</a:t>
          </a:r>
        </a:p>
      </dgm:t>
    </dgm:pt>
    <dgm:pt modelId="{79E14DEF-0AD2-4CD5-B586-94D6967C3FFD}" type="parTrans" cxnId="{2DA54B96-999C-41B9-A312-AC332BE6FCA4}">
      <dgm:prSet/>
      <dgm:spPr/>
      <dgm:t>
        <a:bodyPr/>
        <a:lstStyle/>
        <a:p>
          <a:endParaRPr lang="zh-CN" altLang="en-US"/>
        </a:p>
      </dgm:t>
    </dgm:pt>
    <dgm:pt modelId="{7FD4824A-822E-4C43-90EE-6DC4C662E1E0}" type="sibTrans" cxnId="{2DA54B96-999C-41B9-A312-AC332BE6FCA4}">
      <dgm:prSet/>
      <dgm:spPr/>
      <dgm:t>
        <a:bodyPr/>
        <a:lstStyle/>
        <a:p>
          <a:endParaRPr lang="zh-CN" altLang="en-US"/>
        </a:p>
      </dgm:t>
    </dgm:pt>
    <dgm:pt modelId="{AA576FE8-2ACA-49B7-9C95-10CDD07DAE9E}">
      <dgm:prSet/>
      <dgm:spPr/>
      <dgm:t>
        <a:bodyPr/>
        <a:lstStyle/>
        <a:p>
          <a:r>
            <a:rPr lang="zh-CN" altLang="en-US" dirty="0"/>
            <a:t>查看未完成订单</a:t>
          </a:r>
        </a:p>
      </dgm:t>
    </dgm:pt>
    <dgm:pt modelId="{93FFA509-AEC3-4F21-87A2-1A1C0656F688}" type="parTrans" cxnId="{610A3F70-E291-4E22-BD75-4FAD688A0522}">
      <dgm:prSet/>
      <dgm:spPr/>
      <dgm:t>
        <a:bodyPr/>
        <a:lstStyle/>
        <a:p>
          <a:endParaRPr lang="zh-CN" altLang="en-US"/>
        </a:p>
      </dgm:t>
    </dgm:pt>
    <dgm:pt modelId="{F42F1F17-0CEF-4820-9E96-8DD76D013CE8}" type="sibTrans" cxnId="{610A3F70-E291-4E22-BD75-4FAD688A0522}">
      <dgm:prSet/>
      <dgm:spPr/>
      <dgm:t>
        <a:bodyPr/>
        <a:lstStyle/>
        <a:p>
          <a:endParaRPr lang="zh-CN" altLang="en-US"/>
        </a:p>
      </dgm:t>
    </dgm:pt>
    <dgm:pt modelId="{4B28742E-8655-4293-A651-19671943BE2E}">
      <dgm:prSet/>
      <dgm:spPr/>
      <dgm:t>
        <a:bodyPr/>
        <a:lstStyle/>
        <a:p>
          <a:r>
            <a:rPr lang="zh-CN" altLang="en-US" dirty="0"/>
            <a:t>查看已完成订单</a:t>
          </a:r>
        </a:p>
      </dgm:t>
    </dgm:pt>
    <dgm:pt modelId="{258793D0-361D-4D9A-9703-3FCF1977D750}" type="parTrans" cxnId="{F425D159-3B01-4BD1-9D3A-E067A6CB05E2}">
      <dgm:prSet/>
      <dgm:spPr/>
      <dgm:t>
        <a:bodyPr/>
        <a:lstStyle/>
        <a:p>
          <a:endParaRPr lang="zh-CN" altLang="en-US"/>
        </a:p>
      </dgm:t>
    </dgm:pt>
    <dgm:pt modelId="{AC632811-9929-4666-96C6-5AD8704DED65}" type="sibTrans" cxnId="{F425D159-3B01-4BD1-9D3A-E067A6CB05E2}">
      <dgm:prSet/>
      <dgm:spPr/>
      <dgm:t>
        <a:bodyPr/>
        <a:lstStyle/>
        <a:p>
          <a:endParaRPr lang="zh-CN" altLang="en-US"/>
        </a:p>
      </dgm:t>
    </dgm:pt>
    <dgm:pt modelId="{467278C2-BDAF-45FC-8F17-71C27F8589D3}">
      <dgm:prSet/>
      <dgm:spPr/>
      <dgm:t>
        <a:bodyPr/>
        <a:lstStyle/>
        <a:p>
          <a:r>
            <a:rPr lang="zh-CN" altLang="en-US" dirty="0"/>
            <a:t>搜索订单</a:t>
          </a:r>
        </a:p>
      </dgm:t>
    </dgm:pt>
    <dgm:pt modelId="{05956601-D4DE-4FE3-9482-DE930F6049EE}" type="parTrans" cxnId="{A45BD277-7F0B-4A39-BF4F-3D5A28FE69EE}">
      <dgm:prSet/>
      <dgm:spPr/>
      <dgm:t>
        <a:bodyPr/>
        <a:lstStyle/>
        <a:p>
          <a:endParaRPr lang="zh-CN" altLang="en-US"/>
        </a:p>
      </dgm:t>
    </dgm:pt>
    <dgm:pt modelId="{34E8E4F9-7CDE-4F33-A665-4ADA3A3D57E5}" type="sibTrans" cxnId="{A45BD277-7F0B-4A39-BF4F-3D5A28FE69EE}">
      <dgm:prSet/>
      <dgm:spPr/>
      <dgm:t>
        <a:bodyPr/>
        <a:lstStyle/>
        <a:p>
          <a:endParaRPr lang="zh-CN" altLang="en-US"/>
        </a:p>
      </dgm:t>
    </dgm:pt>
    <dgm:pt modelId="{20B11830-F69D-4EEA-8584-F1279D87E408}">
      <dgm:prSet/>
      <dgm:spPr/>
      <dgm:t>
        <a:bodyPr/>
        <a:lstStyle/>
        <a:p>
          <a:r>
            <a:rPr lang="zh-CN" altLang="en-US"/>
            <a:t>尾款确认</a:t>
          </a:r>
        </a:p>
      </dgm:t>
    </dgm:pt>
    <dgm:pt modelId="{8566DBE4-ED31-4D3B-B097-5112E7F80B3D}" type="parTrans" cxnId="{82FAD4B5-461D-48D6-AFA2-3BC5D15E72EE}">
      <dgm:prSet/>
      <dgm:spPr/>
      <dgm:t>
        <a:bodyPr/>
        <a:lstStyle/>
        <a:p>
          <a:endParaRPr lang="zh-CN" altLang="en-US"/>
        </a:p>
      </dgm:t>
    </dgm:pt>
    <dgm:pt modelId="{D05542C0-0550-487D-815C-D7BD5613712F}" type="sibTrans" cxnId="{82FAD4B5-461D-48D6-AFA2-3BC5D15E72EE}">
      <dgm:prSet/>
      <dgm:spPr/>
      <dgm:t>
        <a:bodyPr/>
        <a:lstStyle/>
        <a:p>
          <a:endParaRPr lang="zh-CN" altLang="en-US"/>
        </a:p>
      </dgm:t>
    </dgm:pt>
    <dgm:pt modelId="{CF87B192-722C-4E8A-92AF-F446C4915153}" type="pres">
      <dgm:prSet presAssocID="{4713E1A5-2606-418E-B413-5EC690D4D07B}" presName="hierChild1" presStyleCnt="0">
        <dgm:presLayoutVars>
          <dgm:orgChart val="1"/>
          <dgm:chPref val="1"/>
          <dgm:dir/>
          <dgm:animOne val="branch"/>
          <dgm:animLvl val="lvl"/>
          <dgm:resizeHandles/>
        </dgm:presLayoutVars>
      </dgm:prSet>
      <dgm:spPr/>
    </dgm:pt>
    <dgm:pt modelId="{5115B298-9737-4020-A105-2CD2E52819C1}" type="pres">
      <dgm:prSet presAssocID="{6A0109DC-9D16-4542-9961-8454DA51F687}" presName="hierRoot1" presStyleCnt="0">
        <dgm:presLayoutVars>
          <dgm:hierBranch val="init"/>
        </dgm:presLayoutVars>
      </dgm:prSet>
      <dgm:spPr/>
    </dgm:pt>
    <dgm:pt modelId="{079537DB-DE01-490D-AC69-714B1AA8241A}" type="pres">
      <dgm:prSet presAssocID="{6A0109DC-9D16-4542-9961-8454DA51F687}" presName="rootComposite1" presStyleCnt="0"/>
      <dgm:spPr/>
    </dgm:pt>
    <dgm:pt modelId="{A5ADC821-6AB7-4603-A5A3-F088EA2290E4}" type="pres">
      <dgm:prSet presAssocID="{6A0109DC-9D16-4542-9961-8454DA51F687}" presName="rootText1" presStyleLbl="node0" presStyleIdx="0" presStyleCnt="1">
        <dgm:presLayoutVars>
          <dgm:chPref val="3"/>
        </dgm:presLayoutVars>
      </dgm:prSet>
      <dgm:spPr/>
    </dgm:pt>
    <dgm:pt modelId="{3CAE0633-C583-47CA-A72A-5BEB04C8AC6D}" type="pres">
      <dgm:prSet presAssocID="{6A0109DC-9D16-4542-9961-8454DA51F687}" presName="rootConnector1" presStyleLbl="node1" presStyleIdx="0" presStyleCnt="0"/>
      <dgm:spPr/>
    </dgm:pt>
    <dgm:pt modelId="{5432AA40-A092-40BB-A803-EAED2225274C}" type="pres">
      <dgm:prSet presAssocID="{6A0109DC-9D16-4542-9961-8454DA51F687}" presName="hierChild2" presStyleCnt="0"/>
      <dgm:spPr/>
    </dgm:pt>
    <dgm:pt modelId="{4243CDC5-72EC-49C1-9022-E3CA7C6D6508}" type="pres">
      <dgm:prSet presAssocID="{E59EE7E5-A33C-491D-92D3-5C5C99115599}" presName="Name37" presStyleLbl="parChTrans1D2" presStyleIdx="0" presStyleCnt="6"/>
      <dgm:spPr/>
    </dgm:pt>
    <dgm:pt modelId="{C26A3739-411E-42B7-9009-E61A4C6E85C8}" type="pres">
      <dgm:prSet presAssocID="{5033FC84-0B29-49E6-96E6-970B4B8A7293}" presName="hierRoot2" presStyleCnt="0">
        <dgm:presLayoutVars>
          <dgm:hierBranch val="init"/>
        </dgm:presLayoutVars>
      </dgm:prSet>
      <dgm:spPr/>
    </dgm:pt>
    <dgm:pt modelId="{6A3D916D-5EEF-4DA9-A244-80C2516C60AE}" type="pres">
      <dgm:prSet presAssocID="{5033FC84-0B29-49E6-96E6-970B4B8A7293}" presName="rootComposite" presStyleCnt="0"/>
      <dgm:spPr/>
    </dgm:pt>
    <dgm:pt modelId="{BF613765-38DE-4EB0-884B-B9356E51AC91}" type="pres">
      <dgm:prSet presAssocID="{5033FC84-0B29-49E6-96E6-970B4B8A7293}" presName="rootText" presStyleLbl="node2" presStyleIdx="0" presStyleCnt="6">
        <dgm:presLayoutVars>
          <dgm:chPref val="3"/>
        </dgm:presLayoutVars>
      </dgm:prSet>
      <dgm:spPr/>
    </dgm:pt>
    <dgm:pt modelId="{8643ABF5-18A5-4D63-84C5-133936C1A285}" type="pres">
      <dgm:prSet presAssocID="{5033FC84-0B29-49E6-96E6-970B4B8A7293}" presName="rootConnector" presStyleLbl="node2" presStyleIdx="0" presStyleCnt="6"/>
      <dgm:spPr/>
    </dgm:pt>
    <dgm:pt modelId="{6DBE61B4-23B0-4D6A-841D-1049D628D342}" type="pres">
      <dgm:prSet presAssocID="{5033FC84-0B29-49E6-96E6-970B4B8A7293}" presName="hierChild4" presStyleCnt="0"/>
      <dgm:spPr/>
    </dgm:pt>
    <dgm:pt modelId="{2B816001-9F5E-462A-AA15-E5786AE7BE35}" type="pres">
      <dgm:prSet presAssocID="{1D4100FE-42D9-4EC2-8D45-86CED84DD3E7}" presName="Name37" presStyleLbl="parChTrans1D3" presStyleIdx="0" presStyleCnt="21"/>
      <dgm:spPr/>
    </dgm:pt>
    <dgm:pt modelId="{84A50F70-CA6B-4476-86C6-7C40254053BF}" type="pres">
      <dgm:prSet presAssocID="{5CE072CD-94E4-417F-BDEE-54AEEC4B1667}" presName="hierRoot2" presStyleCnt="0">
        <dgm:presLayoutVars>
          <dgm:hierBranch val="init"/>
        </dgm:presLayoutVars>
      </dgm:prSet>
      <dgm:spPr/>
    </dgm:pt>
    <dgm:pt modelId="{7C9864E2-8C00-4D63-85B1-4023BA5B2FBD}" type="pres">
      <dgm:prSet presAssocID="{5CE072CD-94E4-417F-BDEE-54AEEC4B1667}" presName="rootComposite" presStyleCnt="0"/>
      <dgm:spPr/>
    </dgm:pt>
    <dgm:pt modelId="{4CBC7F7D-E85B-48BE-90CC-28A082B634C3}" type="pres">
      <dgm:prSet presAssocID="{5CE072CD-94E4-417F-BDEE-54AEEC4B1667}" presName="rootText" presStyleLbl="node3" presStyleIdx="0" presStyleCnt="21">
        <dgm:presLayoutVars>
          <dgm:chPref val="3"/>
        </dgm:presLayoutVars>
      </dgm:prSet>
      <dgm:spPr/>
    </dgm:pt>
    <dgm:pt modelId="{925D14CA-3EAD-4B50-95BA-C5552FA4A54D}" type="pres">
      <dgm:prSet presAssocID="{5CE072CD-94E4-417F-BDEE-54AEEC4B1667}" presName="rootConnector" presStyleLbl="node3" presStyleIdx="0" presStyleCnt="21"/>
      <dgm:spPr/>
    </dgm:pt>
    <dgm:pt modelId="{5D079152-5AC8-4F77-831A-CCED904EDB84}" type="pres">
      <dgm:prSet presAssocID="{5CE072CD-94E4-417F-BDEE-54AEEC4B1667}" presName="hierChild4" presStyleCnt="0"/>
      <dgm:spPr/>
    </dgm:pt>
    <dgm:pt modelId="{B6A4E6BE-84AD-4659-8834-25B045690D39}" type="pres">
      <dgm:prSet presAssocID="{5CE072CD-94E4-417F-BDEE-54AEEC4B1667}" presName="hierChild5" presStyleCnt="0"/>
      <dgm:spPr/>
    </dgm:pt>
    <dgm:pt modelId="{378C79C5-1AF8-4685-BD70-83ABBED4276F}" type="pres">
      <dgm:prSet presAssocID="{8140F7D7-4CC4-48C1-8372-15B9D275048E}" presName="Name37" presStyleLbl="parChTrans1D3" presStyleIdx="1" presStyleCnt="21"/>
      <dgm:spPr/>
    </dgm:pt>
    <dgm:pt modelId="{5F02E812-A305-4BE3-B4DD-31BCB61336F3}" type="pres">
      <dgm:prSet presAssocID="{9D49260B-2F5C-448D-8EE1-5E29807F35BE}" presName="hierRoot2" presStyleCnt="0">
        <dgm:presLayoutVars>
          <dgm:hierBranch val="init"/>
        </dgm:presLayoutVars>
      </dgm:prSet>
      <dgm:spPr/>
    </dgm:pt>
    <dgm:pt modelId="{29D9E76B-C28F-44CB-9A0A-13874C7A48CF}" type="pres">
      <dgm:prSet presAssocID="{9D49260B-2F5C-448D-8EE1-5E29807F35BE}" presName="rootComposite" presStyleCnt="0"/>
      <dgm:spPr/>
    </dgm:pt>
    <dgm:pt modelId="{A67F988E-EB3B-4CE8-8408-6EB39A37CB36}" type="pres">
      <dgm:prSet presAssocID="{9D49260B-2F5C-448D-8EE1-5E29807F35BE}" presName="rootText" presStyleLbl="node3" presStyleIdx="1" presStyleCnt="21">
        <dgm:presLayoutVars>
          <dgm:chPref val="3"/>
        </dgm:presLayoutVars>
      </dgm:prSet>
      <dgm:spPr/>
    </dgm:pt>
    <dgm:pt modelId="{EB7580A0-FC15-43BA-BB91-16B36D06B4BC}" type="pres">
      <dgm:prSet presAssocID="{9D49260B-2F5C-448D-8EE1-5E29807F35BE}" presName="rootConnector" presStyleLbl="node3" presStyleIdx="1" presStyleCnt="21"/>
      <dgm:spPr/>
    </dgm:pt>
    <dgm:pt modelId="{0B470878-4172-44BF-8107-4E3044DCF957}" type="pres">
      <dgm:prSet presAssocID="{9D49260B-2F5C-448D-8EE1-5E29807F35BE}" presName="hierChild4" presStyleCnt="0"/>
      <dgm:spPr/>
    </dgm:pt>
    <dgm:pt modelId="{F3E0E40A-B79D-4E8F-8F0B-1D84E99C5A5F}" type="pres">
      <dgm:prSet presAssocID="{9D49260B-2F5C-448D-8EE1-5E29807F35BE}" presName="hierChild5" presStyleCnt="0"/>
      <dgm:spPr/>
    </dgm:pt>
    <dgm:pt modelId="{7BBC997E-9FE2-4D4E-B68A-838C5691B17F}" type="pres">
      <dgm:prSet presAssocID="{5033FC84-0B29-49E6-96E6-970B4B8A7293}" presName="hierChild5" presStyleCnt="0"/>
      <dgm:spPr/>
    </dgm:pt>
    <dgm:pt modelId="{34A37048-32D7-437E-9F37-84A649D2DC25}" type="pres">
      <dgm:prSet presAssocID="{D9A34DD1-BCC1-4C42-9520-93C54D347D85}" presName="Name37" presStyleLbl="parChTrans1D2" presStyleIdx="1" presStyleCnt="6"/>
      <dgm:spPr/>
    </dgm:pt>
    <dgm:pt modelId="{C0DC7BC2-FE16-4496-98E8-C073D254E1AC}" type="pres">
      <dgm:prSet presAssocID="{0C763CB1-42C3-40A4-B09F-2E8EAEEE7B50}" presName="hierRoot2" presStyleCnt="0">
        <dgm:presLayoutVars>
          <dgm:hierBranch val="init"/>
        </dgm:presLayoutVars>
      </dgm:prSet>
      <dgm:spPr/>
    </dgm:pt>
    <dgm:pt modelId="{6099E9F4-E70A-48F4-A070-9E0AF36D1FDD}" type="pres">
      <dgm:prSet presAssocID="{0C763CB1-42C3-40A4-B09F-2E8EAEEE7B50}" presName="rootComposite" presStyleCnt="0"/>
      <dgm:spPr/>
    </dgm:pt>
    <dgm:pt modelId="{66E33CC1-999B-4591-ADFC-DC928765C6BA}" type="pres">
      <dgm:prSet presAssocID="{0C763CB1-42C3-40A4-B09F-2E8EAEEE7B50}" presName="rootText" presStyleLbl="node2" presStyleIdx="1" presStyleCnt="6">
        <dgm:presLayoutVars>
          <dgm:chPref val="3"/>
        </dgm:presLayoutVars>
      </dgm:prSet>
      <dgm:spPr/>
    </dgm:pt>
    <dgm:pt modelId="{BE3C6422-E0D2-4296-8D91-F657F7F8A307}" type="pres">
      <dgm:prSet presAssocID="{0C763CB1-42C3-40A4-B09F-2E8EAEEE7B50}" presName="rootConnector" presStyleLbl="node2" presStyleIdx="1" presStyleCnt="6"/>
      <dgm:spPr/>
    </dgm:pt>
    <dgm:pt modelId="{37420593-A4B1-4FDA-B2BB-6C152CE88645}" type="pres">
      <dgm:prSet presAssocID="{0C763CB1-42C3-40A4-B09F-2E8EAEEE7B50}" presName="hierChild4" presStyleCnt="0"/>
      <dgm:spPr/>
    </dgm:pt>
    <dgm:pt modelId="{04509230-4ED4-47D3-9D1C-DCC29F355749}" type="pres">
      <dgm:prSet presAssocID="{6BCD4792-ACD2-41F2-995A-26DE1A6821B2}" presName="Name37" presStyleLbl="parChTrans1D3" presStyleIdx="2" presStyleCnt="21"/>
      <dgm:spPr/>
    </dgm:pt>
    <dgm:pt modelId="{5B633E23-F8AA-4A6A-A139-ADC5063ABF41}" type="pres">
      <dgm:prSet presAssocID="{3A204A21-B77D-4271-8629-8F11EF199CA6}" presName="hierRoot2" presStyleCnt="0">
        <dgm:presLayoutVars>
          <dgm:hierBranch val="init"/>
        </dgm:presLayoutVars>
      </dgm:prSet>
      <dgm:spPr/>
    </dgm:pt>
    <dgm:pt modelId="{7A00746B-F1B3-4E13-8E29-A99B0534AA6A}" type="pres">
      <dgm:prSet presAssocID="{3A204A21-B77D-4271-8629-8F11EF199CA6}" presName="rootComposite" presStyleCnt="0"/>
      <dgm:spPr/>
    </dgm:pt>
    <dgm:pt modelId="{B73F1142-40CC-4689-B335-88B4AEEB21CF}" type="pres">
      <dgm:prSet presAssocID="{3A204A21-B77D-4271-8629-8F11EF199CA6}" presName="rootText" presStyleLbl="node3" presStyleIdx="2" presStyleCnt="21">
        <dgm:presLayoutVars>
          <dgm:chPref val="3"/>
        </dgm:presLayoutVars>
      </dgm:prSet>
      <dgm:spPr/>
    </dgm:pt>
    <dgm:pt modelId="{4011159B-3F83-441D-87DB-35E4ADF216D2}" type="pres">
      <dgm:prSet presAssocID="{3A204A21-B77D-4271-8629-8F11EF199CA6}" presName="rootConnector" presStyleLbl="node3" presStyleIdx="2" presStyleCnt="21"/>
      <dgm:spPr/>
    </dgm:pt>
    <dgm:pt modelId="{743D5326-F8C8-4266-B216-11F6C207AF8E}" type="pres">
      <dgm:prSet presAssocID="{3A204A21-B77D-4271-8629-8F11EF199CA6}" presName="hierChild4" presStyleCnt="0"/>
      <dgm:spPr/>
    </dgm:pt>
    <dgm:pt modelId="{2FF44D19-2DB4-40E1-8CD9-4FD068E2147C}" type="pres">
      <dgm:prSet presAssocID="{3A204A21-B77D-4271-8629-8F11EF199CA6}" presName="hierChild5" presStyleCnt="0"/>
      <dgm:spPr/>
    </dgm:pt>
    <dgm:pt modelId="{AC3542C6-438A-47A2-BEDD-A0DC55492822}" type="pres">
      <dgm:prSet presAssocID="{F11C735E-E329-4E2B-9C3C-54595B2F8721}" presName="Name37" presStyleLbl="parChTrans1D3" presStyleIdx="3" presStyleCnt="21"/>
      <dgm:spPr/>
    </dgm:pt>
    <dgm:pt modelId="{8F9EA889-DA5D-424B-80B5-F73D28390D88}" type="pres">
      <dgm:prSet presAssocID="{32494E6E-ED7D-474E-A9B2-9659D58FA6B9}" presName="hierRoot2" presStyleCnt="0">
        <dgm:presLayoutVars>
          <dgm:hierBranch val="init"/>
        </dgm:presLayoutVars>
      </dgm:prSet>
      <dgm:spPr/>
    </dgm:pt>
    <dgm:pt modelId="{611FC3C9-7739-4DE6-B4A7-305836E5B3A9}" type="pres">
      <dgm:prSet presAssocID="{32494E6E-ED7D-474E-A9B2-9659D58FA6B9}" presName="rootComposite" presStyleCnt="0"/>
      <dgm:spPr/>
    </dgm:pt>
    <dgm:pt modelId="{93CDA012-FDDC-4384-BE58-0DB321C78907}" type="pres">
      <dgm:prSet presAssocID="{32494E6E-ED7D-474E-A9B2-9659D58FA6B9}" presName="rootText" presStyleLbl="node3" presStyleIdx="3" presStyleCnt="21">
        <dgm:presLayoutVars>
          <dgm:chPref val="3"/>
        </dgm:presLayoutVars>
      </dgm:prSet>
      <dgm:spPr/>
    </dgm:pt>
    <dgm:pt modelId="{36EE2998-F09C-4810-A5A4-25104BC71ECC}" type="pres">
      <dgm:prSet presAssocID="{32494E6E-ED7D-474E-A9B2-9659D58FA6B9}" presName="rootConnector" presStyleLbl="node3" presStyleIdx="3" presStyleCnt="21"/>
      <dgm:spPr/>
    </dgm:pt>
    <dgm:pt modelId="{5B6DE488-5DCC-4B59-BDB4-BE6D004A13F0}" type="pres">
      <dgm:prSet presAssocID="{32494E6E-ED7D-474E-A9B2-9659D58FA6B9}" presName="hierChild4" presStyleCnt="0"/>
      <dgm:spPr/>
    </dgm:pt>
    <dgm:pt modelId="{8BA255E8-8C83-46F7-BC0F-330CE1C56BE0}" type="pres">
      <dgm:prSet presAssocID="{32494E6E-ED7D-474E-A9B2-9659D58FA6B9}" presName="hierChild5" presStyleCnt="0"/>
      <dgm:spPr/>
    </dgm:pt>
    <dgm:pt modelId="{C82A5B69-B234-44A0-AE02-9F69C27FEF99}" type="pres">
      <dgm:prSet presAssocID="{B2120E95-6D56-4AF4-A5A4-038AF717BEA0}" presName="Name37" presStyleLbl="parChTrans1D3" presStyleIdx="4" presStyleCnt="21"/>
      <dgm:spPr/>
    </dgm:pt>
    <dgm:pt modelId="{F872411B-C42A-4F49-A9A3-2EF0778B2A28}" type="pres">
      <dgm:prSet presAssocID="{A8743E5C-0C10-461A-8775-05D97D206F7A}" presName="hierRoot2" presStyleCnt="0">
        <dgm:presLayoutVars>
          <dgm:hierBranch val="init"/>
        </dgm:presLayoutVars>
      </dgm:prSet>
      <dgm:spPr/>
    </dgm:pt>
    <dgm:pt modelId="{AE3368C7-A1BC-4FDE-A1C8-EB6FED5094B1}" type="pres">
      <dgm:prSet presAssocID="{A8743E5C-0C10-461A-8775-05D97D206F7A}" presName="rootComposite" presStyleCnt="0"/>
      <dgm:spPr/>
    </dgm:pt>
    <dgm:pt modelId="{048FCB3F-BBAF-4C91-91D4-3C18215A14C2}" type="pres">
      <dgm:prSet presAssocID="{A8743E5C-0C10-461A-8775-05D97D206F7A}" presName="rootText" presStyleLbl="node3" presStyleIdx="4" presStyleCnt="21">
        <dgm:presLayoutVars>
          <dgm:chPref val="3"/>
        </dgm:presLayoutVars>
      </dgm:prSet>
      <dgm:spPr/>
    </dgm:pt>
    <dgm:pt modelId="{D19F069C-8AA7-406C-9270-6978D03E11A2}" type="pres">
      <dgm:prSet presAssocID="{A8743E5C-0C10-461A-8775-05D97D206F7A}" presName="rootConnector" presStyleLbl="node3" presStyleIdx="4" presStyleCnt="21"/>
      <dgm:spPr/>
    </dgm:pt>
    <dgm:pt modelId="{6376D4B0-33CB-43E8-A553-0CB7542A9526}" type="pres">
      <dgm:prSet presAssocID="{A8743E5C-0C10-461A-8775-05D97D206F7A}" presName="hierChild4" presStyleCnt="0"/>
      <dgm:spPr/>
    </dgm:pt>
    <dgm:pt modelId="{C4DD4B47-2E3A-4639-B801-8FD4A3048862}" type="pres">
      <dgm:prSet presAssocID="{A8743E5C-0C10-461A-8775-05D97D206F7A}" presName="hierChild5" presStyleCnt="0"/>
      <dgm:spPr/>
    </dgm:pt>
    <dgm:pt modelId="{35AD3659-4354-4999-88E6-095622CD128F}" type="pres">
      <dgm:prSet presAssocID="{0C763CB1-42C3-40A4-B09F-2E8EAEEE7B50}" presName="hierChild5" presStyleCnt="0"/>
      <dgm:spPr/>
    </dgm:pt>
    <dgm:pt modelId="{E186E0F4-3BD8-444F-B8BD-0C14E5F549D2}" type="pres">
      <dgm:prSet presAssocID="{09DC6DB2-61DB-47D9-8263-567FFA512A10}" presName="Name37" presStyleLbl="parChTrans1D2" presStyleIdx="2" presStyleCnt="6"/>
      <dgm:spPr/>
    </dgm:pt>
    <dgm:pt modelId="{2C4F42CE-4727-4E22-985D-B1CF68D32192}" type="pres">
      <dgm:prSet presAssocID="{102154C9-E01F-4B0A-B0AC-0A9244D01B2A}" presName="hierRoot2" presStyleCnt="0">
        <dgm:presLayoutVars>
          <dgm:hierBranch val="init"/>
        </dgm:presLayoutVars>
      </dgm:prSet>
      <dgm:spPr/>
    </dgm:pt>
    <dgm:pt modelId="{0DC93075-DC59-46C7-868C-ED53A63565FF}" type="pres">
      <dgm:prSet presAssocID="{102154C9-E01F-4B0A-B0AC-0A9244D01B2A}" presName="rootComposite" presStyleCnt="0"/>
      <dgm:spPr/>
    </dgm:pt>
    <dgm:pt modelId="{E908A7FE-13F1-4977-8796-5457E15826FB}" type="pres">
      <dgm:prSet presAssocID="{102154C9-E01F-4B0A-B0AC-0A9244D01B2A}" presName="rootText" presStyleLbl="node2" presStyleIdx="2" presStyleCnt="6">
        <dgm:presLayoutVars>
          <dgm:chPref val="3"/>
        </dgm:presLayoutVars>
      </dgm:prSet>
      <dgm:spPr/>
    </dgm:pt>
    <dgm:pt modelId="{C91DF917-64A5-4DAB-BBC2-6DAD077E2F0E}" type="pres">
      <dgm:prSet presAssocID="{102154C9-E01F-4B0A-B0AC-0A9244D01B2A}" presName="rootConnector" presStyleLbl="node2" presStyleIdx="2" presStyleCnt="6"/>
      <dgm:spPr/>
    </dgm:pt>
    <dgm:pt modelId="{A7A7546C-4628-4C12-8F6E-D790D227E703}" type="pres">
      <dgm:prSet presAssocID="{102154C9-E01F-4B0A-B0AC-0A9244D01B2A}" presName="hierChild4" presStyleCnt="0"/>
      <dgm:spPr/>
    </dgm:pt>
    <dgm:pt modelId="{781EC143-A48E-4E6E-8A58-3E2016B2D720}" type="pres">
      <dgm:prSet presAssocID="{AB748968-DB18-46F7-B04A-8F4404D69DCF}" presName="Name37" presStyleLbl="parChTrans1D3" presStyleIdx="5" presStyleCnt="21"/>
      <dgm:spPr/>
    </dgm:pt>
    <dgm:pt modelId="{92AEE7A4-6ADF-4CBA-B895-EF27C850F205}" type="pres">
      <dgm:prSet presAssocID="{ADB74037-450C-4353-869D-AE389BFD6E65}" presName="hierRoot2" presStyleCnt="0">
        <dgm:presLayoutVars>
          <dgm:hierBranch val="init"/>
        </dgm:presLayoutVars>
      </dgm:prSet>
      <dgm:spPr/>
    </dgm:pt>
    <dgm:pt modelId="{F09A81C1-5B8A-41C5-818B-58F4975F6038}" type="pres">
      <dgm:prSet presAssocID="{ADB74037-450C-4353-869D-AE389BFD6E65}" presName="rootComposite" presStyleCnt="0"/>
      <dgm:spPr/>
    </dgm:pt>
    <dgm:pt modelId="{8674EE30-9F7E-4244-AFED-AE2C94AAF136}" type="pres">
      <dgm:prSet presAssocID="{ADB74037-450C-4353-869D-AE389BFD6E65}" presName="rootText" presStyleLbl="node3" presStyleIdx="5" presStyleCnt="21">
        <dgm:presLayoutVars>
          <dgm:chPref val="3"/>
        </dgm:presLayoutVars>
      </dgm:prSet>
      <dgm:spPr/>
    </dgm:pt>
    <dgm:pt modelId="{A0FF441A-980F-4F32-B067-2D8062BEC436}" type="pres">
      <dgm:prSet presAssocID="{ADB74037-450C-4353-869D-AE389BFD6E65}" presName="rootConnector" presStyleLbl="node3" presStyleIdx="5" presStyleCnt="21"/>
      <dgm:spPr/>
    </dgm:pt>
    <dgm:pt modelId="{D12CB3D7-994F-4D97-96FC-4CC303E927A4}" type="pres">
      <dgm:prSet presAssocID="{ADB74037-450C-4353-869D-AE389BFD6E65}" presName="hierChild4" presStyleCnt="0"/>
      <dgm:spPr/>
    </dgm:pt>
    <dgm:pt modelId="{6849594F-1DF6-45D9-B43B-5420DE943DC4}" type="pres">
      <dgm:prSet presAssocID="{ADB74037-450C-4353-869D-AE389BFD6E65}" presName="hierChild5" presStyleCnt="0"/>
      <dgm:spPr/>
    </dgm:pt>
    <dgm:pt modelId="{EA2CB209-C42A-4D7C-9BD3-EEEBD164C339}" type="pres">
      <dgm:prSet presAssocID="{B4BC4F62-2371-4691-98A6-A64289F6D0A3}" presName="Name37" presStyleLbl="parChTrans1D3" presStyleIdx="6" presStyleCnt="21"/>
      <dgm:spPr/>
    </dgm:pt>
    <dgm:pt modelId="{28729CEA-90A7-477A-8474-014920D3A583}" type="pres">
      <dgm:prSet presAssocID="{2BB849D0-26D2-48B6-8D4F-A759B4C9D726}" presName="hierRoot2" presStyleCnt="0">
        <dgm:presLayoutVars>
          <dgm:hierBranch val="init"/>
        </dgm:presLayoutVars>
      </dgm:prSet>
      <dgm:spPr/>
    </dgm:pt>
    <dgm:pt modelId="{A016933D-9249-4CBC-8B43-2590C70DB58B}" type="pres">
      <dgm:prSet presAssocID="{2BB849D0-26D2-48B6-8D4F-A759B4C9D726}" presName="rootComposite" presStyleCnt="0"/>
      <dgm:spPr/>
    </dgm:pt>
    <dgm:pt modelId="{16E7BBAB-AD90-4DD0-AF8A-CEC755AC1C9D}" type="pres">
      <dgm:prSet presAssocID="{2BB849D0-26D2-48B6-8D4F-A759B4C9D726}" presName="rootText" presStyleLbl="node3" presStyleIdx="6" presStyleCnt="21">
        <dgm:presLayoutVars>
          <dgm:chPref val="3"/>
        </dgm:presLayoutVars>
      </dgm:prSet>
      <dgm:spPr/>
    </dgm:pt>
    <dgm:pt modelId="{E268AE23-5CCD-41A7-8C66-52333EB7E372}" type="pres">
      <dgm:prSet presAssocID="{2BB849D0-26D2-48B6-8D4F-A759B4C9D726}" presName="rootConnector" presStyleLbl="node3" presStyleIdx="6" presStyleCnt="21"/>
      <dgm:spPr/>
    </dgm:pt>
    <dgm:pt modelId="{1458F1BE-89BD-482D-94C3-604DCE93DF42}" type="pres">
      <dgm:prSet presAssocID="{2BB849D0-26D2-48B6-8D4F-A759B4C9D726}" presName="hierChild4" presStyleCnt="0"/>
      <dgm:spPr/>
    </dgm:pt>
    <dgm:pt modelId="{D2AB0519-9069-4ECB-BD6C-550DE40C9DF7}" type="pres">
      <dgm:prSet presAssocID="{2BB849D0-26D2-48B6-8D4F-A759B4C9D726}" presName="hierChild5" presStyleCnt="0"/>
      <dgm:spPr/>
    </dgm:pt>
    <dgm:pt modelId="{24450824-B14E-4128-BD78-DCD4D6E2E903}" type="pres">
      <dgm:prSet presAssocID="{4D73843C-BB69-42C1-B60F-E5710936EA83}" presName="Name37" presStyleLbl="parChTrans1D3" presStyleIdx="7" presStyleCnt="21"/>
      <dgm:spPr/>
    </dgm:pt>
    <dgm:pt modelId="{9BA6085E-572C-407E-810A-5DEC820F4724}" type="pres">
      <dgm:prSet presAssocID="{14A9D83B-815C-461F-8677-EA383B11EABA}" presName="hierRoot2" presStyleCnt="0">
        <dgm:presLayoutVars>
          <dgm:hierBranch val="init"/>
        </dgm:presLayoutVars>
      </dgm:prSet>
      <dgm:spPr/>
    </dgm:pt>
    <dgm:pt modelId="{9588F42C-DA0E-4E1B-B0C4-DA4A33135790}" type="pres">
      <dgm:prSet presAssocID="{14A9D83B-815C-461F-8677-EA383B11EABA}" presName="rootComposite" presStyleCnt="0"/>
      <dgm:spPr/>
    </dgm:pt>
    <dgm:pt modelId="{83FCC4AB-3414-4471-AC1E-EE3B10282C95}" type="pres">
      <dgm:prSet presAssocID="{14A9D83B-815C-461F-8677-EA383B11EABA}" presName="rootText" presStyleLbl="node3" presStyleIdx="7" presStyleCnt="21">
        <dgm:presLayoutVars>
          <dgm:chPref val="3"/>
        </dgm:presLayoutVars>
      </dgm:prSet>
      <dgm:spPr/>
    </dgm:pt>
    <dgm:pt modelId="{8FB3B848-7EA1-41A2-8FFB-3DA19C9CB18C}" type="pres">
      <dgm:prSet presAssocID="{14A9D83B-815C-461F-8677-EA383B11EABA}" presName="rootConnector" presStyleLbl="node3" presStyleIdx="7" presStyleCnt="21"/>
      <dgm:spPr/>
    </dgm:pt>
    <dgm:pt modelId="{B8D84919-7D98-4654-A7E1-EE6670EFCC1D}" type="pres">
      <dgm:prSet presAssocID="{14A9D83B-815C-461F-8677-EA383B11EABA}" presName="hierChild4" presStyleCnt="0"/>
      <dgm:spPr/>
    </dgm:pt>
    <dgm:pt modelId="{953AD07B-E830-4401-8B61-2ADBC573A165}" type="pres">
      <dgm:prSet presAssocID="{14A9D83B-815C-461F-8677-EA383B11EABA}" presName="hierChild5" presStyleCnt="0"/>
      <dgm:spPr/>
    </dgm:pt>
    <dgm:pt modelId="{DF95FA61-C0C2-4089-A42D-5456A39D26D2}" type="pres">
      <dgm:prSet presAssocID="{771F6EDE-D9FF-46BB-96D8-2A5B94A50114}" presName="Name37" presStyleLbl="parChTrans1D3" presStyleIdx="8" presStyleCnt="21"/>
      <dgm:spPr/>
    </dgm:pt>
    <dgm:pt modelId="{403A05AD-D5E1-4191-A666-4FF5FDE8391C}" type="pres">
      <dgm:prSet presAssocID="{AFC279B5-3477-4BE5-BD46-3570759D11A9}" presName="hierRoot2" presStyleCnt="0">
        <dgm:presLayoutVars>
          <dgm:hierBranch val="init"/>
        </dgm:presLayoutVars>
      </dgm:prSet>
      <dgm:spPr/>
    </dgm:pt>
    <dgm:pt modelId="{3F9B3400-301F-4922-BECA-9A502D28FA5E}" type="pres">
      <dgm:prSet presAssocID="{AFC279B5-3477-4BE5-BD46-3570759D11A9}" presName="rootComposite" presStyleCnt="0"/>
      <dgm:spPr/>
    </dgm:pt>
    <dgm:pt modelId="{9A4E869D-B1CE-411D-A874-0D1EE1BAA16B}" type="pres">
      <dgm:prSet presAssocID="{AFC279B5-3477-4BE5-BD46-3570759D11A9}" presName="rootText" presStyleLbl="node3" presStyleIdx="8" presStyleCnt="21">
        <dgm:presLayoutVars>
          <dgm:chPref val="3"/>
        </dgm:presLayoutVars>
      </dgm:prSet>
      <dgm:spPr/>
    </dgm:pt>
    <dgm:pt modelId="{761CD868-5463-480B-9FB2-8469C2B755DD}" type="pres">
      <dgm:prSet presAssocID="{AFC279B5-3477-4BE5-BD46-3570759D11A9}" presName="rootConnector" presStyleLbl="node3" presStyleIdx="8" presStyleCnt="21"/>
      <dgm:spPr/>
    </dgm:pt>
    <dgm:pt modelId="{22C4257D-0FD4-485E-A80F-97F6DE4A4305}" type="pres">
      <dgm:prSet presAssocID="{AFC279B5-3477-4BE5-BD46-3570759D11A9}" presName="hierChild4" presStyleCnt="0"/>
      <dgm:spPr/>
    </dgm:pt>
    <dgm:pt modelId="{27C13950-F823-4B1B-ABFC-5FF009ED285E}" type="pres">
      <dgm:prSet presAssocID="{AFC279B5-3477-4BE5-BD46-3570759D11A9}" presName="hierChild5" presStyleCnt="0"/>
      <dgm:spPr/>
    </dgm:pt>
    <dgm:pt modelId="{721BE0AB-3F9D-465E-9756-4C5397B5ED43}" type="pres">
      <dgm:prSet presAssocID="{102154C9-E01F-4B0A-B0AC-0A9244D01B2A}" presName="hierChild5" presStyleCnt="0"/>
      <dgm:spPr/>
    </dgm:pt>
    <dgm:pt modelId="{FFDB0C46-4E96-48CF-90DF-1EC11C15617A}" type="pres">
      <dgm:prSet presAssocID="{00AC3F8B-710F-438A-8B71-0B0A4B46D387}" presName="Name37" presStyleLbl="parChTrans1D2" presStyleIdx="3" presStyleCnt="6"/>
      <dgm:spPr/>
    </dgm:pt>
    <dgm:pt modelId="{7F36AA21-6594-4A9D-8758-2AA096C7D7E7}" type="pres">
      <dgm:prSet presAssocID="{F504E1B4-3DE0-4BE8-A8A4-66DBCEC9F144}" presName="hierRoot2" presStyleCnt="0">
        <dgm:presLayoutVars>
          <dgm:hierBranch val="init"/>
        </dgm:presLayoutVars>
      </dgm:prSet>
      <dgm:spPr/>
    </dgm:pt>
    <dgm:pt modelId="{606873AC-324C-4E3D-9488-614DE96FC060}" type="pres">
      <dgm:prSet presAssocID="{F504E1B4-3DE0-4BE8-A8A4-66DBCEC9F144}" presName="rootComposite" presStyleCnt="0"/>
      <dgm:spPr/>
    </dgm:pt>
    <dgm:pt modelId="{B6B8CEE5-6DBE-4791-859D-71DF721510B0}" type="pres">
      <dgm:prSet presAssocID="{F504E1B4-3DE0-4BE8-A8A4-66DBCEC9F144}" presName="rootText" presStyleLbl="node2" presStyleIdx="3" presStyleCnt="6">
        <dgm:presLayoutVars>
          <dgm:chPref val="3"/>
        </dgm:presLayoutVars>
      </dgm:prSet>
      <dgm:spPr/>
    </dgm:pt>
    <dgm:pt modelId="{7FF566BB-4B5B-4152-93AE-F3A53A3A2EAE}" type="pres">
      <dgm:prSet presAssocID="{F504E1B4-3DE0-4BE8-A8A4-66DBCEC9F144}" presName="rootConnector" presStyleLbl="node2" presStyleIdx="3" presStyleCnt="6"/>
      <dgm:spPr/>
    </dgm:pt>
    <dgm:pt modelId="{D3EE2C2E-2E68-4338-8D8B-BF862977B09D}" type="pres">
      <dgm:prSet presAssocID="{F504E1B4-3DE0-4BE8-A8A4-66DBCEC9F144}" presName="hierChild4" presStyleCnt="0"/>
      <dgm:spPr/>
    </dgm:pt>
    <dgm:pt modelId="{88BD1AC4-B85B-4775-90C6-B285A8BB8D17}" type="pres">
      <dgm:prSet presAssocID="{8EC40F02-0576-40AF-A474-2F06E01F3237}" presName="Name37" presStyleLbl="parChTrans1D3" presStyleIdx="9" presStyleCnt="21"/>
      <dgm:spPr/>
    </dgm:pt>
    <dgm:pt modelId="{FB7EE52E-518D-44BE-BE97-04AA55F92C91}" type="pres">
      <dgm:prSet presAssocID="{66DE1697-30FD-42C0-8F61-4633AC6FADA5}" presName="hierRoot2" presStyleCnt="0">
        <dgm:presLayoutVars>
          <dgm:hierBranch val="init"/>
        </dgm:presLayoutVars>
      </dgm:prSet>
      <dgm:spPr/>
    </dgm:pt>
    <dgm:pt modelId="{D4B739C0-5586-430C-9D15-550EBA192123}" type="pres">
      <dgm:prSet presAssocID="{66DE1697-30FD-42C0-8F61-4633AC6FADA5}" presName="rootComposite" presStyleCnt="0"/>
      <dgm:spPr/>
    </dgm:pt>
    <dgm:pt modelId="{6C7424FF-9651-4DBE-82ED-9BDCDEB14482}" type="pres">
      <dgm:prSet presAssocID="{66DE1697-30FD-42C0-8F61-4633AC6FADA5}" presName="rootText" presStyleLbl="node3" presStyleIdx="9" presStyleCnt="21">
        <dgm:presLayoutVars>
          <dgm:chPref val="3"/>
        </dgm:presLayoutVars>
      </dgm:prSet>
      <dgm:spPr/>
    </dgm:pt>
    <dgm:pt modelId="{C7449E51-8061-414A-ABBF-E2EDFC7D418F}" type="pres">
      <dgm:prSet presAssocID="{66DE1697-30FD-42C0-8F61-4633AC6FADA5}" presName="rootConnector" presStyleLbl="node3" presStyleIdx="9" presStyleCnt="21"/>
      <dgm:spPr/>
    </dgm:pt>
    <dgm:pt modelId="{927C9E4C-AE38-4A2B-8BD8-CFDA942647EB}" type="pres">
      <dgm:prSet presAssocID="{66DE1697-30FD-42C0-8F61-4633AC6FADA5}" presName="hierChild4" presStyleCnt="0"/>
      <dgm:spPr/>
    </dgm:pt>
    <dgm:pt modelId="{663A891A-5E0E-456B-A54D-4DB18E419369}" type="pres">
      <dgm:prSet presAssocID="{66DE1697-30FD-42C0-8F61-4633AC6FADA5}" presName="hierChild5" presStyleCnt="0"/>
      <dgm:spPr/>
    </dgm:pt>
    <dgm:pt modelId="{F55E3AB6-9828-4B65-B761-7E1034EDEF87}" type="pres">
      <dgm:prSet presAssocID="{B9C23CD6-F3E9-4A4C-8876-C326DAE6AF18}" presName="Name37" presStyleLbl="parChTrans1D3" presStyleIdx="10" presStyleCnt="21"/>
      <dgm:spPr/>
    </dgm:pt>
    <dgm:pt modelId="{331527E3-666C-478B-88B8-4D14EBCFF272}" type="pres">
      <dgm:prSet presAssocID="{D430A7AD-CC58-45BE-80E8-E32E31C6DB8C}" presName="hierRoot2" presStyleCnt="0">
        <dgm:presLayoutVars>
          <dgm:hierBranch val="init"/>
        </dgm:presLayoutVars>
      </dgm:prSet>
      <dgm:spPr/>
    </dgm:pt>
    <dgm:pt modelId="{1C2C8B54-B9AC-458A-94C0-676959BA3117}" type="pres">
      <dgm:prSet presAssocID="{D430A7AD-CC58-45BE-80E8-E32E31C6DB8C}" presName="rootComposite" presStyleCnt="0"/>
      <dgm:spPr/>
    </dgm:pt>
    <dgm:pt modelId="{B9230C74-162A-4D26-AF10-36D166912B56}" type="pres">
      <dgm:prSet presAssocID="{D430A7AD-CC58-45BE-80E8-E32E31C6DB8C}" presName="rootText" presStyleLbl="node3" presStyleIdx="10" presStyleCnt="21">
        <dgm:presLayoutVars>
          <dgm:chPref val="3"/>
        </dgm:presLayoutVars>
      </dgm:prSet>
      <dgm:spPr/>
    </dgm:pt>
    <dgm:pt modelId="{5095700A-2DF0-4CFA-B284-83F150C53C93}" type="pres">
      <dgm:prSet presAssocID="{D430A7AD-CC58-45BE-80E8-E32E31C6DB8C}" presName="rootConnector" presStyleLbl="node3" presStyleIdx="10" presStyleCnt="21"/>
      <dgm:spPr/>
    </dgm:pt>
    <dgm:pt modelId="{07F754B4-350D-4B6D-864C-7D5B1135F31A}" type="pres">
      <dgm:prSet presAssocID="{D430A7AD-CC58-45BE-80E8-E32E31C6DB8C}" presName="hierChild4" presStyleCnt="0"/>
      <dgm:spPr/>
    </dgm:pt>
    <dgm:pt modelId="{69D2A90D-73AB-45BF-8D74-247DB0F213C4}" type="pres">
      <dgm:prSet presAssocID="{D430A7AD-CC58-45BE-80E8-E32E31C6DB8C}" presName="hierChild5" presStyleCnt="0"/>
      <dgm:spPr/>
    </dgm:pt>
    <dgm:pt modelId="{0580A4D1-1F87-49CA-92C3-E701D5EC7C45}" type="pres">
      <dgm:prSet presAssocID="{C38525C2-7757-4358-BFCC-CA3CA2E743E5}" presName="Name37" presStyleLbl="parChTrans1D3" presStyleIdx="11" presStyleCnt="21"/>
      <dgm:spPr/>
    </dgm:pt>
    <dgm:pt modelId="{BD21EAD3-CCD6-4925-BBF1-39D02CD151EE}" type="pres">
      <dgm:prSet presAssocID="{289DA6AD-0C2F-4216-84A9-29F71C9BFEBA}" presName="hierRoot2" presStyleCnt="0">
        <dgm:presLayoutVars>
          <dgm:hierBranch val="init"/>
        </dgm:presLayoutVars>
      </dgm:prSet>
      <dgm:spPr/>
    </dgm:pt>
    <dgm:pt modelId="{268C59E7-4036-4CD6-A06F-667CF5EE59B6}" type="pres">
      <dgm:prSet presAssocID="{289DA6AD-0C2F-4216-84A9-29F71C9BFEBA}" presName="rootComposite" presStyleCnt="0"/>
      <dgm:spPr/>
    </dgm:pt>
    <dgm:pt modelId="{0129DBD9-9C2E-4D0F-AED8-EB3277131D3F}" type="pres">
      <dgm:prSet presAssocID="{289DA6AD-0C2F-4216-84A9-29F71C9BFEBA}" presName="rootText" presStyleLbl="node3" presStyleIdx="11" presStyleCnt="21">
        <dgm:presLayoutVars>
          <dgm:chPref val="3"/>
        </dgm:presLayoutVars>
      </dgm:prSet>
      <dgm:spPr/>
    </dgm:pt>
    <dgm:pt modelId="{436D0DFA-BA26-4B8F-8760-9D8815D098B1}" type="pres">
      <dgm:prSet presAssocID="{289DA6AD-0C2F-4216-84A9-29F71C9BFEBA}" presName="rootConnector" presStyleLbl="node3" presStyleIdx="11" presStyleCnt="21"/>
      <dgm:spPr/>
    </dgm:pt>
    <dgm:pt modelId="{790C2BC9-5428-4BB2-85B1-51F01A22BD52}" type="pres">
      <dgm:prSet presAssocID="{289DA6AD-0C2F-4216-84A9-29F71C9BFEBA}" presName="hierChild4" presStyleCnt="0"/>
      <dgm:spPr/>
    </dgm:pt>
    <dgm:pt modelId="{B9E42C86-30F5-4A72-BC8C-5D154BD0E4B7}" type="pres">
      <dgm:prSet presAssocID="{289DA6AD-0C2F-4216-84A9-29F71C9BFEBA}" presName="hierChild5" presStyleCnt="0"/>
      <dgm:spPr/>
    </dgm:pt>
    <dgm:pt modelId="{51B3685C-57A1-4AE4-B2A7-12F9B74317A1}" type="pres">
      <dgm:prSet presAssocID="{0339CC8A-2598-4B30-A1BE-41E03B30FD40}" presName="Name37" presStyleLbl="parChTrans1D3" presStyleIdx="12" presStyleCnt="21"/>
      <dgm:spPr/>
    </dgm:pt>
    <dgm:pt modelId="{235C2C6A-A602-4EEF-A90A-8B0002C4157C}" type="pres">
      <dgm:prSet presAssocID="{98EB8ECA-7FA6-4FBC-9C10-194CB01ED9A7}" presName="hierRoot2" presStyleCnt="0">
        <dgm:presLayoutVars>
          <dgm:hierBranch val="init"/>
        </dgm:presLayoutVars>
      </dgm:prSet>
      <dgm:spPr/>
    </dgm:pt>
    <dgm:pt modelId="{159EC3E0-5322-4142-A916-AEC4538CADB2}" type="pres">
      <dgm:prSet presAssocID="{98EB8ECA-7FA6-4FBC-9C10-194CB01ED9A7}" presName="rootComposite" presStyleCnt="0"/>
      <dgm:spPr/>
    </dgm:pt>
    <dgm:pt modelId="{22383A2B-EAC1-46FB-A57E-4ACE7BBD792F}" type="pres">
      <dgm:prSet presAssocID="{98EB8ECA-7FA6-4FBC-9C10-194CB01ED9A7}" presName="rootText" presStyleLbl="node3" presStyleIdx="12" presStyleCnt="21">
        <dgm:presLayoutVars>
          <dgm:chPref val="3"/>
        </dgm:presLayoutVars>
      </dgm:prSet>
      <dgm:spPr/>
    </dgm:pt>
    <dgm:pt modelId="{CC5F5DC8-D6CD-45A7-9056-53C40FCB66C4}" type="pres">
      <dgm:prSet presAssocID="{98EB8ECA-7FA6-4FBC-9C10-194CB01ED9A7}" presName="rootConnector" presStyleLbl="node3" presStyleIdx="12" presStyleCnt="21"/>
      <dgm:spPr/>
    </dgm:pt>
    <dgm:pt modelId="{51941393-C040-40C3-8B72-AC32907B73DA}" type="pres">
      <dgm:prSet presAssocID="{98EB8ECA-7FA6-4FBC-9C10-194CB01ED9A7}" presName="hierChild4" presStyleCnt="0"/>
      <dgm:spPr/>
    </dgm:pt>
    <dgm:pt modelId="{4FA0686A-2E73-4458-AD95-ED1B3A86FD8C}" type="pres">
      <dgm:prSet presAssocID="{98EB8ECA-7FA6-4FBC-9C10-194CB01ED9A7}" presName="hierChild5" presStyleCnt="0"/>
      <dgm:spPr/>
    </dgm:pt>
    <dgm:pt modelId="{A1BF4A20-D859-4149-A61D-CCF93C6CAE4F}" type="pres">
      <dgm:prSet presAssocID="{F504E1B4-3DE0-4BE8-A8A4-66DBCEC9F144}" presName="hierChild5" presStyleCnt="0"/>
      <dgm:spPr/>
    </dgm:pt>
    <dgm:pt modelId="{813CAF69-4FDF-4A3D-8B13-79CC706746AF}" type="pres">
      <dgm:prSet presAssocID="{2D2BE0B6-3765-4C3E-9F98-45FB66239BAB}" presName="Name37" presStyleLbl="parChTrans1D2" presStyleIdx="4" presStyleCnt="6"/>
      <dgm:spPr/>
    </dgm:pt>
    <dgm:pt modelId="{9270C9D7-4B2D-4055-9D63-67A135E63AFA}" type="pres">
      <dgm:prSet presAssocID="{2D5788B6-C8A4-4B97-9483-859B453130BA}" presName="hierRoot2" presStyleCnt="0">
        <dgm:presLayoutVars>
          <dgm:hierBranch val="init"/>
        </dgm:presLayoutVars>
      </dgm:prSet>
      <dgm:spPr/>
    </dgm:pt>
    <dgm:pt modelId="{284C63C1-94DA-47A9-AE66-39202E0D28CE}" type="pres">
      <dgm:prSet presAssocID="{2D5788B6-C8A4-4B97-9483-859B453130BA}" presName="rootComposite" presStyleCnt="0"/>
      <dgm:spPr/>
    </dgm:pt>
    <dgm:pt modelId="{6EFA95BD-ACF1-415E-BF4F-7FBF3F1AA623}" type="pres">
      <dgm:prSet presAssocID="{2D5788B6-C8A4-4B97-9483-859B453130BA}" presName="rootText" presStyleLbl="node2" presStyleIdx="4" presStyleCnt="6">
        <dgm:presLayoutVars>
          <dgm:chPref val="3"/>
        </dgm:presLayoutVars>
      </dgm:prSet>
      <dgm:spPr/>
    </dgm:pt>
    <dgm:pt modelId="{BC0B7033-0755-4B8D-B3E8-8DB82733E702}" type="pres">
      <dgm:prSet presAssocID="{2D5788B6-C8A4-4B97-9483-859B453130BA}" presName="rootConnector" presStyleLbl="node2" presStyleIdx="4" presStyleCnt="6"/>
      <dgm:spPr/>
    </dgm:pt>
    <dgm:pt modelId="{0BB9C060-EE3C-4F71-A6F3-00FD1A8DC7F3}" type="pres">
      <dgm:prSet presAssocID="{2D5788B6-C8A4-4B97-9483-859B453130BA}" presName="hierChild4" presStyleCnt="0"/>
      <dgm:spPr/>
    </dgm:pt>
    <dgm:pt modelId="{D6D78E25-B5C1-493C-AB81-D0E738F8763B}" type="pres">
      <dgm:prSet presAssocID="{BED26461-E263-438C-A84B-28F3D85D3205}" presName="Name37" presStyleLbl="parChTrans1D3" presStyleIdx="13" presStyleCnt="21"/>
      <dgm:spPr/>
    </dgm:pt>
    <dgm:pt modelId="{4F4E2001-85A0-4F8C-BB5B-27C7BC07280B}" type="pres">
      <dgm:prSet presAssocID="{51903276-FEC2-4263-8548-D444BC1194F3}" presName="hierRoot2" presStyleCnt="0">
        <dgm:presLayoutVars>
          <dgm:hierBranch val="init"/>
        </dgm:presLayoutVars>
      </dgm:prSet>
      <dgm:spPr/>
    </dgm:pt>
    <dgm:pt modelId="{03135E73-D5B1-45B1-BD85-687B19282925}" type="pres">
      <dgm:prSet presAssocID="{51903276-FEC2-4263-8548-D444BC1194F3}" presName="rootComposite" presStyleCnt="0"/>
      <dgm:spPr/>
    </dgm:pt>
    <dgm:pt modelId="{B738D050-C023-4608-A644-640907FFB3A8}" type="pres">
      <dgm:prSet presAssocID="{51903276-FEC2-4263-8548-D444BC1194F3}" presName="rootText" presStyleLbl="node3" presStyleIdx="13" presStyleCnt="21">
        <dgm:presLayoutVars>
          <dgm:chPref val="3"/>
        </dgm:presLayoutVars>
      </dgm:prSet>
      <dgm:spPr/>
    </dgm:pt>
    <dgm:pt modelId="{43A35C31-C2F0-4B7C-9D17-A7F80F942213}" type="pres">
      <dgm:prSet presAssocID="{51903276-FEC2-4263-8548-D444BC1194F3}" presName="rootConnector" presStyleLbl="node3" presStyleIdx="13" presStyleCnt="21"/>
      <dgm:spPr/>
    </dgm:pt>
    <dgm:pt modelId="{F09FB507-7095-4A9F-89DF-FB92BC91AAC4}" type="pres">
      <dgm:prSet presAssocID="{51903276-FEC2-4263-8548-D444BC1194F3}" presName="hierChild4" presStyleCnt="0"/>
      <dgm:spPr/>
    </dgm:pt>
    <dgm:pt modelId="{ECB471DE-B724-458D-A88F-D000092C6B69}" type="pres">
      <dgm:prSet presAssocID="{51903276-FEC2-4263-8548-D444BC1194F3}" presName="hierChild5" presStyleCnt="0"/>
      <dgm:spPr/>
    </dgm:pt>
    <dgm:pt modelId="{F4C235EC-6A5F-4626-AA51-0EF1E156EBEC}" type="pres">
      <dgm:prSet presAssocID="{6C707348-B5AE-4CA5-A17B-F63789988A13}" presName="Name37" presStyleLbl="parChTrans1D3" presStyleIdx="14" presStyleCnt="21"/>
      <dgm:spPr/>
    </dgm:pt>
    <dgm:pt modelId="{FDAFBA20-9AAD-4F26-B76C-A3722BA8E058}" type="pres">
      <dgm:prSet presAssocID="{86AA449F-8DB1-4F46-A0AE-C177873701BA}" presName="hierRoot2" presStyleCnt="0">
        <dgm:presLayoutVars>
          <dgm:hierBranch val="init"/>
        </dgm:presLayoutVars>
      </dgm:prSet>
      <dgm:spPr/>
    </dgm:pt>
    <dgm:pt modelId="{040575D4-0376-4198-94DE-FD4466BC38F5}" type="pres">
      <dgm:prSet presAssocID="{86AA449F-8DB1-4F46-A0AE-C177873701BA}" presName="rootComposite" presStyleCnt="0"/>
      <dgm:spPr/>
    </dgm:pt>
    <dgm:pt modelId="{7B1DDBA0-BCB0-4057-807A-0604FA14CB29}" type="pres">
      <dgm:prSet presAssocID="{86AA449F-8DB1-4F46-A0AE-C177873701BA}" presName="rootText" presStyleLbl="node3" presStyleIdx="14" presStyleCnt="21">
        <dgm:presLayoutVars>
          <dgm:chPref val="3"/>
        </dgm:presLayoutVars>
      </dgm:prSet>
      <dgm:spPr/>
    </dgm:pt>
    <dgm:pt modelId="{D5259B15-22D5-44EF-8A7C-E66D753D6C81}" type="pres">
      <dgm:prSet presAssocID="{86AA449F-8DB1-4F46-A0AE-C177873701BA}" presName="rootConnector" presStyleLbl="node3" presStyleIdx="14" presStyleCnt="21"/>
      <dgm:spPr/>
    </dgm:pt>
    <dgm:pt modelId="{7977FBB6-E310-4324-AF77-EDD56B3CBB91}" type="pres">
      <dgm:prSet presAssocID="{86AA449F-8DB1-4F46-A0AE-C177873701BA}" presName="hierChild4" presStyleCnt="0"/>
      <dgm:spPr/>
    </dgm:pt>
    <dgm:pt modelId="{96BBB7AB-0ACF-4BEF-ABEF-A70D971DFA1C}" type="pres">
      <dgm:prSet presAssocID="{86AA449F-8DB1-4F46-A0AE-C177873701BA}" presName="hierChild5" presStyleCnt="0"/>
      <dgm:spPr/>
    </dgm:pt>
    <dgm:pt modelId="{C1EB5F71-4C12-482E-9865-19A33A50257C}" type="pres">
      <dgm:prSet presAssocID="{21C940D5-1E79-4FE9-8B08-E020DCE53E2E}" presName="Name37" presStyleLbl="parChTrans1D3" presStyleIdx="15" presStyleCnt="21"/>
      <dgm:spPr/>
    </dgm:pt>
    <dgm:pt modelId="{2459BBC0-7DA5-44E5-99C9-FD4FEEF04621}" type="pres">
      <dgm:prSet presAssocID="{8CFE33A9-292F-4B65-8AA4-680729E715F7}" presName="hierRoot2" presStyleCnt="0">
        <dgm:presLayoutVars>
          <dgm:hierBranch val="init"/>
        </dgm:presLayoutVars>
      </dgm:prSet>
      <dgm:spPr/>
    </dgm:pt>
    <dgm:pt modelId="{D2B6F207-F171-469B-B316-6A6A618CE365}" type="pres">
      <dgm:prSet presAssocID="{8CFE33A9-292F-4B65-8AA4-680729E715F7}" presName="rootComposite" presStyleCnt="0"/>
      <dgm:spPr/>
    </dgm:pt>
    <dgm:pt modelId="{022DBA86-FA0E-4CE0-88E5-B70485865162}" type="pres">
      <dgm:prSet presAssocID="{8CFE33A9-292F-4B65-8AA4-680729E715F7}" presName="rootText" presStyleLbl="node3" presStyleIdx="15" presStyleCnt="21">
        <dgm:presLayoutVars>
          <dgm:chPref val="3"/>
        </dgm:presLayoutVars>
      </dgm:prSet>
      <dgm:spPr/>
    </dgm:pt>
    <dgm:pt modelId="{C0227337-C250-482D-92EF-B0DAF0EDAA56}" type="pres">
      <dgm:prSet presAssocID="{8CFE33A9-292F-4B65-8AA4-680729E715F7}" presName="rootConnector" presStyleLbl="node3" presStyleIdx="15" presStyleCnt="21"/>
      <dgm:spPr/>
    </dgm:pt>
    <dgm:pt modelId="{80BC1B5D-4FAC-4B08-96C5-44C2DF9C92A0}" type="pres">
      <dgm:prSet presAssocID="{8CFE33A9-292F-4B65-8AA4-680729E715F7}" presName="hierChild4" presStyleCnt="0"/>
      <dgm:spPr/>
    </dgm:pt>
    <dgm:pt modelId="{C315DEBD-AA81-4B46-B1C5-EC04B5A59699}" type="pres">
      <dgm:prSet presAssocID="{8CFE33A9-292F-4B65-8AA4-680729E715F7}" presName="hierChild5" presStyleCnt="0"/>
      <dgm:spPr/>
    </dgm:pt>
    <dgm:pt modelId="{A70C869B-C8B6-4A4B-B4C3-5D229CDF1C77}" type="pres">
      <dgm:prSet presAssocID="{79E14DEF-0AD2-4CD5-B586-94D6967C3FFD}" presName="Name37" presStyleLbl="parChTrans1D3" presStyleIdx="16" presStyleCnt="21"/>
      <dgm:spPr/>
    </dgm:pt>
    <dgm:pt modelId="{B88446D2-0F4B-4145-B327-3D7BBE81CA2B}" type="pres">
      <dgm:prSet presAssocID="{3710AF5E-21BF-484C-9520-87CF8F037E02}" presName="hierRoot2" presStyleCnt="0">
        <dgm:presLayoutVars>
          <dgm:hierBranch val="init"/>
        </dgm:presLayoutVars>
      </dgm:prSet>
      <dgm:spPr/>
    </dgm:pt>
    <dgm:pt modelId="{D20B0FFA-F5BF-4E00-87EC-A174A1C1A9BE}" type="pres">
      <dgm:prSet presAssocID="{3710AF5E-21BF-484C-9520-87CF8F037E02}" presName="rootComposite" presStyleCnt="0"/>
      <dgm:spPr/>
    </dgm:pt>
    <dgm:pt modelId="{8ED30953-B4F0-4293-92DE-F6CF58C55C86}" type="pres">
      <dgm:prSet presAssocID="{3710AF5E-21BF-484C-9520-87CF8F037E02}" presName="rootText" presStyleLbl="node3" presStyleIdx="16" presStyleCnt="21">
        <dgm:presLayoutVars>
          <dgm:chPref val="3"/>
        </dgm:presLayoutVars>
      </dgm:prSet>
      <dgm:spPr/>
    </dgm:pt>
    <dgm:pt modelId="{6D7FA564-73B8-4FC7-AD22-208160D27671}" type="pres">
      <dgm:prSet presAssocID="{3710AF5E-21BF-484C-9520-87CF8F037E02}" presName="rootConnector" presStyleLbl="node3" presStyleIdx="16" presStyleCnt="21"/>
      <dgm:spPr/>
    </dgm:pt>
    <dgm:pt modelId="{E3A6EE88-A725-4CB7-85B1-3D217915CF85}" type="pres">
      <dgm:prSet presAssocID="{3710AF5E-21BF-484C-9520-87CF8F037E02}" presName="hierChild4" presStyleCnt="0"/>
      <dgm:spPr/>
    </dgm:pt>
    <dgm:pt modelId="{3FF73D0F-E66B-4E4F-AAF9-52353A124A59}" type="pres">
      <dgm:prSet presAssocID="{3710AF5E-21BF-484C-9520-87CF8F037E02}" presName="hierChild5" presStyleCnt="0"/>
      <dgm:spPr/>
    </dgm:pt>
    <dgm:pt modelId="{4C8438E2-9F49-4CAF-AC6C-A04157C0F790}" type="pres">
      <dgm:prSet presAssocID="{2D5788B6-C8A4-4B97-9483-859B453130BA}" presName="hierChild5" presStyleCnt="0"/>
      <dgm:spPr/>
    </dgm:pt>
    <dgm:pt modelId="{E1119730-A08E-4035-8F7C-6BFB5A6C807F}" type="pres">
      <dgm:prSet presAssocID="{8DC5D23D-7EEB-4FF3-A657-59271F100FEB}" presName="Name37" presStyleLbl="parChTrans1D2" presStyleIdx="5" presStyleCnt="6"/>
      <dgm:spPr/>
    </dgm:pt>
    <dgm:pt modelId="{F6056F3A-7643-4ABF-873E-51DF1E29BB4F}" type="pres">
      <dgm:prSet presAssocID="{CF3FE917-7920-423E-8BEE-029107E38774}" presName="hierRoot2" presStyleCnt="0">
        <dgm:presLayoutVars>
          <dgm:hierBranch val="init"/>
        </dgm:presLayoutVars>
      </dgm:prSet>
      <dgm:spPr/>
    </dgm:pt>
    <dgm:pt modelId="{5EAA3759-A40C-422A-BD87-FD20BBF4DFED}" type="pres">
      <dgm:prSet presAssocID="{CF3FE917-7920-423E-8BEE-029107E38774}" presName="rootComposite" presStyleCnt="0"/>
      <dgm:spPr/>
    </dgm:pt>
    <dgm:pt modelId="{640E00FE-A5E1-46AA-BC1D-8BDABAD68354}" type="pres">
      <dgm:prSet presAssocID="{CF3FE917-7920-423E-8BEE-029107E38774}" presName="rootText" presStyleLbl="node2" presStyleIdx="5" presStyleCnt="6">
        <dgm:presLayoutVars>
          <dgm:chPref val="3"/>
        </dgm:presLayoutVars>
      </dgm:prSet>
      <dgm:spPr/>
    </dgm:pt>
    <dgm:pt modelId="{1F64241E-24F5-402B-A584-295143966FDC}" type="pres">
      <dgm:prSet presAssocID="{CF3FE917-7920-423E-8BEE-029107E38774}" presName="rootConnector" presStyleLbl="node2" presStyleIdx="5" presStyleCnt="6"/>
      <dgm:spPr/>
    </dgm:pt>
    <dgm:pt modelId="{A453E220-E47A-44BC-93A6-C70D84A778F9}" type="pres">
      <dgm:prSet presAssocID="{CF3FE917-7920-423E-8BEE-029107E38774}" presName="hierChild4" presStyleCnt="0"/>
      <dgm:spPr/>
    </dgm:pt>
    <dgm:pt modelId="{20DE261D-72F0-4235-B6F6-0759C884D0E4}" type="pres">
      <dgm:prSet presAssocID="{93FFA509-AEC3-4F21-87A2-1A1C0656F688}" presName="Name37" presStyleLbl="parChTrans1D3" presStyleIdx="17" presStyleCnt="21"/>
      <dgm:spPr/>
    </dgm:pt>
    <dgm:pt modelId="{9C8F6F31-52C0-4B68-B864-EB219389831B}" type="pres">
      <dgm:prSet presAssocID="{AA576FE8-2ACA-49B7-9C95-10CDD07DAE9E}" presName="hierRoot2" presStyleCnt="0">
        <dgm:presLayoutVars>
          <dgm:hierBranch val="init"/>
        </dgm:presLayoutVars>
      </dgm:prSet>
      <dgm:spPr/>
    </dgm:pt>
    <dgm:pt modelId="{FB399A9A-08F8-415A-8BFC-12E4A7D72FE7}" type="pres">
      <dgm:prSet presAssocID="{AA576FE8-2ACA-49B7-9C95-10CDD07DAE9E}" presName="rootComposite" presStyleCnt="0"/>
      <dgm:spPr/>
    </dgm:pt>
    <dgm:pt modelId="{AC3BD097-ED7A-4FB2-8605-8D038EB088AA}" type="pres">
      <dgm:prSet presAssocID="{AA576FE8-2ACA-49B7-9C95-10CDD07DAE9E}" presName="rootText" presStyleLbl="node3" presStyleIdx="17" presStyleCnt="21">
        <dgm:presLayoutVars>
          <dgm:chPref val="3"/>
        </dgm:presLayoutVars>
      </dgm:prSet>
      <dgm:spPr/>
    </dgm:pt>
    <dgm:pt modelId="{4C0D1784-B7B5-464F-B117-D6C9DE5C5863}" type="pres">
      <dgm:prSet presAssocID="{AA576FE8-2ACA-49B7-9C95-10CDD07DAE9E}" presName="rootConnector" presStyleLbl="node3" presStyleIdx="17" presStyleCnt="21"/>
      <dgm:spPr/>
    </dgm:pt>
    <dgm:pt modelId="{95AA5E6F-00D5-475A-9CF5-ADDC154F57CF}" type="pres">
      <dgm:prSet presAssocID="{AA576FE8-2ACA-49B7-9C95-10CDD07DAE9E}" presName="hierChild4" presStyleCnt="0"/>
      <dgm:spPr/>
    </dgm:pt>
    <dgm:pt modelId="{C1D6311F-843A-4E18-A53B-D46FEF42BAB8}" type="pres">
      <dgm:prSet presAssocID="{AA576FE8-2ACA-49B7-9C95-10CDD07DAE9E}" presName="hierChild5" presStyleCnt="0"/>
      <dgm:spPr/>
    </dgm:pt>
    <dgm:pt modelId="{6B641CDB-5909-49F6-BC54-5464BA5AD9FD}" type="pres">
      <dgm:prSet presAssocID="{258793D0-361D-4D9A-9703-3FCF1977D750}" presName="Name37" presStyleLbl="parChTrans1D3" presStyleIdx="18" presStyleCnt="21"/>
      <dgm:spPr/>
    </dgm:pt>
    <dgm:pt modelId="{5BC32942-9720-4C60-9B66-C0F315924167}" type="pres">
      <dgm:prSet presAssocID="{4B28742E-8655-4293-A651-19671943BE2E}" presName="hierRoot2" presStyleCnt="0">
        <dgm:presLayoutVars>
          <dgm:hierBranch val="init"/>
        </dgm:presLayoutVars>
      </dgm:prSet>
      <dgm:spPr/>
    </dgm:pt>
    <dgm:pt modelId="{C6161EFA-D1AA-48BB-982E-7A56F308AD18}" type="pres">
      <dgm:prSet presAssocID="{4B28742E-8655-4293-A651-19671943BE2E}" presName="rootComposite" presStyleCnt="0"/>
      <dgm:spPr/>
    </dgm:pt>
    <dgm:pt modelId="{C684A376-D27C-466A-877B-0603F1BB0241}" type="pres">
      <dgm:prSet presAssocID="{4B28742E-8655-4293-A651-19671943BE2E}" presName="rootText" presStyleLbl="node3" presStyleIdx="18" presStyleCnt="21">
        <dgm:presLayoutVars>
          <dgm:chPref val="3"/>
        </dgm:presLayoutVars>
      </dgm:prSet>
      <dgm:spPr/>
    </dgm:pt>
    <dgm:pt modelId="{F110B3AE-B08F-4EAA-913D-54E88609EE89}" type="pres">
      <dgm:prSet presAssocID="{4B28742E-8655-4293-A651-19671943BE2E}" presName="rootConnector" presStyleLbl="node3" presStyleIdx="18" presStyleCnt="21"/>
      <dgm:spPr/>
    </dgm:pt>
    <dgm:pt modelId="{04EDF0C8-C601-4681-A5CB-B55C45B957B2}" type="pres">
      <dgm:prSet presAssocID="{4B28742E-8655-4293-A651-19671943BE2E}" presName="hierChild4" presStyleCnt="0"/>
      <dgm:spPr/>
    </dgm:pt>
    <dgm:pt modelId="{CEA41432-BE4A-4191-8F3B-B943FE50729F}" type="pres">
      <dgm:prSet presAssocID="{4B28742E-8655-4293-A651-19671943BE2E}" presName="hierChild5" presStyleCnt="0"/>
      <dgm:spPr/>
    </dgm:pt>
    <dgm:pt modelId="{A4CDBCC8-21DD-43B2-9DA4-A83BCF464636}" type="pres">
      <dgm:prSet presAssocID="{05956601-D4DE-4FE3-9482-DE930F6049EE}" presName="Name37" presStyleLbl="parChTrans1D3" presStyleIdx="19" presStyleCnt="21"/>
      <dgm:spPr/>
    </dgm:pt>
    <dgm:pt modelId="{7C715D0B-1064-4BEA-B36A-7B98846A8F9D}" type="pres">
      <dgm:prSet presAssocID="{467278C2-BDAF-45FC-8F17-71C27F8589D3}" presName="hierRoot2" presStyleCnt="0">
        <dgm:presLayoutVars>
          <dgm:hierBranch val="init"/>
        </dgm:presLayoutVars>
      </dgm:prSet>
      <dgm:spPr/>
    </dgm:pt>
    <dgm:pt modelId="{659B7FE2-0EFA-43CE-A827-FCC5162D0D13}" type="pres">
      <dgm:prSet presAssocID="{467278C2-BDAF-45FC-8F17-71C27F8589D3}" presName="rootComposite" presStyleCnt="0"/>
      <dgm:spPr/>
    </dgm:pt>
    <dgm:pt modelId="{C2EADCF2-E715-4051-88B1-1C63D2601BE0}" type="pres">
      <dgm:prSet presAssocID="{467278C2-BDAF-45FC-8F17-71C27F8589D3}" presName="rootText" presStyleLbl="node3" presStyleIdx="19" presStyleCnt="21">
        <dgm:presLayoutVars>
          <dgm:chPref val="3"/>
        </dgm:presLayoutVars>
      </dgm:prSet>
      <dgm:spPr/>
    </dgm:pt>
    <dgm:pt modelId="{A9504B7B-3288-4318-B285-249F82A46A0C}" type="pres">
      <dgm:prSet presAssocID="{467278C2-BDAF-45FC-8F17-71C27F8589D3}" presName="rootConnector" presStyleLbl="node3" presStyleIdx="19" presStyleCnt="21"/>
      <dgm:spPr/>
    </dgm:pt>
    <dgm:pt modelId="{E63CCBB5-5C39-4809-96B1-D255B708F89B}" type="pres">
      <dgm:prSet presAssocID="{467278C2-BDAF-45FC-8F17-71C27F8589D3}" presName="hierChild4" presStyleCnt="0"/>
      <dgm:spPr/>
    </dgm:pt>
    <dgm:pt modelId="{00678018-DDD4-463A-8DAE-C827104FD5AD}" type="pres">
      <dgm:prSet presAssocID="{467278C2-BDAF-45FC-8F17-71C27F8589D3}" presName="hierChild5" presStyleCnt="0"/>
      <dgm:spPr/>
    </dgm:pt>
    <dgm:pt modelId="{289A3759-A064-4DFD-A550-8A56F6BF3312}" type="pres">
      <dgm:prSet presAssocID="{8566DBE4-ED31-4D3B-B097-5112E7F80B3D}" presName="Name37" presStyleLbl="parChTrans1D3" presStyleIdx="20" presStyleCnt="21"/>
      <dgm:spPr/>
    </dgm:pt>
    <dgm:pt modelId="{80431E3F-A5A7-4F33-B2EE-845308C06B71}" type="pres">
      <dgm:prSet presAssocID="{20B11830-F69D-4EEA-8584-F1279D87E408}" presName="hierRoot2" presStyleCnt="0">
        <dgm:presLayoutVars>
          <dgm:hierBranch val="init"/>
        </dgm:presLayoutVars>
      </dgm:prSet>
      <dgm:spPr/>
    </dgm:pt>
    <dgm:pt modelId="{609E1C43-BC00-4FC6-9D37-B0BD9F3F5EB8}" type="pres">
      <dgm:prSet presAssocID="{20B11830-F69D-4EEA-8584-F1279D87E408}" presName="rootComposite" presStyleCnt="0"/>
      <dgm:spPr/>
    </dgm:pt>
    <dgm:pt modelId="{BE411857-E5FD-4178-8B80-65F210637D82}" type="pres">
      <dgm:prSet presAssocID="{20B11830-F69D-4EEA-8584-F1279D87E408}" presName="rootText" presStyleLbl="node3" presStyleIdx="20" presStyleCnt="21">
        <dgm:presLayoutVars>
          <dgm:chPref val="3"/>
        </dgm:presLayoutVars>
      </dgm:prSet>
      <dgm:spPr/>
    </dgm:pt>
    <dgm:pt modelId="{9162E461-1E06-46DF-8F76-F13309A78673}" type="pres">
      <dgm:prSet presAssocID="{20B11830-F69D-4EEA-8584-F1279D87E408}" presName="rootConnector" presStyleLbl="node3" presStyleIdx="20" presStyleCnt="21"/>
      <dgm:spPr/>
    </dgm:pt>
    <dgm:pt modelId="{9ACAD760-39DD-4C8C-B232-3B88034FA8EA}" type="pres">
      <dgm:prSet presAssocID="{20B11830-F69D-4EEA-8584-F1279D87E408}" presName="hierChild4" presStyleCnt="0"/>
      <dgm:spPr/>
    </dgm:pt>
    <dgm:pt modelId="{045DC9A2-36FC-41C0-8229-4861BE1D15E9}" type="pres">
      <dgm:prSet presAssocID="{20B11830-F69D-4EEA-8584-F1279D87E408}" presName="hierChild5" presStyleCnt="0"/>
      <dgm:spPr/>
    </dgm:pt>
    <dgm:pt modelId="{29B07224-24FF-4AD5-BC34-399596D4F1F7}" type="pres">
      <dgm:prSet presAssocID="{CF3FE917-7920-423E-8BEE-029107E38774}" presName="hierChild5" presStyleCnt="0"/>
      <dgm:spPr/>
    </dgm:pt>
    <dgm:pt modelId="{99EF35CD-3A30-4F96-AC90-CE41B3E78E9B}" type="pres">
      <dgm:prSet presAssocID="{6A0109DC-9D16-4542-9961-8454DA51F687}" presName="hierChild3" presStyleCnt="0"/>
      <dgm:spPr/>
    </dgm:pt>
  </dgm:ptLst>
  <dgm:cxnLst>
    <dgm:cxn modelId="{7B734204-7DA8-4B09-8BBA-CC2ECCF12FE9}" srcId="{4713E1A5-2606-418E-B413-5EC690D4D07B}" destId="{6A0109DC-9D16-4542-9961-8454DA51F687}" srcOrd="0" destOrd="0" parTransId="{CF25ABE2-FB2E-4A3F-A9CE-4A8D1E199A70}" sibTransId="{A2C6702B-A8A7-45E9-8418-0EBB15C0B4F4}"/>
    <dgm:cxn modelId="{37D2A705-E7F5-4307-A2C1-9E8C8A3F1980}" type="presOf" srcId="{ADB74037-450C-4353-869D-AE389BFD6E65}" destId="{8674EE30-9F7E-4244-AFED-AE2C94AAF136}" srcOrd="0" destOrd="0" presId="urn:microsoft.com/office/officeart/2005/8/layout/orgChart1#12"/>
    <dgm:cxn modelId="{1DDF5C0C-E23F-4C62-9FBC-28D3E12582C7}" type="presOf" srcId="{BED26461-E263-438C-A84B-28F3D85D3205}" destId="{D6D78E25-B5C1-493C-AB81-D0E738F8763B}" srcOrd="0" destOrd="0" presId="urn:microsoft.com/office/officeart/2005/8/layout/orgChart1#12"/>
    <dgm:cxn modelId="{2465E70C-22D5-4AB5-85F8-68A9ECE1D4FA}" srcId="{F504E1B4-3DE0-4BE8-A8A4-66DBCEC9F144}" destId="{98EB8ECA-7FA6-4FBC-9C10-194CB01ED9A7}" srcOrd="3" destOrd="0" parTransId="{0339CC8A-2598-4B30-A1BE-41E03B30FD40}" sibTransId="{4648C5A5-B5AF-49BF-9A0F-86F24CC4EB25}"/>
    <dgm:cxn modelId="{9E677C0F-CCEE-4FC0-A186-DEF25AD25E8F}" type="presOf" srcId="{771F6EDE-D9FF-46BB-96D8-2A5B94A50114}" destId="{DF95FA61-C0C2-4089-A42D-5456A39D26D2}" srcOrd="0" destOrd="0" presId="urn:microsoft.com/office/officeart/2005/8/layout/orgChart1#12"/>
    <dgm:cxn modelId="{DC247510-1223-4679-B2CB-353F60D18543}" type="presOf" srcId="{3A204A21-B77D-4271-8629-8F11EF199CA6}" destId="{B73F1142-40CC-4689-B335-88B4AEEB21CF}" srcOrd="0" destOrd="0" presId="urn:microsoft.com/office/officeart/2005/8/layout/orgChart1#12"/>
    <dgm:cxn modelId="{715CF011-E64E-468F-BAFD-F15E0BE5897C}" type="presOf" srcId="{8140F7D7-4CC4-48C1-8372-15B9D275048E}" destId="{378C79C5-1AF8-4685-BD70-83ABBED4276F}" srcOrd="0" destOrd="0" presId="urn:microsoft.com/office/officeart/2005/8/layout/orgChart1#12"/>
    <dgm:cxn modelId="{D3611B14-FD62-4AF8-951E-49BB62729668}" type="presOf" srcId="{258793D0-361D-4D9A-9703-3FCF1977D750}" destId="{6B641CDB-5909-49F6-BC54-5464BA5AD9FD}" srcOrd="0" destOrd="0" presId="urn:microsoft.com/office/officeart/2005/8/layout/orgChart1#12"/>
    <dgm:cxn modelId="{07812616-9ACB-47DD-BEBD-5280A9CA39EE}" type="presOf" srcId="{6BCD4792-ACD2-41F2-995A-26DE1A6821B2}" destId="{04509230-4ED4-47D3-9D1C-DCC29F355749}" srcOrd="0" destOrd="0" presId="urn:microsoft.com/office/officeart/2005/8/layout/orgChart1#12"/>
    <dgm:cxn modelId="{29A0361B-CD4D-4012-9ED3-1DB5CD5CEDDE}" type="presOf" srcId="{2BB849D0-26D2-48B6-8D4F-A759B4C9D726}" destId="{16E7BBAB-AD90-4DD0-AF8A-CEC755AC1C9D}" srcOrd="0" destOrd="0" presId="urn:microsoft.com/office/officeart/2005/8/layout/orgChart1#12"/>
    <dgm:cxn modelId="{F2DF3B1B-D9A5-4D76-8F33-381A46063F7F}" type="presOf" srcId="{467278C2-BDAF-45FC-8F17-71C27F8589D3}" destId="{C2EADCF2-E715-4051-88B1-1C63D2601BE0}" srcOrd="0" destOrd="0" presId="urn:microsoft.com/office/officeart/2005/8/layout/orgChart1#12"/>
    <dgm:cxn modelId="{5C9A851D-B62B-45D0-9950-B427615698BB}" type="presOf" srcId="{2D5788B6-C8A4-4B97-9483-859B453130BA}" destId="{6EFA95BD-ACF1-415E-BF4F-7FBF3F1AA623}" srcOrd="0" destOrd="0" presId="urn:microsoft.com/office/officeart/2005/8/layout/orgChart1#12"/>
    <dgm:cxn modelId="{844D1B23-8E0E-4E2F-B2D2-DA9C58B2360D}" type="presOf" srcId="{C38525C2-7757-4358-BFCC-CA3CA2E743E5}" destId="{0580A4D1-1F87-49CA-92C3-E701D5EC7C45}" srcOrd="0" destOrd="0" presId="urn:microsoft.com/office/officeart/2005/8/layout/orgChart1#12"/>
    <dgm:cxn modelId="{4A614224-9669-4F15-9E42-E5F487DCE2F8}" type="presOf" srcId="{21C940D5-1E79-4FE9-8B08-E020DCE53E2E}" destId="{C1EB5F71-4C12-482E-9865-19A33A50257C}" srcOrd="0" destOrd="0" presId="urn:microsoft.com/office/officeart/2005/8/layout/orgChart1#12"/>
    <dgm:cxn modelId="{14C93825-CA66-4A75-8B59-4884B6A67D2F}" type="presOf" srcId="{D430A7AD-CC58-45BE-80E8-E32E31C6DB8C}" destId="{5095700A-2DF0-4CFA-B284-83F150C53C93}" srcOrd="1" destOrd="0" presId="urn:microsoft.com/office/officeart/2005/8/layout/orgChart1#12"/>
    <dgm:cxn modelId="{F3FB3426-A6E2-459F-8417-53A8DC485FF5}" type="presOf" srcId="{79E14DEF-0AD2-4CD5-B586-94D6967C3FFD}" destId="{A70C869B-C8B6-4A4B-B4C3-5D229CDF1C77}" srcOrd="0" destOrd="0" presId="urn:microsoft.com/office/officeart/2005/8/layout/orgChart1#12"/>
    <dgm:cxn modelId="{A145C828-480A-43EE-A804-8D56A6E585FD}" srcId="{0C763CB1-42C3-40A4-B09F-2E8EAEEE7B50}" destId="{32494E6E-ED7D-474E-A9B2-9659D58FA6B9}" srcOrd="1" destOrd="0" parTransId="{F11C735E-E329-4E2B-9C3C-54595B2F8721}" sibTransId="{068BA59A-5E30-4DC9-9167-3C79C6BFF150}"/>
    <dgm:cxn modelId="{6BB8B829-DAFE-4CB8-854E-D44AC037FB2B}" type="presOf" srcId="{6C707348-B5AE-4CA5-A17B-F63789988A13}" destId="{F4C235EC-6A5F-4626-AA51-0EF1E156EBEC}" srcOrd="0" destOrd="0" presId="urn:microsoft.com/office/officeart/2005/8/layout/orgChart1#12"/>
    <dgm:cxn modelId="{C4D02331-7947-4AF3-9618-C70C9A4617D3}" srcId="{2D5788B6-C8A4-4B97-9483-859B453130BA}" destId="{51903276-FEC2-4263-8548-D444BC1194F3}" srcOrd="0" destOrd="0" parTransId="{BED26461-E263-438C-A84B-28F3D85D3205}" sibTransId="{46DC11A9-7B73-4710-9034-23B1E01DD8F7}"/>
    <dgm:cxn modelId="{743CAA32-8BA3-4F2B-A9CD-D580EC661B94}" type="presOf" srcId="{14A9D83B-815C-461F-8677-EA383B11EABA}" destId="{83FCC4AB-3414-4471-AC1E-EE3B10282C95}" srcOrd="0" destOrd="0" presId="urn:microsoft.com/office/officeart/2005/8/layout/orgChart1#12"/>
    <dgm:cxn modelId="{9E0AC832-C172-444C-8498-BFF4A95A9972}" type="presOf" srcId="{00AC3F8B-710F-438A-8B71-0B0A4B46D387}" destId="{FFDB0C46-4E96-48CF-90DF-1EC11C15617A}" srcOrd="0" destOrd="0" presId="urn:microsoft.com/office/officeart/2005/8/layout/orgChart1#12"/>
    <dgm:cxn modelId="{3909FE32-B214-4EDA-8AB3-E750907B369B}" srcId="{6A0109DC-9D16-4542-9961-8454DA51F687}" destId="{2D5788B6-C8A4-4B97-9483-859B453130BA}" srcOrd="4" destOrd="0" parTransId="{2D2BE0B6-3765-4C3E-9F98-45FB66239BAB}" sibTransId="{AB5A1FBA-139F-4C1B-ADCC-242974B17BA3}"/>
    <dgm:cxn modelId="{6119E433-06A6-4C67-8698-7963DC1CC622}" type="presOf" srcId="{51903276-FEC2-4263-8548-D444BC1194F3}" destId="{B738D050-C023-4608-A644-640907FFB3A8}" srcOrd="0" destOrd="0" presId="urn:microsoft.com/office/officeart/2005/8/layout/orgChart1#12"/>
    <dgm:cxn modelId="{814E0734-5A3E-4E2A-8462-60898F1C49FA}" type="presOf" srcId="{0339CC8A-2598-4B30-A1BE-41E03B30FD40}" destId="{51B3685C-57A1-4AE4-B2A7-12F9B74317A1}" srcOrd="0" destOrd="0" presId="urn:microsoft.com/office/officeart/2005/8/layout/orgChart1#12"/>
    <dgm:cxn modelId="{F4107E34-DC37-4451-A4EF-91286BCC8E0E}" type="presOf" srcId="{289DA6AD-0C2F-4216-84A9-29F71C9BFEBA}" destId="{436D0DFA-BA26-4B8F-8760-9D8815D098B1}" srcOrd="1" destOrd="0" presId="urn:microsoft.com/office/officeart/2005/8/layout/orgChart1#12"/>
    <dgm:cxn modelId="{C0568B34-E3E2-46B1-A26A-3FB1EE1E6EDF}" type="presOf" srcId="{66DE1697-30FD-42C0-8F61-4633AC6FADA5}" destId="{C7449E51-8061-414A-ABBF-E2EDFC7D418F}" srcOrd="1" destOrd="0" presId="urn:microsoft.com/office/officeart/2005/8/layout/orgChart1#12"/>
    <dgm:cxn modelId="{9CC8D634-C800-4395-8106-394CF7CC451D}" type="presOf" srcId="{AA576FE8-2ACA-49B7-9C95-10CDD07DAE9E}" destId="{4C0D1784-B7B5-464F-B117-D6C9DE5C5863}" srcOrd="1" destOrd="0" presId="urn:microsoft.com/office/officeart/2005/8/layout/orgChart1#12"/>
    <dgm:cxn modelId="{4D4F5637-E0B3-4505-BB53-CDC45FAE1EB8}" srcId="{2D5788B6-C8A4-4B97-9483-859B453130BA}" destId="{86AA449F-8DB1-4F46-A0AE-C177873701BA}" srcOrd="1" destOrd="0" parTransId="{6C707348-B5AE-4CA5-A17B-F63789988A13}" sibTransId="{8E8094E3-D141-4195-B735-5BB0C71AE9B3}"/>
    <dgm:cxn modelId="{0BF0AF38-1ACA-45DF-84E3-68A8070ED90D}" type="presOf" srcId="{20B11830-F69D-4EEA-8584-F1279D87E408}" destId="{9162E461-1E06-46DF-8F76-F13309A78673}" srcOrd="1" destOrd="0" presId="urn:microsoft.com/office/officeart/2005/8/layout/orgChart1#12"/>
    <dgm:cxn modelId="{ECD7773A-F128-4E7E-AFCD-E23252E7D4D8}" type="presOf" srcId="{86AA449F-8DB1-4F46-A0AE-C177873701BA}" destId="{D5259B15-22D5-44EF-8A7C-E66D753D6C81}" srcOrd="1" destOrd="0" presId="urn:microsoft.com/office/officeart/2005/8/layout/orgChart1#12"/>
    <dgm:cxn modelId="{35B7EA3A-39ED-4843-B83F-7999AC03E87D}" srcId="{6A0109DC-9D16-4542-9961-8454DA51F687}" destId="{5033FC84-0B29-49E6-96E6-970B4B8A7293}" srcOrd="0" destOrd="0" parTransId="{E59EE7E5-A33C-491D-92D3-5C5C99115599}" sibTransId="{53DCEAFD-39F4-46AB-A40D-CA87CA88AD23}"/>
    <dgm:cxn modelId="{82CA883B-337B-4F1F-AC1E-FFA01826A37C}" type="presOf" srcId="{2BB849D0-26D2-48B6-8D4F-A759B4C9D726}" destId="{E268AE23-5CCD-41A7-8C66-52333EB7E372}" srcOrd="1" destOrd="0" presId="urn:microsoft.com/office/officeart/2005/8/layout/orgChart1#12"/>
    <dgm:cxn modelId="{DF292B3C-3DF9-487C-8CC9-71E32B887250}" type="presOf" srcId="{3A204A21-B77D-4271-8629-8F11EF199CA6}" destId="{4011159B-3F83-441D-87DB-35E4ADF216D2}" srcOrd="1" destOrd="0" presId="urn:microsoft.com/office/officeart/2005/8/layout/orgChart1#12"/>
    <dgm:cxn modelId="{009C643C-87B7-4420-BEF1-2D06F15D83E1}" type="presOf" srcId="{9D49260B-2F5C-448D-8EE1-5E29807F35BE}" destId="{EB7580A0-FC15-43BA-BB91-16B36D06B4BC}" srcOrd="1" destOrd="0" presId="urn:microsoft.com/office/officeart/2005/8/layout/orgChart1#12"/>
    <dgm:cxn modelId="{BF3FE63C-8F68-4765-BC1E-48BCCFD12CEA}" type="presOf" srcId="{A8743E5C-0C10-461A-8775-05D97D206F7A}" destId="{D19F069C-8AA7-406C-9270-6978D03E11A2}" srcOrd="1" destOrd="0" presId="urn:microsoft.com/office/officeart/2005/8/layout/orgChart1#12"/>
    <dgm:cxn modelId="{060CA740-35D8-4065-A201-9BBDE3B508E9}" type="presOf" srcId="{AFC279B5-3477-4BE5-BD46-3570759D11A9}" destId="{761CD868-5463-480B-9FB2-8469C2B755DD}" srcOrd="1" destOrd="0" presId="urn:microsoft.com/office/officeart/2005/8/layout/orgChart1#12"/>
    <dgm:cxn modelId="{A632705F-DEA9-45D4-9E38-2C9026AE5EB1}" srcId="{F504E1B4-3DE0-4BE8-A8A4-66DBCEC9F144}" destId="{D430A7AD-CC58-45BE-80E8-E32E31C6DB8C}" srcOrd="1" destOrd="0" parTransId="{B9C23CD6-F3E9-4A4C-8876-C326DAE6AF18}" sibTransId="{30E87742-03CF-458C-83AD-FB7BDDB7D89D}"/>
    <dgm:cxn modelId="{B9E2DC60-769B-4358-ABC9-88221CA12099}" type="presOf" srcId="{3710AF5E-21BF-484C-9520-87CF8F037E02}" destId="{6D7FA564-73B8-4FC7-AD22-208160D27671}" srcOrd="1" destOrd="0" presId="urn:microsoft.com/office/officeart/2005/8/layout/orgChart1#12"/>
    <dgm:cxn modelId="{40F86362-CAB0-4067-8E06-69A701920AE0}" type="presOf" srcId="{09DC6DB2-61DB-47D9-8263-567FFA512A10}" destId="{E186E0F4-3BD8-444F-B8BD-0C14E5F549D2}" srcOrd="0" destOrd="0" presId="urn:microsoft.com/office/officeart/2005/8/layout/orgChart1#12"/>
    <dgm:cxn modelId="{586A5562-D77F-4E32-8CB7-86D35EBD00BD}" type="presOf" srcId="{AA576FE8-2ACA-49B7-9C95-10CDD07DAE9E}" destId="{AC3BD097-ED7A-4FB2-8605-8D038EB088AA}" srcOrd="0" destOrd="0" presId="urn:microsoft.com/office/officeart/2005/8/layout/orgChart1#12"/>
    <dgm:cxn modelId="{63083F44-3C6E-4F27-8F36-7562C25442BF}" type="presOf" srcId="{86AA449F-8DB1-4F46-A0AE-C177873701BA}" destId="{7B1DDBA0-BCB0-4057-807A-0604FA14CB29}" srcOrd="0" destOrd="0" presId="urn:microsoft.com/office/officeart/2005/8/layout/orgChart1#12"/>
    <dgm:cxn modelId="{B2D2C545-F43E-4A0F-B356-B8A816753F11}" type="presOf" srcId="{2D5788B6-C8A4-4B97-9483-859B453130BA}" destId="{BC0B7033-0755-4B8D-B3E8-8DB82733E702}" srcOrd="1" destOrd="0" presId="urn:microsoft.com/office/officeart/2005/8/layout/orgChart1#12"/>
    <dgm:cxn modelId="{E8330846-AC82-42AA-995A-F25336792FF9}" type="presOf" srcId="{4D73843C-BB69-42C1-B60F-E5710936EA83}" destId="{24450824-B14E-4128-BD78-DCD4D6E2E903}" srcOrd="0" destOrd="0" presId="urn:microsoft.com/office/officeart/2005/8/layout/orgChart1#12"/>
    <dgm:cxn modelId="{83B51446-E3DC-41E3-A4F5-88C2E205D00B}" type="presOf" srcId="{66DE1697-30FD-42C0-8F61-4633AC6FADA5}" destId="{6C7424FF-9651-4DBE-82ED-9BDCDEB14482}" srcOrd="0" destOrd="0" presId="urn:microsoft.com/office/officeart/2005/8/layout/orgChart1#12"/>
    <dgm:cxn modelId="{BFA62F46-06F8-479C-BF5B-E9D644444055}" srcId="{F504E1B4-3DE0-4BE8-A8A4-66DBCEC9F144}" destId="{66DE1697-30FD-42C0-8F61-4633AC6FADA5}" srcOrd="0" destOrd="0" parTransId="{8EC40F02-0576-40AF-A474-2F06E01F3237}" sibTransId="{E5CA9179-D1CC-4B79-8D2F-A95C696E5E56}"/>
    <dgm:cxn modelId="{51B71047-E077-4116-8CC4-62A55AF493EA}" type="presOf" srcId="{AFC279B5-3477-4BE5-BD46-3570759D11A9}" destId="{9A4E869D-B1CE-411D-A874-0D1EE1BAA16B}" srcOrd="0" destOrd="0" presId="urn:microsoft.com/office/officeart/2005/8/layout/orgChart1#12"/>
    <dgm:cxn modelId="{6D100168-1E51-4815-9E3F-7F9893F1814B}" type="presOf" srcId="{8CFE33A9-292F-4B65-8AA4-680729E715F7}" destId="{022DBA86-FA0E-4CE0-88E5-B70485865162}" srcOrd="0" destOrd="0" presId="urn:microsoft.com/office/officeart/2005/8/layout/orgChart1#12"/>
    <dgm:cxn modelId="{8E43A368-958B-4EB5-8B55-4F2DB0A33E60}" type="presOf" srcId="{4B28742E-8655-4293-A651-19671943BE2E}" destId="{F110B3AE-B08F-4EAA-913D-54E88609EE89}" srcOrd="1" destOrd="0" presId="urn:microsoft.com/office/officeart/2005/8/layout/orgChart1#12"/>
    <dgm:cxn modelId="{AF8B8769-03AA-4BA7-8A6D-7306E389C990}" srcId="{5033FC84-0B29-49E6-96E6-970B4B8A7293}" destId="{9D49260B-2F5C-448D-8EE1-5E29807F35BE}" srcOrd="1" destOrd="0" parTransId="{8140F7D7-4CC4-48C1-8372-15B9D275048E}" sibTransId="{94007CD7-9F3D-4DC2-847A-0188F2B73C85}"/>
    <dgm:cxn modelId="{97F7AC4A-BCFA-4038-A7BF-0F89F4B576CF}" srcId="{6A0109DC-9D16-4542-9961-8454DA51F687}" destId="{0C763CB1-42C3-40A4-B09F-2E8EAEEE7B50}" srcOrd="1" destOrd="0" parTransId="{D9A34DD1-BCC1-4C42-9520-93C54D347D85}" sibTransId="{C66899A0-F539-4D97-9968-0902A0D5E38A}"/>
    <dgm:cxn modelId="{9D8F836C-8D60-4977-A0D2-DFBF8760671D}" type="presOf" srcId="{05956601-D4DE-4FE3-9482-DE930F6049EE}" destId="{A4CDBCC8-21DD-43B2-9DA4-A83BCF464636}" srcOrd="0" destOrd="0" presId="urn:microsoft.com/office/officeart/2005/8/layout/orgChart1#12"/>
    <dgm:cxn modelId="{4E1FE56C-BF3E-43DF-92C3-A12050CB4328}" type="presOf" srcId="{A8743E5C-0C10-461A-8775-05D97D206F7A}" destId="{048FCB3F-BBAF-4C91-91D4-3C18215A14C2}" srcOrd="0" destOrd="0" presId="urn:microsoft.com/office/officeart/2005/8/layout/orgChart1#12"/>
    <dgm:cxn modelId="{610A3F70-E291-4E22-BD75-4FAD688A0522}" srcId="{CF3FE917-7920-423E-8BEE-029107E38774}" destId="{AA576FE8-2ACA-49B7-9C95-10CDD07DAE9E}" srcOrd="0" destOrd="0" parTransId="{93FFA509-AEC3-4F21-87A2-1A1C0656F688}" sibTransId="{F42F1F17-0CEF-4820-9E96-8DD76D013CE8}"/>
    <dgm:cxn modelId="{493B8B71-2D34-4F64-9AB7-7E1A283E27D3}" srcId="{2D5788B6-C8A4-4B97-9483-859B453130BA}" destId="{8CFE33A9-292F-4B65-8AA4-680729E715F7}" srcOrd="2" destOrd="0" parTransId="{21C940D5-1E79-4FE9-8B08-E020DCE53E2E}" sibTransId="{263A53C8-C3C6-49F7-9B5E-6900967D7ED8}"/>
    <dgm:cxn modelId="{8A540C72-6FC1-46A3-82D2-78FE5B0E7AD4}" type="presOf" srcId="{2D2BE0B6-3765-4C3E-9F98-45FB66239BAB}" destId="{813CAF69-4FDF-4A3D-8B13-79CC706746AF}" srcOrd="0" destOrd="0" presId="urn:microsoft.com/office/officeart/2005/8/layout/orgChart1#12"/>
    <dgm:cxn modelId="{99FB4D52-5C4B-4356-8C0F-5C44187D95CC}" srcId="{6A0109DC-9D16-4542-9961-8454DA51F687}" destId="{CF3FE917-7920-423E-8BEE-029107E38774}" srcOrd="5" destOrd="0" parTransId="{8DC5D23D-7EEB-4FF3-A657-59271F100FEB}" sibTransId="{C5A1120D-545A-4E1A-9C3F-B1CA1AB4923E}"/>
    <dgm:cxn modelId="{6ADBA972-26F4-42A1-9B69-5C17379FF742}" type="presOf" srcId="{4713E1A5-2606-418E-B413-5EC690D4D07B}" destId="{CF87B192-722C-4E8A-92AF-F446C4915153}" srcOrd="0" destOrd="0" presId="urn:microsoft.com/office/officeart/2005/8/layout/orgChart1#12"/>
    <dgm:cxn modelId="{DA0AD454-C885-4ED5-9648-C4E8CD249EC9}" srcId="{F504E1B4-3DE0-4BE8-A8A4-66DBCEC9F144}" destId="{289DA6AD-0C2F-4216-84A9-29F71C9BFEBA}" srcOrd="2" destOrd="0" parTransId="{C38525C2-7757-4358-BFCC-CA3CA2E743E5}" sibTransId="{97EDB9B9-486D-410D-8C48-C47053500871}"/>
    <dgm:cxn modelId="{F0BFD575-1620-44D4-B902-4388EA640FBB}" type="presOf" srcId="{CF3FE917-7920-423E-8BEE-029107E38774}" destId="{640E00FE-A5E1-46AA-BC1D-8BDABAD68354}" srcOrd="0" destOrd="0" presId="urn:microsoft.com/office/officeart/2005/8/layout/orgChart1#12"/>
    <dgm:cxn modelId="{42F32977-5B8A-4677-BAC5-B3F4F52D14ED}" type="presOf" srcId="{CF3FE917-7920-423E-8BEE-029107E38774}" destId="{1F64241E-24F5-402B-A584-295143966FDC}" srcOrd="1" destOrd="0" presId="urn:microsoft.com/office/officeart/2005/8/layout/orgChart1#12"/>
    <dgm:cxn modelId="{A45BD277-7F0B-4A39-BF4F-3D5A28FE69EE}" srcId="{CF3FE917-7920-423E-8BEE-029107E38774}" destId="{467278C2-BDAF-45FC-8F17-71C27F8589D3}" srcOrd="2" destOrd="0" parTransId="{05956601-D4DE-4FE3-9482-DE930F6049EE}" sibTransId="{34E8E4F9-7CDE-4F33-A665-4ADA3A3D57E5}"/>
    <dgm:cxn modelId="{89F74C58-F5F5-4838-89D6-6E4D309BE695}" srcId="{102154C9-E01F-4B0A-B0AC-0A9244D01B2A}" destId="{AFC279B5-3477-4BE5-BD46-3570759D11A9}" srcOrd="3" destOrd="0" parTransId="{771F6EDE-D9FF-46BB-96D8-2A5B94A50114}" sibTransId="{4D196017-7DB9-4EA8-A31E-2B0BF13373F7}"/>
    <dgm:cxn modelId="{F425D159-3B01-4BD1-9D3A-E067A6CB05E2}" srcId="{CF3FE917-7920-423E-8BEE-029107E38774}" destId="{4B28742E-8655-4293-A651-19671943BE2E}" srcOrd="1" destOrd="0" parTransId="{258793D0-361D-4D9A-9703-3FCF1977D750}" sibTransId="{AC632811-9929-4666-96C6-5AD8704DED65}"/>
    <dgm:cxn modelId="{2E28EA5A-1AB3-4C41-A6B9-33C9EE58F613}" srcId="{102154C9-E01F-4B0A-B0AC-0A9244D01B2A}" destId="{2BB849D0-26D2-48B6-8D4F-A759B4C9D726}" srcOrd="1" destOrd="0" parTransId="{B4BC4F62-2371-4691-98A6-A64289F6D0A3}" sibTransId="{7ED360A3-25BE-443B-8F91-DA531F30C0FF}"/>
    <dgm:cxn modelId="{E0B1A780-576B-4AB1-A9A1-5BEB2A339189}" type="presOf" srcId="{6A0109DC-9D16-4542-9961-8454DA51F687}" destId="{3CAE0633-C583-47CA-A72A-5BEB04C8AC6D}" srcOrd="1" destOrd="0" presId="urn:microsoft.com/office/officeart/2005/8/layout/orgChart1#12"/>
    <dgm:cxn modelId="{6D270889-2D6C-4597-BEAE-001CFDB1C741}" srcId="{0C763CB1-42C3-40A4-B09F-2E8EAEEE7B50}" destId="{3A204A21-B77D-4271-8629-8F11EF199CA6}" srcOrd="0" destOrd="0" parTransId="{6BCD4792-ACD2-41F2-995A-26DE1A6821B2}" sibTransId="{20FC0F2E-9B9B-4674-A8CA-C1EB4103477C}"/>
    <dgm:cxn modelId="{BEE7FE8B-BE51-401D-AEA1-52CE8F59987E}" type="presOf" srcId="{5CE072CD-94E4-417F-BDEE-54AEEC4B1667}" destId="{925D14CA-3EAD-4B50-95BA-C5552FA4A54D}" srcOrd="1" destOrd="0" presId="urn:microsoft.com/office/officeart/2005/8/layout/orgChart1#12"/>
    <dgm:cxn modelId="{5F26DC8E-8037-4596-8087-FD65F8717A04}" type="presOf" srcId="{14A9D83B-815C-461F-8677-EA383B11EABA}" destId="{8FB3B848-7EA1-41A2-8FFB-3DA19C9CB18C}" srcOrd="1" destOrd="0" presId="urn:microsoft.com/office/officeart/2005/8/layout/orgChart1#12"/>
    <dgm:cxn modelId="{5AFB888F-8640-424B-9B4E-CC569886F0AF}" srcId="{5033FC84-0B29-49E6-96E6-970B4B8A7293}" destId="{5CE072CD-94E4-417F-BDEE-54AEEC4B1667}" srcOrd="0" destOrd="0" parTransId="{1D4100FE-42D9-4EC2-8D45-86CED84DD3E7}" sibTransId="{BB850E90-6BF0-42CB-B53C-D5BAA06EF55E}"/>
    <dgm:cxn modelId="{BB6EB690-D1AB-4B1B-A4EB-B93F184C2AF3}" srcId="{102154C9-E01F-4B0A-B0AC-0A9244D01B2A}" destId="{ADB74037-450C-4353-869D-AE389BFD6E65}" srcOrd="0" destOrd="0" parTransId="{AB748968-DB18-46F7-B04A-8F4404D69DCF}" sibTransId="{F2BE2A00-56CC-49EA-A018-1CA1A57414BC}"/>
    <dgm:cxn modelId="{2DA54B96-999C-41B9-A312-AC332BE6FCA4}" srcId="{2D5788B6-C8A4-4B97-9483-859B453130BA}" destId="{3710AF5E-21BF-484C-9520-87CF8F037E02}" srcOrd="3" destOrd="0" parTransId="{79E14DEF-0AD2-4CD5-B586-94D6967C3FFD}" sibTransId="{7FD4824A-822E-4C43-90EE-6DC4C662E1E0}"/>
    <dgm:cxn modelId="{9A97B99A-CABF-46DD-86B5-B35C15136A84}" type="presOf" srcId="{20B11830-F69D-4EEA-8584-F1279D87E408}" destId="{BE411857-E5FD-4178-8B80-65F210637D82}" srcOrd="0" destOrd="0" presId="urn:microsoft.com/office/officeart/2005/8/layout/orgChart1#12"/>
    <dgm:cxn modelId="{2FA0849C-A8D6-4F1C-BB33-608F801B5A18}" type="presOf" srcId="{98EB8ECA-7FA6-4FBC-9C10-194CB01ED9A7}" destId="{CC5F5DC8-D6CD-45A7-9056-53C40FCB66C4}" srcOrd="1" destOrd="0" presId="urn:microsoft.com/office/officeart/2005/8/layout/orgChart1#12"/>
    <dgm:cxn modelId="{2766CE9E-59C8-4ED2-994B-721ECAEA6B8D}" type="presOf" srcId="{D430A7AD-CC58-45BE-80E8-E32E31C6DB8C}" destId="{B9230C74-162A-4D26-AF10-36D166912B56}" srcOrd="0" destOrd="0" presId="urn:microsoft.com/office/officeart/2005/8/layout/orgChart1#12"/>
    <dgm:cxn modelId="{ED00CC9F-CED7-40E2-9A7D-D85BA1C551B8}" type="presOf" srcId="{8CFE33A9-292F-4B65-8AA4-680729E715F7}" destId="{C0227337-C250-482D-92EF-B0DAF0EDAA56}" srcOrd="1" destOrd="0" presId="urn:microsoft.com/office/officeart/2005/8/layout/orgChart1#12"/>
    <dgm:cxn modelId="{987901A5-3DF5-469D-A643-F8DD78CC31A7}" type="presOf" srcId="{ADB74037-450C-4353-869D-AE389BFD6E65}" destId="{A0FF441A-980F-4F32-B067-2D8062BEC436}" srcOrd="1" destOrd="0" presId="urn:microsoft.com/office/officeart/2005/8/layout/orgChart1#12"/>
    <dgm:cxn modelId="{2D8C53A7-12DC-4C7A-85F6-5425559253E1}" type="presOf" srcId="{D9A34DD1-BCC1-4C42-9520-93C54D347D85}" destId="{34A37048-32D7-437E-9F37-84A649D2DC25}" srcOrd="0" destOrd="0" presId="urn:microsoft.com/office/officeart/2005/8/layout/orgChart1#12"/>
    <dgm:cxn modelId="{3FD77FA9-851A-49ED-BC14-469BC48FFBE8}" srcId="{6A0109DC-9D16-4542-9961-8454DA51F687}" destId="{102154C9-E01F-4B0A-B0AC-0A9244D01B2A}" srcOrd="2" destOrd="0" parTransId="{09DC6DB2-61DB-47D9-8263-567FFA512A10}" sibTransId="{85C9782D-9712-4698-9EC2-4A69F1845BD6}"/>
    <dgm:cxn modelId="{C5CEF0AA-75EE-4119-A497-1D3DE5F1EBAF}" type="presOf" srcId="{6A0109DC-9D16-4542-9961-8454DA51F687}" destId="{A5ADC821-6AB7-4603-A5A3-F088EA2290E4}" srcOrd="0" destOrd="0" presId="urn:microsoft.com/office/officeart/2005/8/layout/orgChart1#12"/>
    <dgm:cxn modelId="{D97674AD-CB27-4866-8328-EBBB0B76E68D}" type="presOf" srcId="{F504E1B4-3DE0-4BE8-A8A4-66DBCEC9F144}" destId="{B6B8CEE5-6DBE-4791-859D-71DF721510B0}" srcOrd="0" destOrd="0" presId="urn:microsoft.com/office/officeart/2005/8/layout/orgChart1#12"/>
    <dgm:cxn modelId="{19A87AB1-C35A-4655-87B5-2BCDB1D22F83}" type="presOf" srcId="{32494E6E-ED7D-474E-A9B2-9659D58FA6B9}" destId="{93CDA012-FDDC-4384-BE58-0DB321C78907}" srcOrd="0" destOrd="0" presId="urn:microsoft.com/office/officeart/2005/8/layout/orgChart1#12"/>
    <dgm:cxn modelId="{82FAD4B5-461D-48D6-AFA2-3BC5D15E72EE}" srcId="{CF3FE917-7920-423E-8BEE-029107E38774}" destId="{20B11830-F69D-4EEA-8584-F1279D87E408}" srcOrd="3" destOrd="0" parTransId="{8566DBE4-ED31-4D3B-B097-5112E7F80B3D}" sibTransId="{D05542C0-0550-487D-815C-D7BD5613712F}"/>
    <dgm:cxn modelId="{CC5E50B7-18BE-491A-8E7E-FF377C2A6C3F}" type="presOf" srcId="{8566DBE4-ED31-4D3B-B097-5112E7F80B3D}" destId="{289A3759-A064-4DFD-A550-8A56F6BF3312}" srcOrd="0" destOrd="0" presId="urn:microsoft.com/office/officeart/2005/8/layout/orgChart1#12"/>
    <dgm:cxn modelId="{5A57FEBC-0299-4DEF-8F5C-A2037E0F29DD}" type="presOf" srcId="{4B28742E-8655-4293-A651-19671943BE2E}" destId="{C684A376-D27C-466A-877B-0603F1BB0241}" srcOrd="0" destOrd="0" presId="urn:microsoft.com/office/officeart/2005/8/layout/orgChart1#12"/>
    <dgm:cxn modelId="{894360BD-4D44-40EE-822F-AED5C6924B2B}" type="presOf" srcId="{E59EE7E5-A33C-491D-92D3-5C5C99115599}" destId="{4243CDC5-72EC-49C1-9022-E3CA7C6D6508}" srcOrd="0" destOrd="0" presId="urn:microsoft.com/office/officeart/2005/8/layout/orgChart1#12"/>
    <dgm:cxn modelId="{1C58EDC0-05F4-42F4-B83B-8DC34AD86224}" type="presOf" srcId="{5CE072CD-94E4-417F-BDEE-54AEEC4B1667}" destId="{4CBC7F7D-E85B-48BE-90CC-28A082B634C3}" srcOrd="0" destOrd="0" presId="urn:microsoft.com/office/officeart/2005/8/layout/orgChart1#12"/>
    <dgm:cxn modelId="{A355E1C2-487B-4DD9-9222-915ACC991683}" type="presOf" srcId="{3710AF5E-21BF-484C-9520-87CF8F037E02}" destId="{8ED30953-B4F0-4293-92DE-F6CF58C55C86}" srcOrd="0" destOrd="0" presId="urn:microsoft.com/office/officeart/2005/8/layout/orgChart1#12"/>
    <dgm:cxn modelId="{34B9EDC3-C95A-4C40-9DCD-AFB1B24AC23A}" type="presOf" srcId="{B9C23CD6-F3E9-4A4C-8876-C326DAE6AF18}" destId="{F55E3AB6-9828-4B65-B761-7E1034EDEF87}" srcOrd="0" destOrd="0" presId="urn:microsoft.com/office/officeart/2005/8/layout/orgChart1#12"/>
    <dgm:cxn modelId="{3A4344C6-F356-4D65-9161-3CF0983D3E5B}" srcId="{0C763CB1-42C3-40A4-B09F-2E8EAEEE7B50}" destId="{A8743E5C-0C10-461A-8775-05D97D206F7A}" srcOrd="2" destOrd="0" parTransId="{B2120E95-6D56-4AF4-A5A4-038AF717BEA0}" sibTransId="{DB00C3EA-029B-48B8-9614-5640BD4B8FEB}"/>
    <dgm:cxn modelId="{617868C7-3F21-44E5-AFD1-29077BFC9369}" type="presOf" srcId="{93FFA509-AEC3-4F21-87A2-1A1C0656F688}" destId="{20DE261D-72F0-4235-B6F6-0759C884D0E4}" srcOrd="0" destOrd="0" presId="urn:microsoft.com/office/officeart/2005/8/layout/orgChart1#12"/>
    <dgm:cxn modelId="{D2D0C8C8-A181-4752-8595-A1F22BBA930C}" type="presOf" srcId="{5033FC84-0B29-49E6-96E6-970B4B8A7293}" destId="{BF613765-38DE-4EB0-884B-B9356E51AC91}" srcOrd="0" destOrd="0" presId="urn:microsoft.com/office/officeart/2005/8/layout/orgChart1#12"/>
    <dgm:cxn modelId="{984004CC-C8A5-4084-A442-A8DAE4E353FF}" type="presOf" srcId="{98EB8ECA-7FA6-4FBC-9C10-194CB01ED9A7}" destId="{22383A2B-EAC1-46FB-A57E-4ACE7BBD792F}" srcOrd="0" destOrd="0" presId="urn:microsoft.com/office/officeart/2005/8/layout/orgChart1#12"/>
    <dgm:cxn modelId="{D8F736CE-D4BD-491F-8247-994EFFE2CD75}" type="presOf" srcId="{9D49260B-2F5C-448D-8EE1-5E29807F35BE}" destId="{A67F988E-EB3B-4CE8-8408-6EB39A37CB36}" srcOrd="0" destOrd="0" presId="urn:microsoft.com/office/officeart/2005/8/layout/orgChart1#12"/>
    <dgm:cxn modelId="{3D5DE8CE-1907-4795-B022-42A7050A2F7E}" type="presOf" srcId="{8DC5D23D-7EEB-4FF3-A657-59271F100FEB}" destId="{E1119730-A08E-4035-8F7C-6BFB5A6C807F}" srcOrd="0" destOrd="0" presId="urn:microsoft.com/office/officeart/2005/8/layout/orgChart1#12"/>
    <dgm:cxn modelId="{DD839BD1-66A5-4D81-B19B-C7C8028755A7}" type="presOf" srcId="{102154C9-E01F-4B0A-B0AC-0A9244D01B2A}" destId="{C91DF917-64A5-4DAB-BBC2-6DAD077E2F0E}" srcOrd="1" destOrd="0" presId="urn:microsoft.com/office/officeart/2005/8/layout/orgChart1#12"/>
    <dgm:cxn modelId="{140945D4-C04D-416F-A7C6-7999A01A1C9E}" type="presOf" srcId="{289DA6AD-0C2F-4216-84A9-29F71C9BFEBA}" destId="{0129DBD9-9C2E-4D0F-AED8-EB3277131D3F}" srcOrd="0" destOrd="0" presId="urn:microsoft.com/office/officeart/2005/8/layout/orgChart1#12"/>
    <dgm:cxn modelId="{B3EDD2D4-EC17-4E42-AD41-EC4CCDA22F2A}" srcId="{102154C9-E01F-4B0A-B0AC-0A9244D01B2A}" destId="{14A9D83B-815C-461F-8677-EA383B11EABA}" srcOrd="2" destOrd="0" parTransId="{4D73843C-BB69-42C1-B60F-E5710936EA83}" sibTransId="{4E1327F5-B879-4D17-B6AC-987CB649019B}"/>
    <dgm:cxn modelId="{F8C713D9-A1A5-4C3A-B2D5-669302190870}" srcId="{6A0109DC-9D16-4542-9961-8454DA51F687}" destId="{F504E1B4-3DE0-4BE8-A8A4-66DBCEC9F144}" srcOrd="3" destOrd="0" parTransId="{00AC3F8B-710F-438A-8B71-0B0A4B46D387}" sibTransId="{261C52D8-A9CF-409B-9293-8BC60D41F169}"/>
    <dgm:cxn modelId="{B43967DE-4144-4D24-A1E1-AFC3F9AA59FD}" type="presOf" srcId="{102154C9-E01F-4B0A-B0AC-0A9244D01B2A}" destId="{E908A7FE-13F1-4977-8796-5457E15826FB}" srcOrd="0" destOrd="0" presId="urn:microsoft.com/office/officeart/2005/8/layout/orgChart1#12"/>
    <dgm:cxn modelId="{4E958EE3-0698-4175-9DF6-33DCADFC3400}" type="presOf" srcId="{8EC40F02-0576-40AF-A474-2F06E01F3237}" destId="{88BD1AC4-B85B-4775-90C6-B285A8BB8D17}" srcOrd="0" destOrd="0" presId="urn:microsoft.com/office/officeart/2005/8/layout/orgChart1#12"/>
    <dgm:cxn modelId="{BB08ECE4-8C5D-4FF8-B7E3-6CF40C8E901F}" type="presOf" srcId="{0C763CB1-42C3-40A4-B09F-2E8EAEEE7B50}" destId="{66E33CC1-999B-4591-ADFC-DC928765C6BA}" srcOrd="0" destOrd="0" presId="urn:microsoft.com/office/officeart/2005/8/layout/orgChart1#12"/>
    <dgm:cxn modelId="{0AFF3CE5-DBB8-4292-BB31-0C927D748366}" type="presOf" srcId="{F11C735E-E329-4E2B-9C3C-54595B2F8721}" destId="{AC3542C6-438A-47A2-BEDD-A0DC55492822}" srcOrd="0" destOrd="0" presId="urn:microsoft.com/office/officeart/2005/8/layout/orgChart1#12"/>
    <dgm:cxn modelId="{432019E8-5E8A-4223-A6CB-9009A54FC8F7}" type="presOf" srcId="{B4BC4F62-2371-4691-98A6-A64289F6D0A3}" destId="{EA2CB209-C42A-4D7C-9BD3-EEEBD164C339}" srcOrd="0" destOrd="0" presId="urn:microsoft.com/office/officeart/2005/8/layout/orgChart1#12"/>
    <dgm:cxn modelId="{B00C1EE8-C471-4803-A959-4C0A4625E2F2}" type="presOf" srcId="{467278C2-BDAF-45FC-8F17-71C27F8589D3}" destId="{A9504B7B-3288-4318-B285-249F82A46A0C}" srcOrd="1" destOrd="0" presId="urn:microsoft.com/office/officeart/2005/8/layout/orgChart1#12"/>
    <dgm:cxn modelId="{3E6F56EB-94EB-4B81-BBA7-739A62D766D6}" type="presOf" srcId="{0C763CB1-42C3-40A4-B09F-2E8EAEEE7B50}" destId="{BE3C6422-E0D2-4296-8D91-F657F7F8A307}" srcOrd="1" destOrd="0" presId="urn:microsoft.com/office/officeart/2005/8/layout/orgChart1#12"/>
    <dgm:cxn modelId="{BC904CF2-02FF-4767-AF6C-0AF54C7502A1}" type="presOf" srcId="{5033FC84-0B29-49E6-96E6-970B4B8A7293}" destId="{8643ABF5-18A5-4D63-84C5-133936C1A285}" srcOrd="1" destOrd="0" presId="urn:microsoft.com/office/officeart/2005/8/layout/orgChart1#12"/>
    <dgm:cxn modelId="{7D24DBF2-E92A-46D8-AB12-2D17C8D1B4B7}" type="presOf" srcId="{1D4100FE-42D9-4EC2-8D45-86CED84DD3E7}" destId="{2B816001-9F5E-462A-AA15-E5786AE7BE35}" srcOrd="0" destOrd="0" presId="urn:microsoft.com/office/officeart/2005/8/layout/orgChart1#12"/>
    <dgm:cxn modelId="{7653C2F3-E195-48EC-AEC7-781383038C73}" type="presOf" srcId="{AB748968-DB18-46F7-B04A-8F4404D69DCF}" destId="{781EC143-A48E-4E6E-8A58-3E2016B2D720}" srcOrd="0" destOrd="0" presId="urn:microsoft.com/office/officeart/2005/8/layout/orgChart1#12"/>
    <dgm:cxn modelId="{ED0E68F4-79A0-448A-9B28-E39F4D8DB579}" type="presOf" srcId="{F504E1B4-3DE0-4BE8-A8A4-66DBCEC9F144}" destId="{7FF566BB-4B5B-4152-93AE-F3A53A3A2EAE}" srcOrd="1" destOrd="0" presId="urn:microsoft.com/office/officeart/2005/8/layout/orgChart1#12"/>
    <dgm:cxn modelId="{7FE02CF7-5F72-4587-BE78-EE0DCE8EEAC4}" type="presOf" srcId="{B2120E95-6D56-4AF4-A5A4-038AF717BEA0}" destId="{C82A5B69-B234-44A0-AE02-9F69C27FEF99}" srcOrd="0" destOrd="0" presId="urn:microsoft.com/office/officeart/2005/8/layout/orgChart1#12"/>
    <dgm:cxn modelId="{FF8532F8-84D6-44CA-81B7-2F2C46DE38D9}" type="presOf" srcId="{32494E6E-ED7D-474E-A9B2-9659D58FA6B9}" destId="{36EE2998-F09C-4810-A5A4-25104BC71ECC}" srcOrd="1" destOrd="0" presId="urn:microsoft.com/office/officeart/2005/8/layout/orgChart1#12"/>
    <dgm:cxn modelId="{92EDD3FC-99F1-43A7-8C6E-7375C1143B6F}" type="presOf" srcId="{51903276-FEC2-4263-8548-D444BC1194F3}" destId="{43A35C31-C2F0-4B7C-9D17-A7F80F942213}" srcOrd="1" destOrd="0" presId="urn:microsoft.com/office/officeart/2005/8/layout/orgChart1#12"/>
    <dgm:cxn modelId="{2639EACB-6FD2-4889-AD3C-5E94A6935E4A}" type="presParOf" srcId="{CF87B192-722C-4E8A-92AF-F446C4915153}" destId="{5115B298-9737-4020-A105-2CD2E52819C1}" srcOrd="0" destOrd="0" presId="urn:microsoft.com/office/officeart/2005/8/layout/orgChart1#12"/>
    <dgm:cxn modelId="{A9A87CE7-5328-4E8A-83BF-DEA462FBCF51}" type="presParOf" srcId="{5115B298-9737-4020-A105-2CD2E52819C1}" destId="{079537DB-DE01-490D-AC69-714B1AA8241A}" srcOrd="0" destOrd="0" presId="urn:microsoft.com/office/officeart/2005/8/layout/orgChart1#12"/>
    <dgm:cxn modelId="{51DB6E16-6437-4499-87BE-37E760353A7B}" type="presParOf" srcId="{079537DB-DE01-490D-AC69-714B1AA8241A}" destId="{A5ADC821-6AB7-4603-A5A3-F088EA2290E4}" srcOrd="0" destOrd="0" presId="urn:microsoft.com/office/officeart/2005/8/layout/orgChart1#12"/>
    <dgm:cxn modelId="{F02521F3-A9FA-4F04-B553-15615F2D55AF}" type="presParOf" srcId="{079537DB-DE01-490D-AC69-714B1AA8241A}" destId="{3CAE0633-C583-47CA-A72A-5BEB04C8AC6D}" srcOrd="1" destOrd="0" presId="urn:microsoft.com/office/officeart/2005/8/layout/orgChart1#12"/>
    <dgm:cxn modelId="{8A56E026-417A-4C0F-8AD9-B31ECEF1014C}" type="presParOf" srcId="{5115B298-9737-4020-A105-2CD2E52819C1}" destId="{5432AA40-A092-40BB-A803-EAED2225274C}" srcOrd="1" destOrd="0" presId="urn:microsoft.com/office/officeart/2005/8/layout/orgChart1#12"/>
    <dgm:cxn modelId="{11633621-DEC6-436A-B1CF-05410B208AA5}" type="presParOf" srcId="{5432AA40-A092-40BB-A803-EAED2225274C}" destId="{4243CDC5-72EC-49C1-9022-E3CA7C6D6508}" srcOrd="0" destOrd="0" presId="urn:microsoft.com/office/officeart/2005/8/layout/orgChart1#12"/>
    <dgm:cxn modelId="{B4064FFE-4FCE-4F3C-804C-AABB57FB67A1}" type="presParOf" srcId="{5432AA40-A092-40BB-A803-EAED2225274C}" destId="{C26A3739-411E-42B7-9009-E61A4C6E85C8}" srcOrd="1" destOrd="0" presId="urn:microsoft.com/office/officeart/2005/8/layout/orgChart1#12"/>
    <dgm:cxn modelId="{A2100038-A4FB-47B4-BFF0-A9CC09827CDD}" type="presParOf" srcId="{C26A3739-411E-42B7-9009-E61A4C6E85C8}" destId="{6A3D916D-5EEF-4DA9-A244-80C2516C60AE}" srcOrd="0" destOrd="0" presId="urn:microsoft.com/office/officeart/2005/8/layout/orgChart1#12"/>
    <dgm:cxn modelId="{652BBE6A-45A5-414A-918D-85A5CA49FDF3}" type="presParOf" srcId="{6A3D916D-5EEF-4DA9-A244-80C2516C60AE}" destId="{BF613765-38DE-4EB0-884B-B9356E51AC91}" srcOrd="0" destOrd="0" presId="urn:microsoft.com/office/officeart/2005/8/layout/orgChart1#12"/>
    <dgm:cxn modelId="{BA156C0F-6928-491F-8667-6527F8CFDA30}" type="presParOf" srcId="{6A3D916D-5EEF-4DA9-A244-80C2516C60AE}" destId="{8643ABF5-18A5-4D63-84C5-133936C1A285}" srcOrd="1" destOrd="0" presId="urn:microsoft.com/office/officeart/2005/8/layout/orgChart1#12"/>
    <dgm:cxn modelId="{45EAA647-9343-49A2-AC1F-D401E1B30EE5}" type="presParOf" srcId="{C26A3739-411E-42B7-9009-E61A4C6E85C8}" destId="{6DBE61B4-23B0-4D6A-841D-1049D628D342}" srcOrd="1" destOrd="0" presId="urn:microsoft.com/office/officeart/2005/8/layout/orgChart1#12"/>
    <dgm:cxn modelId="{F1A2C3E9-78D5-4A9F-8BD5-2684643DE081}" type="presParOf" srcId="{6DBE61B4-23B0-4D6A-841D-1049D628D342}" destId="{2B816001-9F5E-462A-AA15-E5786AE7BE35}" srcOrd="0" destOrd="0" presId="urn:microsoft.com/office/officeart/2005/8/layout/orgChart1#12"/>
    <dgm:cxn modelId="{F83DF208-B5CF-4F87-98F3-ACBB00CB1A3F}" type="presParOf" srcId="{6DBE61B4-23B0-4D6A-841D-1049D628D342}" destId="{84A50F70-CA6B-4476-86C6-7C40254053BF}" srcOrd="1" destOrd="0" presId="urn:microsoft.com/office/officeart/2005/8/layout/orgChart1#12"/>
    <dgm:cxn modelId="{9DAD2B26-17F1-4CE4-96C7-0D1D967F275E}" type="presParOf" srcId="{84A50F70-CA6B-4476-86C6-7C40254053BF}" destId="{7C9864E2-8C00-4D63-85B1-4023BA5B2FBD}" srcOrd="0" destOrd="0" presId="urn:microsoft.com/office/officeart/2005/8/layout/orgChart1#12"/>
    <dgm:cxn modelId="{E8CB888B-4327-49AA-B17E-04DFAFC4A62E}" type="presParOf" srcId="{7C9864E2-8C00-4D63-85B1-4023BA5B2FBD}" destId="{4CBC7F7D-E85B-48BE-90CC-28A082B634C3}" srcOrd="0" destOrd="0" presId="urn:microsoft.com/office/officeart/2005/8/layout/orgChart1#12"/>
    <dgm:cxn modelId="{B6437899-E26B-4E5E-A7FA-3E541D6FBE7A}" type="presParOf" srcId="{7C9864E2-8C00-4D63-85B1-4023BA5B2FBD}" destId="{925D14CA-3EAD-4B50-95BA-C5552FA4A54D}" srcOrd="1" destOrd="0" presId="urn:microsoft.com/office/officeart/2005/8/layout/orgChart1#12"/>
    <dgm:cxn modelId="{150E203A-2B13-4AD0-95FC-402329E7B454}" type="presParOf" srcId="{84A50F70-CA6B-4476-86C6-7C40254053BF}" destId="{5D079152-5AC8-4F77-831A-CCED904EDB84}" srcOrd="1" destOrd="0" presId="urn:microsoft.com/office/officeart/2005/8/layout/orgChart1#12"/>
    <dgm:cxn modelId="{532FC103-D201-4238-AAB5-CB69F2783D93}" type="presParOf" srcId="{84A50F70-CA6B-4476-86C6-7C40254053BF}" destId="{B6A4E6BE-84AD-4659-8834-25B045690D39}" srcOrd="2" destOrd="0" presId="urn:microsoft.com/office/officeart/2005/8/layout/orgChart1#12"/>
    <dgm:cxn modelId="{44E609D1-2D24-4161-8A44-CE23196EDDF3}" type="presParOf" srcId="{6DBE61B4-23B0-4D6A-841D-1049D628D342}" destId="{378C79C5-1AF8-4685-BD70-83ABBED4276F}" srcOrd="2" destOrd="0" presId="urn:microsoft.com/office/officeart/2005/8/layout/orgChart1#12"/>
    <dgm:cxn modelId="{B9226C84-092B-45B6-A7A0-731C21F8D3C2}" type="presParOf" srcId="{6DBE61B4-23B0-4D6A-841D-1049D628D342}" destId="{5F02E812-A305-4BE3-B4DD-31BCB61336F3}" srcOrd="3" destOrd="0" presId="urn:microsoft.com/office/officeart/2005/8/layout/orgChart1#12"/>
    <dgm:cxn modelId="{949411F8-E146-40E0-A723-4ED40D55415A}" type="presParOf" srcId="{5F02E812-A305-4BE3-B4DD-31BCB61336F3}" destId="{29D9E76B-C28F-44CB-9A0A-13874C7A48CF}" srcOrd="0" destOrd="0" presId="urn:microsoft.com/office/officeart/2005/8/layout/orgChart1#12"/>
    <dgm:cxn modelId="{7DFD0DA5-19DB-42A9-8242-3044EDA1AB74}" type="presParOf" srcId="{29D9E76B-C28F-44CB-9A0A-13874C7A48CF}" destId="{A67F988E-EB3B-4CE8-8408-6EB39A37CB36}" srcOrd="0" destOrd="0" presId="urn:microsoft.com/office/officeart/2005/8/layout/orgChart1#12"/>
    <dgm:cxn modelId="{0F85FC9B-0378-4F11-8E2A-2813A524254E}" type="presParOf" srcId="{29D9E76B-C28F-44CB-9A0A-13874C7A48CF}" destId="{EB7580A0-FC15-43BA-BB91-16B36D06B4BC}" srcOrd="1" destOrd="0" presId="urn:microsoft.com/office/officeart/2005/8/layout/orgChart1#12"/>
    <dgm:cxn modelId="{2933A0EF-FF80-4071-9184-A9C2EE79B25A}" type="presParOf" srcId="{5F02E812-A305-4BE3-B4DD-31BCB61336F3}" destId="{0B470878-4172-44BF-8107-4E3044DCF957}" srcOrd="1" destOrd="0" presId="urn:microsoft.com/office/officeart/2005/8/layout/orgChart1#12"/>
    <dgm:cxn modelId="{993A776B-911A-494E-9FD6-E8EC5BC61C8E}" type="presParOf" srcId="{5F02E812-A305-4BE3-B4DD-31BCB61336F3}" destId="{F3E0E40A-B79D-4E8F-8F0B-1D84E99C5A5F}" srcOrd="2" destOrd="0" presId="urn:microsoft.com/office/officeart/2005/8/layout/orgChart1#12"/>
    <dgm:cxn modelId="{88620BE7-BC94-4367-A90F-0CFEDB78B348}" type="presParOf" srcId="{C26A3739-411E-42B7-9009-E61A4C6E85C8}" destId="{7BBC997E-9FE2-4D4E-B68A-838C5691B17F}" srcOrd="2" destOrd="0" presId="urn:microsoft.com/office/officeart/2005/8/layout/orgChart1#12"/>
    <dgm:cxn modelId="{327DEEB1-1736-4A16-8228-81D2B03C7E8E}" type="presParOf" srcId="{5432AA40-A092-40BB-A803-EAED2225274C}" destId="{34A37048-32D7-437E-9F37-84A649D2DC25}" srcOrd="2" destOrd="0" presId="urn:microsoft.com/office/officeart/2005/8/layout/orgChart1#12"/>
    <dgm:cxn modelId="{C0F8D257-7A34-47E9-B959-25C5C9EB6059}" type="presParOf" srcId="{5432AA40-A092-40BB-A803-EAED2225274C}" destId="{C0DC7BC2-FE16-4496-98E8-C073D254E1AC}" srcOrd="3" destOrd="0" presId="urn:microsoft.com/office/officeart/2005/8/layout/orgChart1#12"/>
    <dgm:cxn modelId="{046FADFD-DF65-4853-A019-7EA498C2C234}" type="presParOf" srcId="{C0DC7BC2-FE16-4496-98E8-C073D254E1AC}" destId="{6099E9F4-E70A-48F4-A070-9E0AF36D1FDD}" srcOrd="0" destOrd="0" presId="urn:microsoft.com/office/officeart/2005/8/layout/orgChart1#12"/>
    <dgm:cxn modelId="{659F7D50-D8AE-4846-B192-EAFC38BDCCAA}" type="presParOf" srcId="{6099E9F4-E70A-48F4-A070-9E0AF36D1FDD}" destId="{66E33CC1-999B-4591-ADFC-DC928765C6BA}" srcOrd="0" destOrd="0" presId="urn:microsoft.com/office/officeart/2005/8/layout/orgChart1#12"/>
    <dgm:cxn modelId="{EC40199B-6DE4-4757-9E0C-6C98491D52D2}" type="presParOf" srcId="{6099E9F4-E70A-48F4-A070-9E0AF36D1FDD}" destId="{BE3C6422-E0D2-4296-8D91-F657F7F8A307}" srcOrd="1" destOrd="0" presId="urn:microsoft.com/office/officeart/2005/8/layout/orgChart1#12"/>
    <dgm:cxn modelId="{2843069E-4725-44FB-8643-53E9C0D9E6DE}" type="presParOf" srcId="{C0DC7BC2-FE16-4496-98E8-C073D254E1AC}" destId="{37420593-A4B1-4FDA-B2BB-6C152CE88645}" srcOrd="1" destOrd="0" presId="urn:microsoft.com/office/officeart/2005/8/layout/orgChart1#12"/>
    <dgm:cxn modelId="{E97620A5-528D-4148-B526-32D775E732C7}" type="presParOf" srcId="{37420593-A4B1-4FDA-B2BB-6C152CE88645}" destId="{04509230-4ED4-47D3-9D1C-DCC29F355749}" srcOrd="0" destOrd="0" presId="urn:microsoft.com/office/officeart/2005/8/layout/orgChart1#12"/>
    <dgm:cxn modelId="{5A056ACC-89FA-4F6C-B148-349F6CEEA344}" type="presParOf" srcId="{37420593-A4B1-4FDA-B2BB-6C152CE88645}" destId="{5B633E23-F8AA-4A6A-A139-ADC5063ABF41}" srcOrd="1" destOrd="0" presId="urn:microsoft.com/office/officeart/2005/8/layout/orgChart1#12"/>
    <dgm:cxn modelId="{AADAF195-6163-4225-BE96-8E8C9D4F5969}" type="presParOf" srcId="{5B633E23-F8AA-4A6A-A139-ADC5063ABF41}" destId="{7A00746B-F1B3-4E13-8E29-A99B0534AA6A}" srcOrd="0" destOrd="0" presId="urn:microsoft.com/office/officeart/2005/8/layout/orgChart1#12"/>
    <dgm:cxn modelId="{F71E18EA-79BD-4B19-AFC2-F6F79F0BDBB4}" type="presParOf" srcId="{7A00746B-F1B3-4E13-8E29-A99B0534AA6A}" destId="{B73F1142-40CC-4689-B335-88B4AEEB21CF}" srcOrd="0" destOrd="0" presId="urn:microsoft.com/office/officeart/2005/8/layout/orgChart1#12"/>
    <dgm:cxn modelId="{1BDED5CC-22A8-479B-9C02-0A969F99AE0D}" type="presParOf" srcId="{7A00746B-F1B3-4E13-8E29-A99B0534AA6A}" destId="{4011159B-3F83-441D-87DB-35E4ADF216D2}" srcOrd="1" destOrd="0" presId="urn:microsoft.com/office/officeart/2005/8/layout/orgChart1#12"/>
    <dgm:cxn modelId="{15BBF166-D229-41EA-9AB8-6BC46DE02AB8}" type="presParOf" srcId="{5B633E23-F8AA-4A6A-A139-ADC5063ABF41}" destId="{743D5326-F8C8-4266-B216-11F6C207AF8E}" srcOrd="1" destOrd="0" presId="urn:microsoft.com/office/officeart/2005/8/layout/orgChart1#12"/>
    <dgm:cxn modelId="{642849CC-DEEA-4C9D-89C6-062C5570D44A}" type="presParOf" srcId="{5B633E23-F8AA-4A6A-A139-ADC5063ABF41}" destId="{2FF44D19-2DB4-40E1-8CD9-4FD068E2147C}" srcOrd="2" destOrd="0" presId="urn:microsoft.com/office/officeart/2005/8/layout/orgChart1#12"/>
    <dgm:cxn modelId="{A8BDE928-08DD-4543-A8EE-44C7676743B2}" type="presParOf" srcId="{37420593-A4B1-4FDA-B2BB-6C152CE88645}" destId="{AC3542C6-438A-47A2-BEDD-A0DC55492822}" srcOrd="2" destOrd="0" presId="urn:microsoft.com/office/officeart/2005/8/layout/orgChart1#12"/>
    <dgm:cxn modelId="{637673B4-4593-44CB-ACE8-7BF1AF463F87}" type="presParOf" srcId="{37420593-A4B1-4FDA-B2BB-6C152CE88645}" destId="{8F9EA889-DA5D-424B-80B5-F73D28390D88}" srcOrd="3" destOrd="0" presId="urn:microsoft.com/office/officeart/2005/8/layout/orgChart1#12"/>
    <dgm:cxn modelId="{74E6391D-7F85-4427-ABF6-D2FA927767C7}" type="presParOf" srcId="{8F9EA889-DA5D-424B-80B5-F73D28390D88}" destId="{611FC3C9-7739-4DE6-B4A7-305836E5B3A9}" srcOrd="0" destOrd="0" presId="urn:microsoft.com/office/officeart/2005/8/layout/orgChart1#12"/>
    <dgm:cxn modelId="{49BA9E6A-8ADD-4229-81CF-61D890C1BF81}" type="presParOf" srcId="{611FC3C9-7739-4DE6-B4A7-305836E5B3A9}" destId="{93CDA012-FDDC-4384-BE58-0DB321C78907}" srcOrd="0" destOrd="0" presId="urn:microsoft.com/office/officeart/2005/8/layout/orgChart1#12"/>
    <dgm:cxn modelId="{47FB7280-50A3-42B7-B22D-AE12E55FAC0D}" type="presParOf" srcId="{611FC3C9-7739-4DE6-B4A7-305836E5B3A9}" destId="{36EE2998-F09C-4810-A5A4-25104BC71ECC}" srcOrd="1" destOrd="0" presId="urn:microsoft.com/office/officeart/2005/8/layout/orgChart1#12"/>
    <dgm:cxn modelId="{4A398D33-432D-4A45-AD6D-87FE7995F511}" type="presParOf" srcId="{8F9EA889-DA5D-424B-80B5-F73D28390D88}" destId="{5B6DE488-5DCC-4B59-BDB4-BE6D004A13F0}" srcOrd="1" destOrd="0" presId="urn:microsoft.com/office/officeart/2005/8/layout/orgChart1#12"/>
    <dgm:cxn modelId="{1C3CB4A5-4F10-4245-BD91-B5EE86F7DE07}" type="presParOf" srcId="{8F9EA889-DA5D-424B-80B5-F73D28390D88}" destId="{8BA255E8-8C83-46F7-BC0F-330CE1C56BE0}" srcOrd="2" destOrd="0" presId="urn:microsoft.com/office/officeart/2005/8/layout/orgChart1#12"/>
    <dgm:cxn modelId="{B2ADD4F5-804E-4CB9-8C86-D82F7C8BD0CD}" type="presParOf" srcId="{37420593-A4B1-4FDA-B2BB-6C152CE88645}" destId="{C82A5B69-B234-44A0-AE02-9F69C27FEF99}" srcOrd="4" destOrd="0" presId="urn:microsoft.com/office/officeart/2005/8/layout/orgChart1#12"/>
    <dgm:cxn modelId="{05483C22-57B8-4340-877A-568C6AAE1295}" type="presParOf" srcId="{37420593-A4B1-4FDA-B2BB-6C152CE88645}" destId="{F872411B-C42A-4F49-A9A3-2EF0778B2A28}" srcOrd="5" destOrd="0" presId="urn:microsoft.com/office/officeart/2005/8/layout/orgChart1#12"/>
    <dgm:cxn modelId="{2138A4FE-4DEA-4BCE-AB84-6AACE3262F89}" type="presParOf" srcId="{F872411B-C42A-4F49-A9A3-2EF0778B2A28}" destId="{AE3368C7-A1BC-4FDE-A1C8-EB6FED5094B1}" srcOrd="0" destOrd="0" presId="urn:microsoft.com/office/officeart/2005/8/layout/orgChart1#12"/>
    <dgm:cxn modelId="{048B0D47-1532-40A1-8755-DEF6816A4884}" type="presParOf" srcId="{AE3368C7-A1BC-4FDE-A1C8-EB6FED5094B1}" destId="{048FCB3F-BBAF-4C91-91D4-3C18215A14C2}" srcOrd="0" destOrd="0" presId="urn:microsoft.com/office/officeart/2005/8/layout/orgChart1#12"/>
    <dgm:cxn modelId="{FAA930C5-751C-4822-8DCE-E0C9A8A19CE0}" type="presParOf" srcId="{AE3368C7-A1BC-4FDE-A1C8-EB6FED5094B1}" destId="{D19F069C-8AA7-406C-9270-6978D03E11A2}" srcOrd="1" destOrd="0" presId="urn:microsoft.com/office/officeart/2005/8/layout/orgChart1#12"/>
    <dgm:cxn modelId="{3FC3323A-E057-437D-A729-12798E849E7E}" type="presParOf" srcId="{F872411B-C42A-4F49-A9A3-2EF0778B2A28}" destId="{6376D4B0-33CB-43E8-A553-0CB7542A9526}" srcOrd="1" destOrd="0" presId="urn:microsoft.com/office/officeart/2005/8/layout/orgChart1#12"/>
    <dgm:cxn modelId="{1592C957-B9AE-4150-9C1B-7B5EE14A6149}" type="presParOf" srcId="{F872411B-C42A-4F49-A9A3-2EF0778B2A28}" destId="{C4DD4B47-2E3A-4639-B801-8FD4A3048862}" srcOrd="2" destOrd="0" presId="urn:microsoft.com/office/officeart/2005/8/layout/orgChart1#12"/>
    <dgm:cxn modelId="{B264B323-3D0D-4D2A-8690-D9F9F68ADA42}" type="presParOf" srcId="{C0DC7BC2-FE16-4496-98E8-C073D254E1AC}" destId="{35AD3659-4354-4999-88E6-095622CD128F}" srcOrd="2" destOrd="0" presId="urn:microsoft.com/office/officeart/2005/8/layout/orgChart1#12"/>
    <dgm:cxn modelId="{CCA65A5D-B829-48FA-83FB-229A291785E8}" type="presParOf" srcId="{5432AA40-A092-40BB-A803-EAED2225274C}" destId="{E186E0F4-3BD8-444F-B8BD-0C14E5F549D2}" srcOrd="4" destOrd="0" presId="urn:microsoft.com/office/officeart/2005/8/layout/orgChart1#12"/>
    <dgm:cxn modelId="{FB9C044F-65B0-4445-B3A7-05F6366FC05F}" type="presParOf" srcId="{5432AA40-A092-40BB-A803-EAED2225274C}" destId="{2C4F42CE-4727-4E22-985D-B1CF68D32192}" srcOrd="5" destOrd="0" presId="urn:microsoft.com/office/officeart/2005/8/layout/orgChart1#12"/>
    <dgm:cxn modelId="{603A0DEE-1E23-441F-BAF6-6CD8313461B4}" type="presParOf" srcId="{2C4F42CE-4727-4E22-985D-B1CF68D32192}" destId="{0DC93075-DC59-46C7-868C-ED53A63565FF}" srcOrd="0" destOrd="0" presId="urn:microsoft.com/office/officeart/2005/8/layout/orgChart1#12"/>
    <dgm:cxn modelId="{492808CE-F550-4FFF-B799-10987B94F62D}" type="presParOf" srcId="{0DC93075-DC59-46C7-868C-ED53A63565FF}" destId="{E908A7FE-13F1-4977-8796-5457E15826FB}" srcOrd="0" destOrd="0" presId="urn:microsoft.com/office/officeart/2005/8/layout/orgChart1#12"/>
    <dgm:cxn modelId="{E963C7A5-A047-40B9-B26F-412D615120EA}" type="presParOf" srcId="{0DC93075-DC59-46C7-868C-ED53A63565FF}" destId="{C91DF917-64A5-4DAB-BBC2-6DAD077E2F0E}" srcOrd="1" destOrd="0" presId="urn:microsoft.com/office/officeart/2005/8/layout/orgChart1#12"/>
    <dgm:cxn modelId="{B33A3BE5-9829-4FAC-A7DC-5D29DDEF228A}" type="presParOf" srcId="{2C4F42CE-4727-4E22-985D-B1CF68D32192}" destId="{A7A7546C-4628-4C12-8F6E-D790D227E703}" srcOrd="1" destOrd="0" presId="urn:microsoft.com/office/officeart/2005/8/layout/orgChart1#12"/>
    <dgm:cxn modelId="{D066F6DB-22CA-4CFA-A68F-D6C5F8D9B465}" type="presParOf" srcId="{A7A7546C-4628-4C12-8F6E-D790D227E703}" destId="{781EC143-A48E-4E6E-8A58-3E2016B2D720}" srcOrd="0" destOrd="0" presId="urn:microsoft.com/office/officeart/2005/8/layout/orgChart1#12"/>
    <dgm:cxn modelId="{8B54A98F-88B7-4F53-8C38-231B5BB523C7}" type="presParOf" srcId="{A7A7546C-4628-4C12-8F6E-D790D227E703}" destId="{92AEE7A4-6ADF-4CBA-B895-EF27C850F205}" srcOrd="1" destOrd="0" presId="urn:microsoft.com/office/officeart/2005/8/layout/orgChart1#12"/>
    <dgm:cxn modelId="{3F591C39-3527-471C-95BF-4724C191F4EE}" type="presParOf" srcId="{92AEE7A4-6ADF-4CBA-B895-EF27C850F205}" destId="{F09A81C1-5B8A-41C5-818B-58F4975F6038}" srcOrd="0" destOrd="0" presId="urn:microsoft.com/office/officeart/2005/8/layout/orgChart1#12"/>
    <dgm:cxn modelId="{8A217542-1D4D-4D28-B502-24E57DE3638B}" type="presParOf" srcId="{F09A81C1-5B8A-41C5-818B-58F4975F6038}" destId="{8674EE30-9F7E-4244-AFED-AE2C94AAF136}" srcOrd="0" destOrd="0" presId="urn:microsoft.com/office/officeart/2005/8/layout/orgChart1#12"/>
    <dgm:cxn modelId="{946E9BDB-795A-4F0A-AB4E-A5F899FED044}" type="presParOf" srcId="{F09A81C1-5B8A-41C5-818B-58F4975F6038}" destId="{A0FF441A-980F-4F32-B067-2D8062BEC436}" srcOrd="1" destOrd="0" presId="urn:microsoft.com/office/officeart/2005/8/layout/orgChart1#12"/>
    <dgm:cxn modelId="{5FA16DCB-654C-4BCB-A055-44058E68C92E}" type="presParOf" srcId="{92AEE7A4-6ADF-4CBA-B895-EF27C850F205}" destId="{D12CB3D7-994F-4D97-96FC-4CC303E927A4}" srcOrd="1" destOrd="0" presId="urn:microsoft.com/office/officeart/2005/8/layout/orgChart1#12"/>
    <dgm:cxn modelId="{3A3CE8B6-DF44-4EC9-9CD0-A7824C428370}" type="presParOf" srcId="{92AEE7A4-6ADF-4CBA-B895-EF27C850F205}" destId="{6849594F-1DF6-45D9-B43B-5420DE943DC4}" srcOrd="2" destOrd="0" presId="urn:microsoft.com/office/officeart/2005/8/layout/orgChart1#12"/>
    <dgm:cxn modelId="{95A40E26-A064-48E3-8188-2D708648721D}" type="presParOf" srcId="{A7A7546C-4628-4C12-8F6E-D790D227E703}" destId="{EA2CB209-C42A-4D7C-9BD3-EEEBD164C339}" srcOrd="2" destOrd="0" presId="urn:microsoft.com/office/officeart/2005/8/layout/orgChart1#12"/>
    <dgm:cxn modelId="{94F1E421-B781-4169-B646-C57250DCEBD4}" type="presParOf" srcId="{A7A7546C-4628-4C12-8F6E-D790D227E703}" destId="{28729CEA-90A7-477A-8474-014920D3A583}" srcOrd="3" destOrd="0" presId="urn:microsoft.com/office/officeart/2005/8/layout/orgChart1#12"/>
    <dgm:cxn modelId="{9ACE8A6D-9D8E-4C46-AC1E-DD700E32A8C9}" type="presParOf" srcId="{28729CEA-90A7-477A-8474-014920D3A583}" destId="{A016933D-9249-4CBC-8B43-2590C70DB58B}" srcOrd="0" destOrd="0" presId="urn:microsoft.com/office/officeart/2005/8/layout/orgChart1#12"/>
    <dgm:cxn modelId="{5530B558-9D1F-413B-883A-F49F8F05AC84}" type="presParOf" srcId="{A016933D-9249-4CBC-8B43-2590C70DB58B}" destId="{16E7BBAB-AD90-4DD0-AF8A-CEC755AC1C9D}" srcOrd="0" destOrd="0" presId="urn:microsoft.com/office/officeart/2005/8/layout/orgChart1#12"/>
    <dgm:cxn modelId="{C252116C-2477-4F08-8740-AB35136E2C85}" type="presParOf" srcId="{A016933D-9249-4CBC-8B43-2590C70DB58B}" destId="{E268AE23-5CCD-41A7-8C66-52333EB7E372}" srcOrd="1" destOrd="0" presId="urn:microsoft.com/office/officeart/2005/8/layout/orgChart1#12"/>
    <dgm:cxn modelId="{AD312BE0-009D-4C97-8E81-6DF0A6F32D6A}" type="presParOf" srcId="{28729CEA-90A7-477A-8474-014920D3A583}" destId="{1458F1BE-89BD-482D-94C3-604DCE93DF42}" srcOrd="1" destOrd="0" presId="urn:microsoft.com/office/officeart/2005/8/layout/orgChart1#12"/>
    <dgm:cxn modelId="{48C1B3FA-8E8E-445C-81DD-F871777ACB65}" type="presParOf" srcId="{28729CEA-90A7-477A-8474-014920D3A583}" destId="{D2AB0519-9069-4ECB-BD6C-550DE40C9DF7}" srcOrd="2" destOrd="0" presId="urn:microsoft.com/office/officeart/2005/8/layout/orgChart1#12"/>
    <dgm:cxn modelId="{73AD404B-1C08-41FE-8498-F9B91E0FCF21}" type="presParOf" srcId="{A7A7546C-4628-4C12-8F6E-D790D227E703}" destId="{24450824-B14E-4128-BD78-DCD4D6E2E903}" srcOrd="4" destOrd="0" presId="urn:microsoft.com/office/officeart/2005/8/layout/orgChart1#12"/>
    <dgm:cxn modelId="{4F17C2DA-C597-4015-87ED-412E2025961E}" type="presParOf" srcId="{A7A7546C-4628-4C12-8F6E-D790D227E703}" destId="{9BA6085E-572C-407E-810A-5DEC820F4724}" srcOrd="5" destOrd="0" presId="urn:microsoft.com/office/officeart/2005/8/layout/orgChart1#12"/>
    <dgm:cxn modelId="{4DCA7EE3-AB37-47E0-A750-72FBBB2ADD18}" type="presParOf" srcId="{9BA6085E-572C-407E-810A-5DEC820F4724}" destId="{9588F42C-DA0E-4E1B-B0C4-DA4A33135790}" srcOrd="0" destOrd="0" presId="urn:microsoft.com/office/officeart/2005/8/layout/orgChart1#12"/>
    <dgm:cxn modelId="{430A0E6E-411F-49FF-9172-BBC1DC32843E}" type="presParOf" srcId="{9588F42C-DA0E-4E1B-B0C4-DA4A33135790}" destId="{83FCC4AB-3414-4471-AC1E-EE3B10282C95}" srcOrd="0" destOrd="0" presId="urn:microsoft.com/office/officeart/2005/8/layout/orgChart1#12"/>
    <dgm:cxn modelId="{B4BFDB82-FE30-4236-9A36-77E5C586A303}" type="presParOf" srcId="{9588F42C-DA0E-4E1B-B0C4-DA4A33135790}" destId="{8FB3B848-7EA1-41A2-8FFB-3DA19C9CB18C}" srcOrd="1" destOrd="0" presId="urn:microsoft.com/office/officeart/2005/8/layout/orgChart1#12"/>
    <dgm:cxn modelId="{1032B215-CD04-416D-9C74-8F88E9E831C7}" type="presParOf" srcId="{9BA6085E-572C-407E-810A-5DEC820F4724}" destId="{B8D84919-7D98-4654-A7E1-EE6670EFCC1D}" srcOrd="1" destOrd="0" presId="urn:microsoft.com/office/officeart/2005/8/layout/orgChart1#12"/>
    <dgm:cxn modelId="{9E3FCF2B-0D46-4536-AA42-E107D1CA71AF}" type="presParOf" srcId="{9BA6085E-572C-407E-810A-5DEC820F4724}" destId="{953AD07B-E830-4401-8B61-2ADBC573A165}" srcOrd="2" destOrd="0" presId="urn:microsoft.com/office/officeart/2005/8/layout/orgChart1#12"/>
    <dgm:cxn modelId="{127C69A3-E304-4B7D-ABA6-DE968F1465D2}" type="presParOf" srcId="{A7A7546C-4628-4C12-8F6E-D790D227E703}" destId="{DF95FA61-C0C2-4089-A42D-5456A39D26D2}" srcOrd="6" destOrd="0" presId="urn:microsoft.com/office/officeart/2005/8/layout/orgChart1#12"/>
    <dgm:cxn modelId="{4347FCAF-29FA-4C7C-8D77-14A0DAEE2DC0}" type="presParOf" srcId="{A7A7546C-4628-4C12-8F6E-D790D227E703}" destId="{403A05AD-D5E1-4191-A666-4FF5FDE8391C}" srcOrd="7" destOrd="0" presId="urn:microsoft.com/office/officeart/2005/8/layout/orgChart1#12"/>
    <dgm:cxn modelId="{DC1CF20E-6D19-4EAF-9B51-5792527F083B}" type="presParOf" srcId="{403A05AD-D5E1-4191-A666-4FF5FDE8391C}" destId="{3F9B3400-301F-4922-BECA-9A502D28FA5E}" srcOrd="0" destOrd="0" presId="urn:microsoft.com/office/officeart/2005/8/layout/orgChart1#12"/>
    <dgm:cxn modelId="{8DAC5286-86A6-4AD1-B2C9-0E2E601EDC0F}" type="presParOf" srcId="{3F9B3400-301F-4922-BECA-9A502D28FA5E}" destId="{9A4E869D-B1CE-411D-A874-0D1EE1BAA16B}" srcOrd="0" destOrd="0" presId="urn:microsoft.com/office/officeart/2005/8/layout/orgChart1#12"/>
    <dgm:cxn modelId="{9DD4F93B-C2FF-4E3F-804F-4D1B6B7F1E19}" type="presParOf" srcId="{3F9B3400-301F-4922-BECA-9A502D28FA5E}" destId="{761CD868-5463-480B-9FB2-8469C2B755DD}" srcOrd="1" destOrd="0" presId="urn:microsoft.com/office/officeart/2005/8/layout/orgChart1#12"/>
    <dgm:cxn modelId="{437D64EE-1550-4641-B68B-32BF48B3E564}" type="presParOf" srcId="{403A05AD-D5E1-4191-A666-4FF5FDE8391C}" destId="{22C4257D-0FD4-485E-A80F-97F6DE4A4305}" srcOrd="1" destOrd="0" presId="urn:microsoft.com/office/officeart/2005/8/layout/orgChart1#12"/>
    <dgm:cxn modelId="{800D2B0E-BCC0-4917-8906-915ACC03E83C}" type="presParOf" srcId="{403A05AD-D5E1-4191-A666-4FF5FDE8391C}" destId="{27C13950-F823-4B1B-ABFC-5FF009ED285E}" srcOrd="2" destOrd="0" presId="urn:microsoft.com/office/officeart/2005/8/layout/orgChart1#12"/>
    <dgm:cxn modelId="{1A7FEEAF-5505-46B6-A390-A0054EAE9FE5}" type="presParOf" srcId="{2C4F42CE-4727-4E22-985D-B1CF68D32192}" destId="{721BE0AB-3F9D-465E-9756-4C5397B5ED43}" srcOrd="2" destOrd="0" presId="urn:microsoft.com/office/officeart/2005/8/layout/orgChart1#12"/>
    <dgm:cxn modelId="{95E3897E-AE10-4894-813F-3CC48F38AE14}" type="presParOf" srcId="{5432AA40-A092-40BB-A803-EAED2225274C}" destId="{FFDB0C46-4E96-48CF-90DF-1EC11C15617A}" srcOrd="6" destOrd="0" presId="urn:microsoft.com/office/officeart/2005/8/layout/orgChart1#12"/>
    <dgm:cxn modelId="{6C102D73-1EA5-4302-B6B8-70FDC168FABF}" type="presParOf" srcId="{5432AA40-A092-40BB-A803-EAED2225274C}" destId="{7F36AA21-6594-4A9D-8758-2AA096C7D7E7}" srcOrd="7" destOrd="0" presId="urn:microsoft.com/office/officeart/2005/8/layout/orgChart1#12"/>
    <dgm:cxn modelId="{0D796C98-35C8-47E8-9819-11591C57E85F}" type="presParOf" srcId="{7F36AA21-6594-4A9D-8758-2AA096C7D7E7}" destId="{606873AC-324C-4E3D-9488-614DE96FC060}" srcOrd="0" destOrd="0" presId="urn:microsoft.com/office/officeart/2005/8/layout/orgChart1#12"/>
    <dgm:cxn modelId="{2B2E1B71-7DD2-4E35-B7EE-EB9E4FF5BB68}" type="presParOf" srcId="{606873AC-324C-4E3D-9488-614DE96FC060}" destId="{B6B8CEE5-6DBE-4791-859D-71DF721510B0}" srcOrd="0" destOrd="0" presId="urn:microsoft.com/office/officeart/2005/8/layout/orgChart1#12"/>
    <dgm:cxn modelId="{7336ABD8-BF1D-444F-8265-B0A5FEB74867}" type="presParOf" srcId="{606873AC-324C-4E3D-9488-614DE96FC060}" destId="{7FF566BB-4B5B-4152-93AE-F3A53A3A2EAE}" srcOrd="1" destOrd="0" presId="urn:microsoft.com/office/officeart/2005/8/layout/orgChart1#12"/>
    <dgm:cxn modelId="{D48A8E44-F11F-4840-88EC-387C4B8E01F1}" type="presParOf" srcId="{7F36AA21-6594-4A9D-8758-2AA096C7D7E7}" destId="{D3EE2C2E-2E68-4338-8D8B-BF862977B09D}" srcOrd="1" destOrd="0" presId="urn:microsoft.com/office/officeart/2005/8/layout/orgChart1#12"/>
    <dgm:cxn modelId="{64C047AC-E507-4506-8F06-E5D7ABCA7E1D}" type="presParOf" srcId="{D3EE2C2E-2E68-4338-8D8B-BF862977B09D}" destId="{88BD1AC4-B85B-4775-90C6-B285A8BB8D17}" srcOrd="0" destOrd="0" presId="urn:microsoft.com/office/officeart/2005/8/layout/orgChart1#12"/>
    <dgm:cxn modelId="{853104A0-F5F1-49AD-8882-E9FF92CD287A}" type="presParOf" srcId="{D3EE2C2E-2E68-4338-8D8B-BF862977B09D}" destId="{FB7EE52E-518D-44BE-BE97-04AA55F92C91}" srcOrd="1" destOrd="0" presId="urn:microsoft.com/office/officeart/2005/8/layout/orgChart1#12"/>
    <dgm:cxn modelId="{87FE1A50-2DC8-4799-A932-701BC08A8D00}" type="presParOf" srcId="{FB7EE52E-518D-44BE-BE97-04AA55F92C91}" destId="{D4B739C0-5586-430C-9D15-550EBA192123}" srcOrd="0" destOrd="0" presId="urn:microsoft.com/office/officeart/2005/8/layout/orgChart1#12"/>
    <dgm:cxn modelId="{BB1F26C9-BB1B-4FCA-BC6A-1B12D16E302B}" type="presParOf" srcId="{D4B739C0-5586-430C-9D15-550EBA192123}" destId="{6C7424FF-9651-4DBE-82ED-9BDCDEB14482}" srcOrd="0" destOrd="0" presId="urn:microsoft.com/office/officeart/2005/8/layout/orgChart1#12"/>
    <dgm:cxn modelId="{3757E345-368B-4865-92FF-C925AF7106CC}" type="presParOf" srcId="{D4B739C0-5586-430C-9D15-550EBA192123}" destId="{C7449E51-8061-414A-ABBF-E2EDFC7D418F}" srcOrd="1" destOrd="0" presId="urn:microsoft.com/office/officeart/2005/8/layout/orgChart1#12"/>
    <dgm:cxn modelId="{E7BFFCE5-C9F4-4843-8C43-FD61172D7B1E}" type="presParOf" srcId="{FB7EE52E-518D-44BE-BE97-04AA55F92C91}" destId="{927C9E4C-AE38-4A2B-8BD8-CFDA942647EB}" srcOrd="1" destOrd="0" presId="urn:microsoft.com/office/officeart/2005/8/layout/orgChart1#12"/>
    <dgm:cxn modelId="{CA098FB4-99F0-43E0-9E01-D71FA17338A9}" type="presParOf" srcId="{FB7EE52E-518D-44BE-BE97-04AA55F92C91}" destId="{663A891A-5E0E-456B-A54D-4DB18E419369}" srcOrd="2" destOrd="0" presId="urn:microsoft.com/office/officeart/2005/8/layout/orgChart1#12"/>
    <dgm:cxn modelId="{0A8C3641-1D73-4AF0-B161-08088A0629A9}" type="presParOf" srcId="{D3EE2C2E-2E68-4338-8D8B-BF862977B09D}" destId="{F55E3AB6-9828-4B65-B761-7E1034EDEF87}" srcOrd="2" destOrd="0" presId="urn:microsoft.com/office/officeart/2005/8/layout/orgChart1#12"/>
    <dgm:cxn modelId="{34B9D044-5F8B-411B-9304-3C7E3F2FA2AC}" type="presParOf" srcId="{D3EE2C2E-2E68-4338-8D8B-BF862977B09D}" destId="{331527E3-666C-478B-88B8-4D14EBCFF272}" srcOrd="3" destOrd="0" presId="urn:microsoft.com/office/officeart/2005/8/layout/orgChart1#12"/>
    <dgm:cxn modelId="{7E9DC1DA-361E-42A8-BBDD-4782596123A0}" type="presParOf" srcId="{331527E3-666C-478B-88B8-4D14EBCFF272}" destId="{1C2C8B54-B9AC-458A-94C0-676959BA3117}" srcOrd="0" destOrd="0" presId="urn:microsoft.com/office/officeart/2005/8/layout/orgChart1#12"/>
    <dgm:cxn modelId="{93AE8E52-5CDD-492D-835D-09AC089F3B13}" type="presParOf" srcId="{1C2C8B54-B9AC-458A-94C0-676959BA3117}" destId="{B9230C74-162A-4D26-AF10-36D166912B56}" srcOrd="0" destOrd="0" presId="urn:microsoft.com/office/officeart/2005/8/layout/orgChart1#12"/>
    <dgm:cxn modelId="{C7E1B081-D962-48FF-92FF-793B32455B9F}" type="presParOf" srcId="{1C2C8B54-B9AC-458A-94C0-676959BA3117}" destId="{5095700A-2DF0-4CFA-B284-83F150C53C93}" srcOrd="1" destOrd="0" presId="urn:microsoft.com/office/officeart/2005/8/layout/orgChart1#12"/>
    <dgm:cxn modelId="{F354B978-0BD4-4C46-83F1-89517235D093}" type="presParOf" srcId="{331527E3-666C-478B-88B8-4D14EBCFF272}" destId="{07F754B4-350D-4B6D-864C-7D5B1135F31A}" srcOrd="1" destOrd="0" presId="urn:microsoft.com/office/officeart/2005/8/layout/orgChart1#12"/>
    <dgm:cxn modelId="{2D42ADDD-B564-43F7-A3B4-CF88CED5432C}" type="presParOf" srcId="{331527E3-666C-478B-88B8-4D14EBCFF272}" destId="{69D2A90D-73AB-45BF-8D74-247DB0F213C4}" srcOrd="2" destOrd="0" presId="urn:microsoft.com/office/officeart/2005/8/layout/orgChart1#12"/>
    <dgm:cxn modelId="{B4E47CFF-39E9-4F49-AEEF-E0203AB6D03A}" type="presParOf" srcId="{D3EE2C2E-2E68-4338-8D8B-BF862977B09D}" destId="{0580A4D1-1F87-49CA-92C3-E701D5EC7C45}" srcOrd="4" destOrd="0" presId="urn:microsoft.com/office/officeart/2005/8/layout/orgChart1#12"/>
    <dgm:cxn modelId="{B55A8908-55DD-4412-B3E6-E61A476DAF3F}" type="presParOf" srcId="{D3EE2C2E-2E68-4338-8D8B-BF862977B09D}" destId="{BD21EAD3-CCD6-4925-BBF1-39D02CD151EE}" srcOrd="5" destOrd="0" presId="urn:microsoft.com/office/officeart/2005/8/layout/orgChart1#12"/>
    <dgm:cxn modelId="{E2D0A40A-CEB3-4571-ACF7-50BC4C2673B4}" type="presParOf" srcId="{BD21EAD3-CCD6-4925-BBF1-39D02CD151EE}" destId="{268C59E7-4036-4CD6-A06F-667CF5EE59B6}" srcOrd="0" destOrd="0" presId="urn:microsoft.com/office/officeart/2005/8/layout/orgChart1#12"/>
    <dgm:cxn modelId="{E6FA104D-6B64-458B-A1CB-065F77AE36F5}" type="presParOf" srcId="{268C59E7-4036-4CD6-A06F-667CF5EE59B6}" destId="{0129DBD9-9C2E-4D0F-AED8-EB3277131D3F}" srcOrd="0" destOrd="0" presId="urn:microsoft.com/office/officeart/2005/8/layout/orgChart1#12"/>
    <dgm:cxn modelId="{62B3BAE7-238A-4E4E-916E-C1906A01C68E}" type="presParOf" srcId="{268C59E7-4036-4CD6-A06F-667CF5EE59B6}" destId="{436D0DFA-BA26-4B8F-8760-9D8815D098B1}" srcOrd="1" destOrd="0" presId="urn:microsoft.com/office/officeart/2005/8/layout/orgChart1#12"/>
    <dgm:cxn modelId="{F6E16477-E62F-4BBE-BEB8-934BE6D9509A}" type="presParOf" srcId="{BD21EAD3-CCD6-4925-BBF1-39D02CD151EE}" destId="{790C2BC9-5428-4BB2-85B1-51F01A22BD52}" srcOrd="1" destOrd="0" presId="urn:microsoft.com/office/officeart/2005/8/layout/orgChart1#12"/>
    <dgm:cxn modelId="{D0BA9DFD-8C99-4518-B814-48AA10338E6A}" type="presParOf" srcId="{BD21EAD3-CCD6-4925-BBF1-39D02CD151EE}" destId="{B9E42C86-30F5-4A72-BC8C-5D154BD0E4B7}" srcOrd="2" destOrd="0" presId="urn:microsoft.com/office/officeart/2005/8/layout/orgChart1#12"/>
    <dgm:cxn modelId="{A549B095-3C08-44CB-8E61-9CD6D166D98F}" type="presParOf" srcId="{D3EE2C2E-2E68-4338-8D8B-BF862977B09D}" destId="{51B3685C-57A1-4AE4-B2A7-12F9B74317A1}" srcOrd="6" destOrd="0" presId="urn:microsoft.com/office/officeart/2005/8/layout/orgChart1#12"/>
    <dgm:cxn modelId="{6C16707C-A1B3-4EB2-B282-64F620386900}" type="presParOf" srcId="{D3EE2C2E-2E68-4338-8D8B-BF862977B09D}" destId="{235C2C6A-A602-4EEF-A90A-8B0002C4157C}" srcOrd="7" destOrd="0" presId="urn:microsoft.com/office/officeart/2005/8/layout/orgChart1#12"/>
    <dgm:cxn modelId="{40BAF013-9681-4960-B7F8-B5B63106A25C}" type="presParOf" srcId="{235C2C6A-A602-4EEF-A90A-8B0002C4157C}" destId="{159EC3E0-5322-4142-A916-AEC4538CADB2}" srcOrd="0" destOrd="0" presId="urn:microsoft.com/office/officeart/2005/8/layout/orgChart1#12"/>
    <dgm:cxn modelId="{26AEB4B3-DDD1-4813-9CBC-9AE6B5E9CEFE}" type="presParOf" srcId="{159EC3E0-5322-4142-A916-AEC4538CADB2}" destId="{22383A2B-EAC1-46FB-A57E-4ACE7BBD792F}" srcOrd="0" destOrd="0" presId="urn:microsoft.com/office/officeart/2005/8/layout/orgChart1#12"/>
    <dgm:cxn modelId="{30ADC690-0D12-4D95-93C6-88ACA0225483}" type="presParOf" srcId="{159EC3E0-5322-4142-A916-AEC4538CADB2}" destId="{CC5F5DC8-D6CD-45A7-9056-53C40FCB66C4}" srcOrd="1" destOrd="0" presId="urn:microsoft.com/office/officeart/2005/8/layout/orgChart1#12"/>
    <dgm:cxn modelId="{6E2B2B5B-5065-4C89-B056-B0FAE9BF73B8}" type="presParOf" srcId="{235C2C6A-A602-4EEF-A90A-8B0002C4157C}" destId="{51941393-C040-40C3-8B72-AC32907B73DA}" srcOrd="1" destOrd="0" presId="urn:microsoft.com/office/officeart/2005/8/layout/orgChart1#12"/>
    <dgm:cxn modelId="{DA7ECBB9-FA4E-4CCD-9175-EEC2462C6A1B}" type="presParOf" srcId="{235C2C6A-A602-4EEF-A90A-8B0002C4157C}" destId="{4FA0686A-2E73-4458-AD95-ED1B3A86FD8C}" srcOrd="2" destOrd="0" presId="urn:microsoft.com/office/officeart/2005/8/layout/orgChart1#12"/>
    <dgm:cxn modelId="{A9260AA3-EFC9-410D-8C32-534AEB2C2DC0}" type="presParOf" srcId="{7F36AA21-6594-4A9D-8758-2AA096C7D7E7}" destId="{A1BF4A20-D859-4149-A61D-CCF93C6CAE4F}" srcOrd="2" destOrd="0" presId="urn:microsoft.com/office/officeart/2005/8/layout/orgChart1#12"/>
    <dgm:cxn modelId="{217BA0B1-127B-42FF-8355-D2133F73AD73}" type="presParOf" srcId="{5432AA40-A092-40BB-A803-EAED2225274C}" destId="{813CAF69-4FDF-4A3D-8B13-79CC706746AF}" srcOrd="8" destOrd="0" presId="urn:microsoft.com/office/officeart/2005/8/layout/orgChart1#12"/>
    <dgm:cxn modelId="{359DC3B7-B388-4829-9AC4-CE25E582618C}" type="presParOf" srcId="{5432AA40-A092-40BB-A803-EAED2225274C}" destId="{9270C9D7-4B2D-4055-9D63-67A135E63AFA}" srcOrd="9" destOrd="0" presId="urn:microsoft.com/office/officeart/2005/8/layout/orgChart1#12"/>
    <dgm:cxn modelId="{E181FD9C-4931-4AF0-9140-1BEFF2169FB4}" type="presParOf" srcId="{9270C9D7-4B2D-4055-9D63-67A135E63AFA}" destId="{284C63C1-94DA-47A9-AE66-39202E0D28CE}" srcOrd="0" destOrd="0" presId="urn:microsoft.com/office/officeart/2005/8/layout/orgChart1#12"/>
    <dgm:cxn modelId="{A8040161-A3D3-4800-986A-100AA1249429}" type="presParOf" srcId="{284C63C1-94DA-47A9-AE66-39202E0D28CE}" destId="{6EFA95BD-ACF1-415E-BF4F-7FBF3F1AA623}" srcOrd="0" destOrd="0" presId="urn:microsoft.com/office/officeart/2005/8/layout/orgChart1#12"/>
    <dgm:cxn modelId="{46E71870-2A0D-4960-93ED-96039524EF69}" type="presParOf" srcId="{284C63C1-94DA-47A9-AE66-39202E0D28CE}" destId="{BC0B7033-0755-4B8D-B3E8-8DB82733E702}" srcOrd="1" destOrd="0" presId="urn:microsoft.com/office/officeart/2005/8/layout/orgChart1#12"/>
    <dgm:cxn modelId="{7D64AEDD-EFA2-4F1E-BE16-2AD87151B3F3}" type="presParOf" srcId="{9270C9D7-4B2D-4055-9D63-67A135E63AFA}" destId="{0BB9C060-EE3C-4F71-A6F3-00FD1A8DC7F3}" srcOrd="1" destOrd="0" presId="urn:microsoft.com/office/officeart/2005/8/layout/orgChart1#12"/>
    <dgm:cxn modelId="{70582A35-278D-4037-9316-F7AB16011A9E}" type="presParOf" srcId="{0BB9C060-EE3C-4F71-A6F3-00FD1A8DC7F3}" destId="{D6D78E25-B5C1-493C-AB81-D0E738F8763B}" srcOrd="0" destOrd="0" presId="urn:microsoft.com/office/officeart/2005/8/layout/orgChart1#12"/>
    <dgm:cxn modelId="{798C2A36-C766-488B-921D-543CD540A972}" type="presParOf" srcId="{0BB9C060-EE3C-4F71-A6F3-00FD1A8DC7F3}" destId="{4F4E2001-85A0-4F8C-BB5B-27C7BC07280B}" srcOrd="1" destOrd="0" presId="urn:microsoft.com/office/officeart/2005/8/layout/orgChart1#12"/>
    <dgm:cxn modelId="{9A03FEB2-B895-4624-AFEF-7752F39753E2}" type="presParOf" srcId="{4F4E2001-85A0-4F8C-BB5B-27C7BC07280B}" destId="{03135E73-D5B1-45B1-BD85-687B19282925}" srcOrd="0" destOrd="0" presId="urn:microsoft.com/office/officeart/2005/8/layout/orgChart1#12"/>
    <dgm:cxn modelId="{2F95F32F-EE12-44E0-9E0D-CB5C47BEEED9}" type="presParOf" srcId="{03135E73-D5B1-45B1-BD85-687B19282925}" destId="{B738D050-C023-4608-A644-640907FFB3A8}" srcOrd="0" destOrd="0" presId="urn:microsoft.com/office/officeart/2005/8/layout/orgChart1#12"/>
    <dgm:cxn modelId="{D00B19F6-D419-4381-9287-334DBFC93B6B}" type="presParOf" srcId="{03135E73-D5B1-45B1-BD85-687B19282925}" destId="{43A35C31-C2F0-4B7C-9D17-A7F80F942213}" srcOrd="1" destOrd="0" presId="urn:microsoft.com/office/officeart/2005/8/layout/orgChart1#12"/>
    <dgm:cxn modelId="{F2C12ABF-1EF5-40D5-9670-0272D96F2625}" type="presParOf" srcId="{4F4E2001-85A0-4F8C-BB5B-27C7BC07280B}" destId="{F09FB507-7095-4A9F-89DF-FB92BC91AAC4}" srcOrd="1" destOrd="0" presId="urn:microsoft.com/office/officeart/2005/8/layout/orgChart1#12"/>
    <dgm:cxn modelId="{83D99D23-823F-4C9B-AD08-7D23BFD4B0C6}" type="presParOf" srcId="{4F4E2001-85A0-4F8C-BB5B-27C7BC07280B}" destId="{ECB471DE-B724-458D-A88F-D000092C6B69}" srcOrd="2" destOrd="0" presId="urn:microsoft.com/office/officeart/2005/8/layout/orgChart1#12"/>
    <dgm:cxn modelId="{F221797F-6CD8-4C04-BCE7-8EF0F1C21537}" type="presParOf" srcId="{0BB9C060-EE3C-4F71-A6F3-00FD1A8DC7F3}" destId="{F4C235EC-6A5F-4626-AA51-0EF1E156EBEC}" srcOrd="2" destOrd="0" presId="urn:microsoft.com/office/officeart/2005/8/layout/orgChart1#12"/>
    <dgm:cxn modelId="{67453571-5747-4BE0-AC28-04955D6ED6CB}" type="presParOf" srcId="{0BB9C060-EE3C-4F71-A6F3-00FD1A8DC7F3}" destId="{FDAFBA20-9AAD-4F26-B76C-A3722BA8E058}" srcOrd="3" destOrd="0" presId="urn:microsoft.com/office/officeart/2005/8/layout/orgChart1#12"/>
    <dgm:cxn modelId="{3E5526ED-931F-4AA9-AD0A-4B002E119174}" type="presParOf" srcId="{FDAFBA20-9AAD-4F26-B76C-A3722BA8E058}" destId="{040575D4-0376-4198-94DE-FD4466BC38F5}" srcOrd="0" destOrd="0" presId="urn:microsoft.com/office/officeart/2005/8/layout/orgChart1#12"/>
    <dgm:cxn modelId="{79CF5B87-B7B4-43D2-849E-7324B7CEEE9F}" type="presParOf" srcId="{040575D4-0376-4198-94DE-FD4466BC38F5}" destId="{7B1DDBA0-BCB0-4057-807A-0604FA14CB29}" srcOrd="0" destOrd="0" presId="urn:microsoft.com/office/officeart/2005/8/layout/orgChart1#12"/>
    <dgm:cxn modelId="{FE0671CC-A453-4847-B148-70B4EF63B427}" type="presParOf" srcId="{040575D4-0376-4198-94DE-FD4466BC38F5}" destId="{D5259B15-22D5-44EF-8A7C-E66D753D6C81}" srcOrd="1" destOrd="0" presId="urn:microsoft.com/office/officeart/2005/8/layout/orgChart1#12"/>
    <dgm:cxn modelId="{0916E0A6-D7E2-4D21-8B6A-6D6E3E1B20BD}" type="presParOf" srcId="{FDAFBA20-9AAD-4F26-B76C-A3722BA8E058}" destId="{7977FBB6-E310-4324-AF77-EDD56B3CBB91}" srcOrd="1" destOrd="0" presId="urn:microsoft.com/office/officeart/2005/8/layout/orgChart1#12"/>
    <dgm:cxn modelId="{8D636353-C209-4040-99EB-2D0B1B367F2D}" type="presParOf" srcId="{FDAFBA20-9AAD-4F26-B76C-A3722BA8E058}" destId="{96BBB7AB-0ACF-4BEF-ABEF-A70D971DFA1C}" srcOrd="2" destOrd="0" presId="urn:microsoft.com/office/officeart/2005/8/layout/orgChart1#12"/>
    <dgm:cxn modelId="{ED8190D1-CF22-4223-BA72-E6BFF237DC3F}" type="presParOf" srcId="{0BB9C060-EE3C-4F71-A6F3-00FD1A8DC7F3}" destId="{C1EB5F71-4C12-482E-9865-19A33A50257C}" srcOrd="4" destOrd="0" presId="urn:microsoft.com/office/officeart/2005/8/layout/orgChart1#12"/>
    <dgm:cxn modelId="{D469BCCC-3687-4A74-9C9D-991F75AFDC44}" type="presParOf" srcId="{0BB9C060-EE3C-4F71-A6F3-00FD1A8DC7F3}" destId="{2459BBC0-7DA5-44E5-99C9-FD4FEEF04621}" srcOrd="5" destOrd="0" presId="urn:microsoft.com/office/officeart/2005/8/layout/orgChart1#12"/>
    <dgm:cxn modelId="{52FC45D3-6DD2-41D1-943B-789B323B34E8}" type="presParOf" srcId="{2459BBC0-7DA5-44E5-99C9-FD4FEEF04621}" destId="{D2B6F207-F171-469B-B316-6A6A618CE365}" srcOrd="0" destOrd="0" presId="urn:microsoft.com/office/officeart/2005/8/layout/orgChart1#12"/>
    <dgm:cxn modelId="{68FCF900-D1E4-43C7-8DE7-A015A151A224}" type="presParOf" srcId="{D2B6F207-F171-469B-B316-6A6A618CE365}" destId="{022DBA86-FA0E-4CE0-88E5-B70485865162}" srcOrd="0" destOrd="0" presId="urn:microsoft.com/office/officeart/2005/8/layout/orgChart1#12"/>
    <dgm:cxn modelId="{38E0B441-EC42-4222-BC3F-C80F950C6002}" type="presParOf" srcId="{D2B6F207-F171-469B-B316-6A6A618CE365}" destId="{C0227337-C250-482D-92EF-B0DAF0EDAA56}" srcOrd="1" destOrd="0" presId="urn:microsoft.com/office/officeart/2005/8/layout/orgChart1#12"/>
    <dgm:cxn modelId="{37CF0519-8287-4FB2-B211-37C021E79DC2}" type="presParOf" srcId="{2459BBC0-7DA5-44E5-99C9-FD4FEEF04621}" destId="{80BC1B5D-4FAC-4B08-96C5-44C2DF9C92A0}" srcOrd="1" destOrd="0" presId="urn:microsoft.com/office/officeart/2005/8/layout/orgChart1#12"/>
    <dgm:cxn modelId="{E3C0C1D3-1AF2-457A-BC6D-E94B51B9B900}" type="presParOf" srcId="{2459BBC0-7DA5-44E5-99C9-FD4FEEF04621}" destId="{C315DEBD-AA81-4B46-B1C5-EC04B5A59699}" srcOrd="2" destOrd="0" presId="urn:microsoft.com/office/officeart/2005/8/layout/orgChart1#12"/>
    <dgm:cxn modelId="{73054423-11C8-4E8F-BBD2-517D0D3CD8F7}" type="presParOf" srcId="{0BB9C060-EE3C-4F71-A6F3-00FD1A8DC7F3}" destId="{A70C869B-C8B6-4A4B-B4C3-5D229CDF1C77}" srcOrd="6" destOrd="0" presId="urn:microsoft.com/office/officeart/2005/8/layout/orgChart1#12"/>
    <dgm:cxn modelId="{7D4E263A-3B48-45E7-923A-B15F12451282}" type="presParOf" srcId="{0BB9C060-EE3C-4F71-A6F3-00FD1A8DC7F3}" destId="{B88446D2-0F4B-4145-B327-3D7BBE81CA2B}" srcOrd="7" destOrd="0" presId="urn:microsoft.com/office/officeart/2005/8/layout/orgChart1#12"/>
    <dgm:cxn modelId="{47592D5D-D087-418B-B90B-81A8C4C9BFB5}" type="presParOf" srcId="{B88446D2-0F4B-4145-B327-3D7BBE81CA2B}" destId="{D20B0FFA-F5BF-4E00-87EC-A174A1C1A9BE}" srcOrd="0" destOrd="0" presId="urn:microsoft.com/office/officeart/2005/8/layout/orgChart1#12"/>
    <dgm:cxn modelId="{9A6898A9-9273-4CCE-9498-9016658D74FE}" type="presParOf" srcId="{D20B0FFA-F5BF-4E00-87EC-A174A1C1A9BE}" destId="{8ED30953-B4F0-4293-92DE-F6CF58C55C86}" srcOrd="0" destOrd="0" presId="urn:microsoft.com/office/officeart/2005/8/layout/orgChart1#12"/>
    <dgm:cxn modelId="{38EA7B91-76A4-477B-B9C6-691DFA797E7A}" type="presParOf" srcId="{D20B0FFA-F5BF-4E00-87EC-A174A1C1A9BE}" destId="{6D7FA564-73B8-4FC7-AD22-208160D27671}" srcOrd="1" destOrd="0" presId="urn:microsoft.com/office/officeart/2005/8/layout/orgChart1#12"/>
    <dgm:cxn modelId="{5731941A-24A8-4A2A-8342-53D85B41746E}" type="presParOf" srcId="{B88446D2-0F4B-4145-B327-3D7BBE81CA2B}" destId="{E3A6EE88-A725-4CB7-85B1-3D217915CF85}" srcOrd="1" destOrd="0" presId="urn:microsoft.com/office/officeart/2005/8/layout/orgChart1#12"/>
    <dgm:cxn modelId="{B8163839-4115-458F-AF35-92C4380A9342}" type="presParOf" srcId="{B88446D2-0F4B-4145-B327-3D7BBE81CA2B}" destId="{3FF73D0F-E66B-4E4F-AAF9-52353A124A59}" srcOrd="2" destOrd="0" presId="urn:microsoft.com/office/officeart/2005/8/layout/orgChart1#12"/>
    <dgm:cxn modelId="{521669F8-A8F1-4D10-8A29-751FD1F7B162}" type="presParOf" srcId="{9270C9D7-4B2D-4055-9D63-67A135E63AFA}" destId="{4C8438E2-9F49-4CAF-AC6C-A04157C0F790}" srcOrd="2" destOrd="0" presId="urn:microsoft.com/office/officeart/2005/8/layout/orgChart1#12"/>
    <dgm:cxn modelId="{92279B9B-466E-4668-A5F3-556E24C892F9}" type="presParOf" srcId="{5432AA40-A092-40BB-A803-EAED2225274C}" destId="{E1119730-A08E-4035-8F7C-6BFB5A6C807F}" srcOrd="10" destOrd="0" presId="urn:microsoft.com/office/officeart/2005/8/layout/orgChart1#12"/>
    <dgm:cxn modelId="{D6E588BA-6A7B-4C00-A482-EF454B4FBE2E}" type="presParOf" srcId="{5432AA40-A092-40BB-A803-EAED2225274C}" destId="{F6056F3A-7643-4ABF-873E-51DF1E29BB4F}" srcOrd="11" destOrd="0" presId="urn:microsoft.com/office/officeart/2005/8/layout/orgChart1#12"/>
    <dgm:cxn modelId="{BCD512B6-A778-42FF-A705-E25D89A43A51}" type="presParOf" srcId="{F6056F3A-7643-4ABF-873E-51DF1E29BB4F}" destId="{5EAA3759-A40C-422A-BD87-FD20BBF4DFED}" srcOrd="0" destOrd="0" presId="urn:microsoft.com/office/officeart/2005/8/layout/orgChart1#12"/>
    <dgm:cxn modelId="{64B2F9A2-D6F7-4400-8D21-D0F571F9CFD4}" type="presParOf" srcId="{5EAA3759-A40C-422A-BD87-FD20BBF4DFED}" destId="{640E00FE-A5E1-46AA-BC1D-8BDABAD68354}" srcOrd="0" destOrd="0" presId="urn:microsoft.com/office/officeart/2005/8/layout/orgChart1#12"/>
    <dgm:cxn modelId="{20F5C358-16C1-42AE-A836-0CEF09A3E996}" type="presParOf" srcId="{5EAA3759-A40C-422A-BD87-FD20BBF4DFED}" destId="{1F64241E-24F5-402B-A584-295143966FDC}" srcOrd="1" destOrd="0" presId="urn:microsoft.com/office/officeart/2005/8/layout/orgChart1#12"/>
    <dgm:cxn modelId="{02C6D0E6-E6A2-4C87-A3FC-A269B77BA446}" type="presParOf" srcId="{F6056F3A-7643-4ABF-873E-51DF1E29BB4F}" destId="{A453E220-E47A-44BC-93A6-C70D84A778F9}" srcOrd="1" destOrd="0" presId="urn:microsoft.com/office/officeart/2005/8/layout/orgChart1#12"/>
    <dgm:cxn modelId="{D800AFCC-1406-407C-843A-E10688C10DA6}" type="presParOf" srcId="{A453E220-E47A-44BC-93A6-C70D84A778F9}" destId="{20DE261D-72F0-4235-B6F6-0759C884D0E4}" srcOrd="0" destOrd="0" presId="urn:microsoft.com/office/officeart/2005/8/layout/orgChart1#12"/>
    <dgm:cxn modelId="{58720EA7-853A-4ADB-B3D9-9261E6FB4CB3}" type="presParOf" srcId="{A453E220-E47A-44BC-93A6-C70D84A778F9}" destId="{9C8F6F31-52C0-4B68-B864-EB219389831B}" srcOrd="1" destOrd="0" presId="urn:microsoft.com/office/officeart/2005/8/layout/orgChart1#12"/>
    <dgm:cxn modelId="{FC57BB8C-BB61-4E53-83EC-2F0C29108A40}" type="presParOf" srcId="{9C8F6F31-52C0-4B68-B864-EB219389831B}" destId="{FB399A9A-08F8-415A-8BFC-12E4A7D72FE7}" srcOrd="0" destOrd="0" presId="urn:microsoft.com/office/officeart/2005/8/layout/orgChart1#12"/>
    <dgm:cxn modelId="{3943AD67-86D9-4B69-89D5-704B9FB35341}" type="presParOf" srcId="{FB399A9A-08F8-415A-8BFC-12E4A7D72FE7}" destId="{AC3BD097-ED7A-4FB2-8605-8D038EB088AA}" srcOrd="0" destOrd="0" presId="urn:microsoft.com/office/officeart/2005/8/layout/orgChart1#12"/>
    <dgm:cxn modelId="{504DB3B9-5529-4A9E-AE70-5EA30E1E3D92}" type="presParOf" srcId="{FB399A9A-08F8-415A-8BFC-12E4A7D72FE7}" destId="{4C0D1784-B7B5-464F-B117-D6C9DE5C5863}" srcOrd="1" destOrd="0" presId="urn:microsoft.com/office/officeart/2005/8/layout/orgChart1#12"/>
    <dgm:cxn modelId="{7CF38A17-8B96-441E-AE25-931D0975266E}" type="presParOf" srcId="{9C8F6F31-52C0-4B68-B864-EB219389831B}" destId="{95AA5E6F-00D5-475A-9CF5-ADDC154F57CF}" srcOrd="1" destOrd="0" presId="urn:microsoft.com/office/officeart/2005/8/layout/orgChart1#12"/>
    <dgm:cxn modelId="{11810A60-2679-4170-9A3D-CACAECF363D6}" type="presParOf" srcId="{9C8F6F31-52C0-4B68-B864-EB219389831B}" destId="{C1D6311F-843A-4E18-A53B-D46FEF42BAB8}" srcOrd="2" destOrd="0" presId="urn:microsoft.com/office/officeart/2005/8/layout/orgChart1#12"/>
    <dgm:cxn modelId="{4967E309-EF28-4F27-82F2-32BC9D341048}" type="presParOf" srcId="{A453E220-E47A-44BC-93A6-C70D84A778F9}" destId="{6B641CDB-5909-49F6-BC54-5464BA5AD9FD}" srcOrd="2" destOrd="0" presId="urn:microsoft.com/office/officeart/2005/8/layout/orgChart1#12"/>
    <dgm:cxn modelId="{B69F0165-F03D-4251-BEAE-A9BF00DB2DBB}" type="presParOf" srcId="{A453E220-E47A-44BC-93A6-C70D84A778F9}" destId="{5BC32942-9720-4C60-9B66-C0F315924167}" srcOrd="3" destOrd="0" presId="urn:microsoft.com/office/officeart/2005/8/layout/orgChart1#12"/>
    <dgm:cxn modelId="{359412CB-C5B0-4590-8128-02ABA848C308}" type="presParOf" srcId="{5BC32942-9720-4C60-9B66-C0F315924167}" destId="{C6161EFA-D1AA-48BB-982E-7A56F308AD18}" srcOrd="0" destOrd="0" presId="urn:microsoft.com/office/officeart/2005/8/layout/orgChart1#12"/>
    <dgm:cxn modelId="{851A8631-3B0B-4E86-A9D2-47ABEE4DDE13}" type="presParOf" srcId="{C6161EFA-D1AA-48BB-982E-7A56F308AD18}" destId="{C684A376-D27C-466A-877B-0603F1BB0241}" srcOrd="0" destOrd="0" presId="urn:microsoft.com/office/officeart/2005/8/layout/orgChart1#12"/>
    <dgm:cxn modelId="{47F993FC-BF23-4CED-A402-8DEA2D946D6E}" type="presParOf" srcId="{C6161EFA-D1AA-48BB-982E-7A56F308AD18}" destId="{F110B3AE-B08F-4EAA-913D-54E88609EE89}" srcOrd="1" destOrd="0" presId="urn:microsoft.com/office/officeart/2005/8/layout/orgChart1#12"/>
    <dgm:cxn modelId="{C88F9F59-D8C8-458F-9898-5BFD7E412011}" type="presParOf" srcId="{5BC32942-9720-4C60-9B66-C0F315924167}" destId="{04EDF0C8-C601-4681-A5CB-B55C45B957B2}" srcOrd="1" destOrd="0" presId="urn:microsoft.com/office/officeart/2005/8/layout/orgChart1#12"/>
    <dgm:cxn modelId="{54EE3450-817C-4B51-86AC-A50BEDA5538E}" type="presParOf" srcId="{5BC32942-9720-4C60-9B66-C0F315924167}" destId="{CEA41432-BE4A-4191-8F3B-B943FE50729F}" srcOrd="2" destOrd="0" presId="urn:microsoft.com/office/officeart/2005/8/layout/orgChart1#12"/>
    <dgm:cxn modelId="{3D7FAB05-B3D1-473A-AE2E-7C2EC9F96005}" type="presParOf" srcId="{A453E220-E47A-44BC-93A6-C70D84A778F9}" destId="{A4CDBCC8-21DD-43B2-9DA4-A83BCF464636}" srcOrd="4" destOrd="0" presId="urn:microsoft.com/office/officeart/2005/8/layout/orgChart1#12"/>
    <dgm:cxn modelId="{4612CA6A-A89C-48D7-9899-E6EE610D6462}" type="presParOf" srcId="{A453E220-E47A-44BC-93A6-C70D84A778F9}" destId="{7C715D0B-1064-4BEA-B36A-7B98846A8F9D}" srcOrd="5" destOrd="0" presId="urn:microsoft.com/office/officeart/2005/8/layout/orgChart1#12"/>
    <dgm:cxn modelId="{5A1047CD-6E33-4585-9BCC-1FD5F13F1A71}" type="presParOf" srcId="{7C715D0B-1064-4BEA-B36A-7B98846A8F9D}" destId="{659B7FE2-0EFA-43CE-A827-FCC5162D0D13}" srcOrd="0" destOrd="0" presId="urn:microsoft.com/office/officeart/2005/8/layout/orgChart1#12"/>
    <dgm:cxn modelId="{77721718-5E0F-43DD-A3F4-BED533CAE933}" type="presParOf" srcId="{659B7FE2-0EFA-43CE-A827-FCC5162D0D13}" destId="{C2EADCF2-E715-4051-88B1-1C63D2601BE0}" srcOrd="0" destOrd="0" presId="urn:microsoft.com/office/officeart/2005/8/layout/orgChart1#12"/>
    <dgm:cxn modelId="{51E54ABB-1247-473B-A5D1-5380410F2237}" type="presParOf" srcId="{659B7FE2-0EFA-43CE-A827-FCC5162D0D13}" destId="{A9504B7B-3288-4318-B285-249F82A46A0C}" srcOrd="1" destOrd="0" presId="urn:microsoft.com/office/officeart/2005/8/layout/orgChart1#12"/>
    <dgm:cxn modelId="{ECDAA7C5-499C-4157-BB06-FC03F6811576}" type="presParOf" srcId="{7C715D0B-1064-4BEA-B36A-7B98846A8F9D}" destId="{E63CCBB5-5C39-4809-96B1-D255B708F89B}" srcOrd="1" destOrd="0" presId="urn:microsoft.com/office/officeart/2005/8/layout/orgChart1#12"/>
    <dgm:cxn modelId="{BCE77491-27E5-4DC7-ADAB-339937C70ACB}" type="presParOf" srcId="{7C715D0B-1064-4BEA-B36A-7B98846A8F9D}" destId="{00678018-DDD4-463A-8DAE-C827104FD5AD}" srcOrd="2" destOrd="0" presId="urn:microsoft.com/office/officeart/2005/8/layout/orgChart1#12"/>
    <dgm:cxn modelId="{DD3572EE-1E29-4444-84E1-31FE5C6D0A05}" type="presParOf" srcId="{A453E220-E47A-44BC-93A6-C70D84A778F9}" destId="{289A3759-A064-4DFD-A550-8A56F6BF3312}" srcOrd="6" destOrd="0" presId="urn:microsoft.com/office/officeart/2005/8/layout/orgChart1#12"/>
    <dgm:cxn modelId="{A98C8FF0-669D-4773-A1AD-F256C49BFA85}" type="presParOf" srcId="{A453E220-E47A-44BC-93A6-C70D84A778F9}" destId="{80431E3F-A5A7-4F33-B2EE-845308C06B71}" srcOrd="7" destOrd="0" presId="urn:microsoft.com/office/officeart/2005/8/layout/orgChart1#12"/>
    <dgm:cxn modelId="{60868BBF-D6BD-4C79-97C4-D9A04AA235CB}" type="presParOf" srcId="{80431E3F-A5A7-4F33-B2EE-845308C06B71}" destId="{609E1C43-BC00-4FC6-9D37-B0BD9F3F5EB8}" srcOrd="0" destOrd="0" presId="urn:microsoft.com/office/officeart/2005/8/layout/orgChart1#12"/>
    <dgm:cxn modelId="{A95C4902-70C6-4009-B6CE-F33346323A3C}" type="presParOf" srcId="{609E1C43-BC00-4FC6-9D37-B0BD9F3F5EB8}" destId="{BE411857-E5FD-4178-8B80-65F210637D82}" srcOrd="0" destOrd="0" presId="urn:microsoft.com/office/officeart/2005/8/layout/orgChart1#12"/>
    <dgm:cxn modelId="{9E5C843C-A682-49C5-8AAB-F93C851BFBFE}" type="presParOf" srcId="{609E1C43-BC00-4FC6-9D37-B0BD9F3F5EB8}" destId="{9162E461-1E06-46DF-8F76-F13309A78673}" srcOrd="1" destOrd="0" presId="urn:microsoft.com/office/officeart/2005/8/layout/orgChart1#12"/>
    <dgm:cxn modelId="{A9A59C6D-C8D3-4604-9AEC-22E6D2286F8E}" type="presParOf" srcId="{80431E3F-A5A7-4F33-B2EE-845308C06B71}" destId="{9ACAD760-39DD-4C8C-B232-3B88034FA8EA}" srcOrd="1" destOrd="0" presId="urn:microsoft.com/office/officeart/2005/8/layout/orgChart1#12"/>
    <dgm:cxn modelId="{2A1A2E05-B2A0-4E22-BC90-81BB862458BC}" type="presParOf" srcId="{80431E3F-A5A7-4F33-B2EE-845308C06B71}" destId="{045DC9A2-36FC-41C0-8229-4861BE1D15E9}" srcOrd="2" destOrd="0" presId="urn:microsoft.com/office/officeart/2005/8/layout/orgChart1#12"/>
    <dgm:cxn modelId="{A6F3686D-4D4C-4B59-91D7-D06F6C4AF7E4}" type="presParOf" srcId="{F6056F3A-7643-4ABF-873E-51DF1E29BB4F}" destId="{29B07224-24FF-4AD5-BC34-399596D4F1F7}" srcOrd="2" destOrd="0" presId="urn:microsoft.com/office/officeart/2005/8/layout/orgChart1#12"/>
    <dgm:cxn modelId="{B9A583B4-722C-49F9-8E19-31A816CCEDA6}" type="presParOf" srcId="{5115B298-9737-4020-A105-2CD2E52819C1}" destId="{99EF35CD-3A30-4F96-AC90-CE41B3E78E9B}" srcOrd="2" destOrd="0" presId="urn:microsoft.com/office/officeart/2005/8/layout/orgChart1#12"/>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713E1A5-2606-418E-B413-5EC690D4D07B}" type="doc">
      <dgm:prSet loTypeId="urn:microsoft.com/office/officeart/2005/8/layout/orgChart1#7" loCatId="hierarchy" qsTypeId="urn:microsoft.com/office/officeart/2005/8/quickstyle/simple5#2" qsCatId="simple" csTypeId="urn:microsoft.com/office/officeart/2005/8/colors/accent1_2#7" csCatId="accent1" phldr="1"/>
      <dgm:spPr/>
      <dgm:t>
        <a:bodyPr/>
        <a:lstStyle/>
        <a:p>
          <a:endParaRPr lang="zh-CN" altLang="en-US"/>
        </a:p>
      </dgm:t>
    </dgm:pt>
    <dgm:pt modelId="{6A0109DC-9D16-4542-9961-8454DA51F687}">
      <dgm:prSet phldrT="[文本]"/>
      <dgm:spPr/>
      <dgm:t>
        <a:bodyPr/>
        <a:lstStyle/>
        <a:p>
          <a:r>
            <a:rPr lang="zh-CN" altLang="en-US" dirty="0"/>
            <a:t>订单管理</a:t>
          </a:r>
        </a:p>
      </dgm:t>
    </dgm:pt>
    <dgm:pt modelId="{CF25ABE2-FB2E-4A3F-A9CE-4A8D1E199A70}" type="parTrans" cxnId="{7B734204-7DA8-4B09-8BBA-CC2ECCF12FE9}">
      <dgm:prSet/>
      <dgm:spPr/>
      <dgm:t>
        <a:bodyPr/>
        <a:lstStyle/>
        <a:p>
          <a:endParaRPr lang="zh-CN" altLang="en-US"/>
        </a:p>
      </dgm:t>
    </dgm:pt>
    <dgm:pt modelId="{A2C6702B-A8A7-45E9-8418-0EBB15C0B4F4}" type="sibTrans" cxnId="{7B734204-7DA8-4B09-8BBA-CC2ECCF12FE9}">
      <dgm:prSet/>
      <dgm:spPr/>
      <dgm:t>
        <a:bodyPr/>
        <a:lstStyle/>
        <a:p>
          <a:endParaRPr lang="zh-CN" altLang="en-US"/>
        </a:p>
      </dgm:t>
    </dgm:pt>
    <dgm:pt modelId="{5033FC84-0B29-49E6-96E6-970B4B8A7293}">
      <dgm:prSet phldrT="[文本]"/>
      <dgm:spPr/>
      <dgm:t>
        <a:bodyPr/>
        <a:lstStyle/>
        <a:p>
          <a:r>
            <a:rPr lang="zh-CN" altLang="en-US" dirty="0"/>
            <a:t>创建订单</a:t>
          </a:r>
        </a:p>
      </dgm:t>
    </dgm:pt>
    <dgm:pt modelId="{E59EE7E5-A33C-491D-92D3-5C5C99115599}" type="parTrans" cxnId="{35B7EA3A-39ED-4843-B83F-7999AC03E87D}">
      <dgm:prSet/>
      <dgm:spPr/>
      <dgm:t>
        <a:bodyPr/>
        <a:lstStyle/>
        <a:p>
          <a:endParaRPr lang="zh-CN" altLang="en-US"/>
        </a:p>
      </dgm:t>
    </dgm:pt>
    <dgm:pt modelId="{53DCEAFD-39F4-46AB-A40D-CA87CA88AD23}" type="sibTrans" cxnId="{35B7EA3A-39ED-4843-B83F-7999AC03E87D}">
      <dgm:prSet/>
      <dgm:spPr/>
      <dgm:t>
        <a:bodyPr/>
        <a:lstStyle/>
        <a:p>
          <a:endParaRPr lang="zh-CN" altLang="en-US"/>
        </a:p>
      </dgm:t>
    </dgm:pt>
    <dgm:pt modelId="{0C763CB1-42C3-40A4-B09F-2E8EAEEE7B50}">
      <dgm:prSet phldrT="[文本]"/>
      <dgm:spPr/>
      <dgm:t>
        <a:bodyPr/>
        <a:lstStyle/>
        <a:p>
          <a:r>
            <a:rPr lang="zh-CN" altLang="en-US" dirty="0"/>
            <a:t>查看订单</a:t>
          </a:r>
        </a:p>
      </dgm:t>
    </dgm:pt>
    <dgm:pt modelId="{D9A34DD1-BCC1-4C42-9520-93C54D347D85}" type="parTrans" cxnId="{97F7AC4A-BCFA-4038-A7BF-0F89F4B576CF}">
      <dgm:prSet/>
      <dgm:spPr/>
      <dgm:t>
        <a:bodyPr/>
        <a:lstStyle/>
        <a:p>
          <a:endParaRPr lang="zh-CN" altLang="en-US"/>
        </a:p>
      </dgm:t>
    </dgm:pt>
    <dgm:pt modelId="{C66899A0-F539-4D97-9968-0902A0D5E38A}" type="sibTrans" cxnId="{97F7AC4A-BCFA-4038-A7BF-0F89F4B576CF}">
      <dgm:prSet/>
      <dgm:spPr/>
      <dgm:t>
        <a:bodyPr/>
        <a:lstStyle/>
        <a:p>
          <a:endParaRPr lang="zh-CN" altLang="en-US"/>
        </a:p>
      </dgm:t>
    </dgm:pt>
    <dgm:pt modelId="{102154C9-E01F-4B0A-B0AC-0A9244D01B2A}">
      <dgm:prSet phldrT="[文本]"/>
      <dgm:spPr/>
      <dgm:t>
        <a:bodyPr/>
        <a:lstStyle/>
        <a:p>
          <a:r>
            <a:rPr lang="zh-CN" altLang="en-US" dirty="0"/>
            <a:t>设计确认</a:t>
          </a:r>
        </a:p>
      </dgm:t>
    </dgm:pt>
    <dgm:pt modelId="{09DC6DB2-61DB-47D9-8263-567FFA512A10}" type="parTrans" cxnId="{3FD77FA9-851A-49ED-BC14-469BC48FFBE8}">
      <dgm:prSet/>
      <dgm:spPr/>
      <dgm:t>
        <a:bodyPr/>
        <a:lstStyle/>
        <a:p>
          <a:endParaRPr lang="zh-CN" altLang="en-US"/>
        </a:p>
      </dgm:t>
    </dgm:pt>
    <dgm:pt modelId="{85C9782D-9712-4698-9EC2-4A69F1845BD6}" type="sibTrans" cxnId="{3FD77FA9-851A-49ED-BC14-469BC48FFBE8}">
      <dgm:prSet/>
      <dgm:spPr/>
      <dgm:t>
        <a:bodyPr/>
        <a:lstStyle/>
        <a:p>
          <a:endParaRPr lang="zh-CN" altLang="en-US"/>
        </a:p>
      </dgm:t>
    </dgm:pt>
    <dgm:pt modelId="{F504E1B4-3DE0-4BE8-A8A4-66DBCEC9F144}">
      <dgm:prSet/>
      <dgm:spPr/>
      <dgm:t>
        <a:bodyPr/>
        <a:lstStyle/>
        <a:p>
          <a:r>
            <a:rPr lang="zh-CN" altLang="en-US" dirty="0"/>
            <a:t>小样确认</a:t>
          </a:r>
        </a:p>
      </dgm:t>
    </dgm:pt>
    <dgm:pt modelId="{00AC3F8B-710F-438A-8B71-0B0A4B46D387}" type="parTrans" cxnId="{F8C713D9-A1A5-4C3A-B2D5-669302190870}">
      <dgm:prSet/>
      <dgm:spPr/>
      <dgm:t>
        <a:bodyPr/>
        <a:lstStyle/>
        <a:p>
          <a:endParaRPr lang="zh-CN" altLang="en-US"/>
        </a:p>
      </dgm:t>
    </dgm:pt>
    <dgm:pt modelId="{261C52D8-A9CF-409B-9293-8BC60D41F169}" type="sibTrans" cxnId="{F8C713D9-A1A5-4C3A-B2D5-669302190870}">
      <dgm:prSet/>
      <dgm:spPr/>
      <dgm:t>
        <a:bodyPr/>
        <a:lstStyle/>
        <a:p>
          <a:endParaRPr lang="zh-CN" altLang="en-US"/>
        </a:p>
      </dgm:t>
    </dgm:pt>
    <dgm:pt modelId="{2D5788B6-C8A4-4B97-9483-859B453130BA}">
      <dgm:prSet/>
      <dgm:spPr/>
      <dgm:t>
        <a:bodyPr/>
        <a:lstStyle/>
        <a:p>
          <a:r>
            <a:rPr lang="zh-CN" altLang="en-US" dirty="0"/>
            <a:t>预付款</a:t>
          </a:r>
        </a:p>
      </dgm:t>
    </dgm:pt>
    <dgm:pt modelId="{2D2BE0B6-3765-4C3E-9F98-45FB66239BAB}" type="parTrans" cxnId="{3909FE32-B214-4EDA-8AB3-E750907B369B}">
      <dgm:prSet/>
      <dgm:spPr/>
      <dgm:t>
        <a:bodyPr/>
        <a:lstStyle/>
        <a:p>
          <a:endParaRPr lang="zh-CN" altLang="en-US"/>
        </a:p>
      </dgm:t>
    </dgm:pt>
    <dgm:pt modelId="{AB5A1FBA-139F-4C1B-ADCC-242974B17BA3}" type="sibTrans" cxnId="{3909FE32-B214-4EDA-8AB3-E750907B369B}">
      <dgm:prSet/>
      <dgm:spPr/>
      <dgm:t>
        <a:bodyPr/>
        <a:lstStyle/>
        <a:p>
          <a:endParaRPr lang="zh-CN" altLang="en-US"/>
        </a:p>
      </dgm:t>
    </dgm:pt>
    <dgm:pt modelId="{CF3FE917-7920-423E-8BEE-029107E38774}">
      <dgm:prSet/>
      <dgm:spPr/>
      <dgm:t>
        <a:bodyPr/>
        <a:lstStyle/>
        <a:p>
          <a:r>
            <a:rPr lang="zh-CN" altLang="en-US" dirty="0"/>
            <a:t>尾款确认</a:t>
          </a:r>
        </a:p>
      </dgm:t>
    </dgm:pt>
    <dgm:pt modelId="{8DC5D23D-7EEB-4FF3-A657-59271F100FEB}" type="parTrans" cxnId="{99FB4D52-5C4B-4356-8C0F-5C44187D95CC}">
      <dgm:prSet/>
      <dgm:spPr/>
      <dgm:t>
        <a:bodyPr/>
        <a:lstStyle/>
        <a:p>
          <a:endParaRPr lang="zh-CN" altLang="en-US"/>
        </a:p>
      </dgm:t>
    </dgm:pt>
    <dgm:pt modelId="{C5A1120D-545A-4E1A-9C3F-B1CA1AB4923E}" type="sibTrans" cxnId="{99FB4D52-5C4B-4356-8C0F-5C44187D95CC}">
      <dgm:prSet/>
      <dgm:spPr/>
      <dgm:t>
        <a:bodyPr/>
        <a:lstStyle/>
        <a:p>
          <a:endParaRPr lang="zh-CN" altLang="en-US"/>
        </a:p>
      </dgm:t>
    </dgm:pt>
    <dgm:pt modelId="{5CE072CD-94E4-417F-BDEE-54AEEC4B1667}">
      <dgm:prSet/>
      <dgm:spPr/>
      <dgm:t>
        <a:bodyPr/>
        <a:lstStyle/>
        <a:p>
          <a:r>
            <a:rPr lang="zh-CN" altLang="en-US" dirty="0"/>
            <a:t>业务单创建</a:t>
          </a:r>
        </a:p>
      </dgm:t>
    </dgm:pt>
    <dgm:pt modelId="{1D4100FE-42D9-4EC2-8D45-86CED84DD3E7}" type="parTrans" cxnId="{5AFB888F-8640-424B-9B4E-CC569886F0AF}">
      <dgm:prSet/>
      <dgm:spPr/>
      <dgm:t>
        <a:bodyPr/>
        <a:lstStyle/>
        <a:p>
          <a:endParaRPr lang="zh-CN" altLang="en-US"/>
        </a:p>
      </dgm:t>
    </dgm:pt>
    <dgm:pt modelId="{BB850E90-6BF0-42CB-B53C-D5BAA06EF55E}" type="sibTrans" cxnId="{5AFB888F-8640-424B-9B4E-CC569886F0AF}">
      <dgm:prSet/>
      <dgm:spPr/>
      <dgm:t>
        <a:bodyPr/>
        <a:lstStyle/>
        <a:p>
          <a:endParaRPr lang="zh-CN" altLang="en-US"/>
        </a:p>
      </dgm:t>
    </dgm:pt>
    <dgm:pt modelId="{9D49260B-2F5C-448D-8EE1-5E29807F35BE}">
      <dgm:prSet/>
      <dgm:spPr/>
      <dgm:t>
        <a:bodyPr/>
        <a:lstStyle/>
        <a:p>
          <a:r>
            <a:rPr lang="zh-CN" altLang="en-US" dirty="0"/>
            <a:t>手袋单创建</a:t>
          </a:r>
        </a:p>
      </dgm:t>
    </dgm:pt>
    <dgm:pt modelId="{8140F7D7-4CC4-48C1-8372-15B9D275048E}" type="parTrans" cxnId="{AF8B8769-03AA-4BA7-8A6D-7306E389C990}">
      <dgm:prSet/>
      <dgm:spPr/>
      <dgm:t>
        <a:bodyPr/>
        <a:lstStyle/>
        <a:p>
          <a:endParaRPr lang="zh-CN" altLang="en-US"/>
        </a:p>
      </dgm:t>
    </dgm:pt>
    <dgm:pt modelId="{94007CD7-9F3D-4DC2-847A-0188F2B73C85}" type="sibTrans" cxnId="{AF8B8769-03AA-4BA7-8A6D-7306E389C990}">
      <dgm:prSet/>
      <dgm:spPr/>
      <dgm:t>
        <a:bodyPr/>
        <a:lstStyle/>
        <a:p>
          <a:endParaRPr lang="zh-CN" altLang="en-US"/>
        </a:p>
      </dgm:t>
    </dgm:pt>
    <dgm:pt modelId="{3A204A21-B77D-4271-8629-8F11EF199CA6}">
      <dgm:prSet/>
      <dgm:spPr/>
      <dgm:t>
        <a:bodyPr/>
        <a:lstStyle/>
        <a:p>
          <a:r>
            <a:rPr lang="zh-CN" altLang="en-US" dirty="0"/>
            <a:t>查看未完成订单</a:t>
          </a:r>
        </a:p>
      </dgm:t>
    </dgm:pt>
    <dgm:pt modelId="{6BCD4792-ACD2-41F2-995A-26DE1A6821B2}" type="parTrans" cxnId="{6D270889-2D6C-4597-BEAE-001CFDB1C741}">
      <dgm:prSet/>
      <dgm:spPr/>
      <dgm:t>
        <a:bodyPr/>
        <a:lstStyle/>
        <a:p>
          <a:endParaRPr lang="zh-CN" altLang="en-US"/>
        </a:p>
      </dgm:t>
    </dgm:pt>
    <dgm:pt modelId="{20FC0F2E-9B9B-4674-A8CA-C1EB4103477C}" type="sibTrans" cxnId="{6D270889-2D6C-4597-BEAE-001CFDB1C741}">
      <dgm:prSet/>
      <dgm:spPr/>
      <dgm:t>
        <a:bodyPr/>
        <a:lstStyle/>
        <a:p>
          <a:endParaRPr lang="zh-CN" altLang="en-US"/>
        </a:p>
      </dgm:t>
    </dgm:pt>
    <dgm:pt modelId="{32494E6E-ED7D-474E-A9B2-9659D58FA6B9}">
      <dgm:prSet/>
      <dgm:spPr/>
      <dgm:t>
        <a:bodyPr/>
        <a:lstStyle/>
        <a:p>
          <a:r>
            <a:rPr lang="zh-CN" altLang="en-US" dirty="0"/>
            <a:t>查看已完成订单</a:t>
          </a:r>
        </a:p>
      </dgm:t>
    </dgm:pt>
    <dgm:pt modelId="{F11C735E-E329-4E2B-9C3C-54595B2F8721}" type="parTrans" cxnId="{A145C828-480A-43EE-A804-8D56A6E585FD}">
      <dgm:prSet/>
      <dgm:spPr/>
      <dgm:t>
        <a:bodyPr/>
        <a:lstStyle/>
        <a:p>
          <a:endParaRPr lang="zh-CN" altLang="en-US"/>
        </a:p>
      </dgm:t>
    </dgm:pt>
    <dgm:pt modelId="{068BA59A-5E30-4DC9-9167-3C79C6BFF150}" type="sibTrans" cxnId="{A145C828-480A-43EE-A804-8D56A6E585FD}">
      <dgm:prSet/>
      <dgm:spPr/>
      <dgm:t>
        <a:bodyPr/>
        <a:lstStyle/>
        <a:p>
          <a:endParaRPr lang="zh-CN" altLang="en-US"/>
        </a:p>
      </dgm:t>
    </dgm:pt>
    <dgm:pt modelId="{A8743E5C-0C10-461A-8775-05D97D206F7A}">
      <dgm:prSet/>
      <dgm:spPr/>
      <dgm:t>
        <a:bodyPr/>
        <a:lstStyle/>
        <a:p>
          <a:r>
            <a:rPr lang="zh-CN" altLang="en-US" dirty="0"/>
            <a:t>搜索订单</a:t>
          </a:r>
        </a:p>
      </dgm:t>
    </dgm:pt>
    <dgm:pt modelId="{B2120E95-6D56-4AF4-A5A4-038AF717BEA0}" type="parTrans" cxnId="{3A4344C6-F356-4D65-9161-3CF0983D3E5B}">
      <dgm:prSet/>
      <dgm:spPr/>
      <dgm:t>
        <a:bodyPr/>
        <a:lstStyle/>
        <a:p>
          <a:endParaRPr lang="zh-CN" altLang="en-US"/>
        </a:p>
      </dgm:t>
    </dgm:pt>
    <dgm:pt modelId="{DB00C3EA-029B-48B8-9614-5640BD4B8FEB}" type="sibTrans" cxnId="{3A4344C6-F356-4D65-9161-3CF0983D3E5B}">
      <dgm:prSet/>
      <dgm:spPr/>
      <dgm:t>
        <a:bodyPr/>
        <a:lstStyle/>
        <a:p>
          <a:endParaRPr lang="zh-CN" altLang="en-US"/>
        </a:p>
      </dgm:t>
    </dgm:pt>
    <dgm:pt modelId="{ADB74037-450C-4353-869D-AE389BFD6E65}">
      <dgm:prSet/>
      <dgm:spPr/>
      <dgm:t>
        <a:bodyPr/>
        <a:lstStyle/>
        <a:p>
          <a:r>
            <a:rPr lang="zh-CN" altLang="en-US" dirty="0"/>
            <a:t>查看未完成订单</a:t>
          </a:r>
        </a:p>
      </dgm:t>
    </dgm:pt>
    <dgm:pt modelId="{AB748968-DB18-46F7-B04A-8F4404D69DCF}" type="parTrans" cxnId="{BB6EB690-D1AB-4B1B-A4EB-B93F184C2AF3}">
      <dgm:prSet/>
      <dgm:spPr/>
      <dgm:t>
        <a:bodyPr/>
        <a:lstStyle/>
        <a:p>
          <a:endParaRPr lang="zh-CN" altLang="en-US"/>
        </a:p>
      </dgm:t>
    </dgm:pt>
    <dgm:pt modelId="{F2BE2A00-56CC-49EA-A018-1CA1A57414BC}" type="sibTrans" cxnId="{BB6EB690-D1AB-4B1B-A4EB-B93F184C2AF3}">
      <dgm:prSet/>
      <dgm:spPr/>
      <dgm:t>
        <a:bodyPr/>
        <a:lstStyle/>
        <a:p>
          <a:endParaRPr lang="zh-CN" altLang="en-US"/>
        </a:p>
      </dgm:t>
    </dgm:pt>
    <dgm:pt modelId="{2BB849D0-26D2-48B6-8D4F-A759B4C9D726}">
      <dgm:prSet/>
      <dgm:spPr/>
      <dgm:t>
        <a:bodyPr/>
        <a:lstStyle/>
        <a:p>
          <a:r>
            <a:rPr lang="zh-CN" altLang="en-US" dirty="0"/>
            <a:t>查看已完成订单</a:t>
          </a:r>
        </a:p>
      </dgm:t>
    </dgm:pt>
    <dgm:pt modelId="{B4BC4F62-2371-4691-98A6-A64289F6D0A3}" type="parTrans" cxnId="{2E28EA5A-1AB3-4C41-A6B9-33C9EE58F613}">
      <dgm:prSet/>
      <dgm:spPr/>
      <dgm:t>
        <a:bodyPr/>
        <a:lstStyle/>
        <a:p>
          <a:endParaRPr lang="zh-CN" altLang="en-US"/>
        </a:p>
      </dgm:t>
    </dgm:pt>
    <dgm:pt modelId="{7ED360A3-25BE-443B-8F91-DA531F30C0FF}" type="sibTrans" cxnId="{2E28EA5A-1AB3-4C41-A6B9-33C9EE58F613}">
      <dgm:prSet/>
      <dgm:spPr/>
      <dgm:t>
        <a:bodyPr/>
        <a:lstStyle/>
        <a:p>
          <a:endParaRPr lang="zh-CN" altLang="en-US"/>
        </a:p>
      </dgm:t>
    </dgm:pt>
    <dgm:pt modelId="{14A9D83B-815C-461F-8677-EA383B11EABA}">
      <dgm:prSet/>
      <dgm:spPr/>
      <dgm:t>
        <a:bodyPr/>
        <a:lstStyle/>
        <a:p>
          <a:r>
            <a:rPr lang="zh-CN" altLang="en-US" dirty="0"/>
            <a:t>搜索订单</a:t>
          </a:r>
        </a:p>
      </dgm:t>
    </dgm:pt>
    <dgm:pt modelId="{4D73843C-BB69-42C1-B60F-E5710936EA83}" type="parTrans" cxnId="{B3EDD2D4-EC17-4E42-AD41-EC4CCDA22F2A}">
      <dgm:prSet/>
      <dgm:spPr/>
      <dgm:t>
        <a:bodyPr/>
        <a:lstStyle/>
        <a:p>
          <a:endParaRPr lang="zh-CN" altLang="en-US"/>
        </a:p>
      </dgm:t>
    </dgm:pt>
    <dgm:pt modelId="{4E1327F5-B879-4D17-B6AC-987CB649019B}" type="sibTrans" cxnId="{B3EDD2D4-EC17-4E42-AD41-EC4CCDA22F2A}">
      <dgm:prSet/>
      <dgm:spPr/>
      <dgm:t>
        <a:bodyPr/>
        <a:lstStyle/>
        <a:p>
          <a:endParaRPr lang="zh-CN" altLang="en-US"/>
        </a:p>
      </dgm:t>
    </dgm:pt>
    <dgm:pt modelId="{AFC279B5-3477-4BE5-BD46-3570759D11A9}">
      <dgm:prSet/>
      <dgm:spPr/>
      <dgm:t>
        <a:bodyPr/>
        <a:lstStyle/>
        <a:p>
          <a:r>
            <a:rPr lang="zh-CN" altLang="en-US" dirty="0"/>
            <a:t>设计确认</a:t>
          </a:r>
        </a:p>
      </dgm:t>
    </dgm:pt>
    <dgm:pt modelId="{771F6EDE-D9FF-46BB-96D8-2A5B94A50114}" type="parTrans" cxnId="{89F74C58-F5F5-4838-89D6-6E4D309BE695}">
      <dgm:prSet/>
      <dgm:spPr/>
      <dgm:t>
        <a:bodyPr/>
        <a:lstStyle/>
        <a:p>
          <a:endParaRPr lang="zh-CN" altLang="en-US"/>
        </a:p>
      </dgm:t>
    </dgm:pt>
    <dgm:pt modelId="{4D196017-7DB9-4EA8-A31E-2B0BF13373F7}" type="sibTrans" cxnId="{89F74C58-F5F5-4838-89D6-6E4D309BE695}">
      <dgm:prSet/>
      <dgm:spPr/>
      <dgm:t>
        <a:bodyPr/>
        <a:lstStyle/>
        <a:p>
          <a:endParaRPr lang="zh-CN" altLang="en-US"/>
        </a:p>
      </dgm:t>
    </dgm:pt>
    <dgm:pt modelId="{98EB8ECA-7FA6-4FBC-9C10-194CB01ED9A7}">
      <dgm:prSet/>
      <dgm:spPr/>
      <dgm:t>
        <a:bodyPr/>
        <a:lstStyle/>
        <a:p>
          <a:r>
            <a:rPr lang="zh-CN" altLang="en-US" dirty="0"/>
            <a:t>小样确认</a:t>
          </a:r>
        </a:p>
      </dgm:t>
    </dgm:pt>
    <dgm:pt modelId="{0339CC8A-2598-4B30-A1BE-41E03B30FD40}" type="parTrans" cxnId="{2465E70C-22D5-4AB5-85F8-68A9ECE1D4FA}">
      <dgm:prSet/>
      <dgm:spPr/>
      <dgm:t>
        <a:bodyPr/>
        <a:lstStyle/>
        <a:p>
          <a:endParaRPr lang="zh-CN" altLang="en-US"/>
        </a:p>
      </dgm:t>
    </dgm:pt>
    <dgm:pt modelId="{4648C5A5-B5AF-49BF-9A0F-86F24CC4EB25}" type="sibTrans" cxnId="{2465E70C-22D5-4AB5-85F8-68A9ECE1D4FA}">
      <dgm:prSet/>
      <dgm:spPr/>
      <dgm:t>
        <a:bodyPr/>
        <a:lstStyle/>
        <a:p>
          <a:endParaRPr lang="zh-CN" altLang="en-US"/>
        </a:p>
      </dgm:t>
    </dgm:pt>
    <dgm:pt modelId="{66DE1697-30FD-42C0-8F61-4633AC6FADA5}">
      <dgm:prSet/>
      <dgm:spPr/>
      <dgm:t>
        <a:bodyPr/>
        <a:lstStyle/>
        <a:p>
          <a:r>
            <a:rPr lang="zh-CN" altLang="en-US" dirty="0"/>
            <a:t>查看未完成订单</a:t>
          </a:r>
        </a:p>
      </dgm:t>
    </dgm:pt>
    <dgm:pt modelId="{8EC40F02-0576-40AF-A474-2F06E01F3237}" type="parTrans" cxnId="{BFA62F46-06F8-479C-BF5B-E9D644444055}">
      <dgm:prSet/>
      <dgm:spPr/>
      <dgm:t>
        <a:bodyPr/>
        <a:lstStyle/>
        <a:p>
          <a:endParaRPr lang="zh-CN" altLang="en-US"/>
        </a:p>
      </dgm:t>
    </dgm:pt>
    <dgm:pt modelId="{E5CA9179-D1CC-4B79-8D2F-A95C696E5E56}" type="sibTrans" cxnId="{BFA62F46-06F8-479C-BF5B-E9D644444055}">
      <dgm:prSet/>
      <dgm:spPr/>
      <dgm:t>
        <a:bodyPr/>
        <a:lstStyle/>
        <a:p>
          <a:endParaRPr lang="zh-CN" altLang="en-US"/>
        </a:p>
      </dgm:t>
    </dgm:pt>
    <dgm:pt modelId="{D430A7AD-CC58-45BE-80E8-E32E31C6DB8C}">
      <dgm:prSet/>
      <dgm:spPr/>
      <dgm:t>
        <a:bodyPr/>
        <a:lstStyle/>
        <a:p>
          <a:r>
            <a:rPr lang="zh-CN" altLang="en-US" dirty="0"/>
            <a:t>查看已完成订单</a:t>
          </a:r>
        </a:p>
      </dgm:t>
    </dgm:pt>
    <dgm:pt modelId="{B9C23CD6-F3E9-4A4C-8876-C326DAE6AF18}" type="parTrans" cxnId="{A632705F-DEA9-45D4-9E38-2C9026AE5EB1}">
      <dgm:prSet/>
      <dgm:spPr/>
      <dgm:t>
        <a:bodyPr/>
        <a:lstStyle/>
        <a:p>
          <a:endParaRPr lang="zh-CN" altLang="en-US"/>
        </a:p>
      </dgm:t>
    </dgm:pt>
    <dgm:pt modelId="{30E87742-03CF-458C-83AD-FB7BDDB7D89D}" type="sibTrans" cxnId="{A632705F-DEA9-45D4-9E38-2C9026AE5EB1}">
      <dgm:prSet/>
      <dgm:spPr/>
      <dgm:t>
        <a:bodyPr/>
        <a:lstStyle/>
        <a:p>
          <a:endParaRPr lang="zh-CN" altLang="en-US"/>
        </a:p>
      </dgm:t>
    </dgm:pt>
    <dgm:pt modelId="{289DA6AD-0C2F-4216-84A9-29F71C9BFEBA}">
      <dgm:prSet/>
      <dgm:spPr/>
      <dgm:t>
        <a:bodyPr/>
        <a:lstStyle/>
        <a:p>
          <a:r>
            <a:rPr lang="zh-CN" altLang="en-US" dirty="0"/>
            <a:t>搜索订单</a:t>
          </a:r>
        </a:p>
      </dgm:t>
    </dgm:pt>
    <dgm:pt modelId="{C38525C2-7757-4358-BFCC-CA3CA2E743E5}" type="parTrans" cxnId="{DA0AD454-C885-4ED5-9648-C4E8CD249EC9}">
      <dgm:prSet/>
      <dgm:spPr/>
      <dgm:t>
        <a:bodyPr/>
        <a:lstStyle/>
        <a:p>
          <a:endParaRPr lang="zh-CN" altLang="en-US"/>
        </a:p>
      </dgm:t>
    </dgm:pt>
    <dgm:pt modelId="{97EDB9B9-486D-410D-8C48-C47053500871}" type="sibTrans" cxnId="{DA0AD454-C885-4ED5-9648-C4E8CD249EC9}">
      <dgm:prSet/>
      <dgm:spPr/>
      <dgm:t>
        <a:bodyPr/>
        <a:lstStyle/>
        <a:p>
          <a:endParaRPr lang="zh-CN" altLang="en-US"/>
        </a:p>
      </dgm:t>
    </dgm:pt>
    <dgm:pt modelId="{51903276-FEC2-4263-8548-D444BC1194F3}">
      <dgm:prSet/>
      <dgm:spPr/>
      <dgm:t>
        <a:bodyPr/>
        <a:lstStyle/>
        <a:p>
          <a:r>
            <a:rPr lang="zh-CN" altLang="en-US" dirty="0"/>
            <a:t>查看未完成订单</a:t>
          </a:r>
        </a:p>
      </dgm:t>
    </dgm:pt>
    <dgm:pt modelId="{BED26461-E263-438C-A84B-28F3D85D3205}" type="parTrans" cxnId="{C4D02331-7947-4AF3-9618-C70C9A4617D3}">
      <dgm:prSet/>
      <dgm:spPr/>
      <dgm:t>
        <a:bodyPr/>
        <a:lstStyle/>
        <a:p>
          <a:endParaRPr lang="zh-CN" altLang="en-US"/>
        </a:p>
      </dgm:t>
    </dgm:pt>
    <dgm:pt modelId="{46DC11A9-7B73-4710-9034-23B1E01DD8F7}" type="sibTrans" cxnId="{C4D02331-7947-4AF3-9618-C70C9A4617D3}">
      <dgm:prSet/>
      <dgm:spPr/>
      <dgm:t>
        <a:bodyPr/>
        <a:lstStyle/>
        <a:p>
          <a:endParaRPr lang="zh-CN" altLang="en-US"/>
        </a:p>
      </dgm:t>
    </dgm:pt>
    <dgm:pt modelId="{86AA449F-8DB1-4F46-A0AE-C177873701BA}">
      <dgm:prSet/>
      <dgm:spPr/>
      <dgm:t>
        <a:bodyPr/>
        <a:lstStyle/>
        <a:p>
          <a:r>
            <a:rPr lang="zh-CN" altLang="en-US" dirty="0"/>
            <a:t>搜索订单</a:t>
          </a:r>
        </a:p>
      </dgm:t>
    </dgm:pt>
    <dgm:pt modelId="{6C707348-B5AE-4CA5-A17B-F63789988A13}" type="parTrans" cxnId="{4D4F5637-E0B3-4505-BB53-CDC45FAE1EB8}">
      <dgm:prSet/>
      <dgm:spPr/>
      <dgm:t>
        <a:bodyPr/>
        <a:lstStyle/>
        <a:p>
          <a:endParaRPr lang="zh-CN" altLang="en-US"/>
        </a:p>
      </dgm:t>
    </dgm:pt>
    <dgm:pt modelId="{8E8094E3-D141-4195-B735-5BB0C71AE9B3}" type="sibTrans" cxnId="{4D4F5637-E0B3-4505-BB53-CDC45FAE1EB8}">
      <dgm:prSet/>
      <dgm:spPr/>
      <dgm:t>
        <a:bodyPr/>
        <a:lstStyle/>
        <a:p>
          <a:endParaRPr lang="zh-CN" altLang="en-US"/>
        </a:p>
      </dgm:t>
    </dgm:pt>
    <dgm:pt modelId="{8CFE33A9-292F-4B65-8AA4-680729E715F7}">
      <dgm:prSet/>
      <dgm:spPr/>
      <dgm:t>
        <a:bodyPr/>
        <a:lstStyle/>
        <a:p>
          <a:r>
            <a:rPr lang="zh-CN" altLang="en-US" dirty="0"/>
            <a:t>查看已完成订单</a:t>
          </a:r>
        </a:p>
      </dgm:t>
    </dgm:pt>
    <dgm:pt modelId="{21C940D5-1E79-4FE9-8B08-E020DCE53E2E}" type="parTrans" cxnId="{493B8B71-2D34-4F64-9AB7-7E1A283E27D3}">
      <dgm:prSet/>
      <dgm:spPr/>
      <dgm:t>
        <a:bodyPr/>
        <a:lstStyle/>
        <a:p>
          <a:endParaRPr lang="zh-CN" altLang="en-US"/>
        </a:p>
      </dgm:t>
    </dgm:pt>
    <dgm:pt modelId="{263A53C8-C3C6-49F7-9B5E-6900967D7ED8}" type="sibTrans" cxnId="{493B8B71-2D34-4F64-9AB7-7E1A283E27D3}">
      <dgm:prSet/>
      <dgm:spPr/>
      <dgm:t>
        <a:bodyPr/>
        <a:lstStyle/>
        <a:p>
          <a:endParaRPr lang="zh-CN" altLang="en-US"/>
        </a:p>
      </dgm:t>
    </dgm:pt>
    <dgm:pt modelId="{3710AF5E-21BF-484C-9520-87CF8F037E02}">
      <dgm:prSet/>
      <dgm:spPr/>
      <dgm:t>
        <a:bodyPr/>
        <a:lstStyle/>
        <a:p>
          <a:r>
            <a:rPr lang="zh-CN" altLang="en-US" dirty="0"/>
            <a:t>预付款</a:t>
          </a:r>
        </a:p>
      </dgm:t>
    </dgm:pt>
    <dgm:pt modelId="{79E14DEF-0AD2-4CD5-B586-94D6967C3FFD}" type="parTrans" cxnId="{2DA54B96-999C-41B9-A312-AC332BE6FCA4}">
      <dgm:prSet/>
      <dgm:spPr/>
      <dgm:t>
        <a:bodyPr/>
        <a:lstStyle/>
        <a:p>
          <a:endParaRPr lang="zh-CN" altLang="en-US"/>
        </a:p>
      </dgm:t>
    </dgm:pt>
    <dgm:pt modelId="{7FD4824A-822E-4C43-90EE-6DC4C662E1E0}" type="sibTrans" cxnId="{2DA54B96-999C-41B9-A312-AC332BE6FCA4}">
      <dgm:prSet/>
      <dgm:spPr/>
      <dgm:t>
        <a:bodyPr/>
        <a:lstStyle/>
        <a:p>
          <a:endParaRPr lang="zh-CN" altLang="en-US"/>
        </a:p>
      </dgm:t>
    </dgm:pt>
    <dgm:pt modelId="{AA576FE8-2ACA-49B7-9C95-10CDD07DAE9E}">
      <dgm:prSet/>
      <dgm:spPr/>
      <dgm:t>
        <a:bodyPr/>
        <a:lstStyle/>
        <a:p>
          <a:r>
            <a:rPr lang="zh-CN" altLang="en-US" dirty="0"/>
            <a:t>查看未完成订单</a:t>
          </a:r>
        </a:p>
      </dgm:t>
    </dgm:pt>
    <dgm:pt modelId="{93FFA509-AEC3-4F21-87A2-1A1C0656F688}" type="parTrans" cxnId="{610A3F70-E291-4E22-BD75-4FAD688A0522}">
      <dgm:prSet/>
      <dgm:spPr/>
      <dgm:t>
        <a:bodyPr/>
        <a:lstStyle/>
        <a:p>
          <a:endParaRPr lang="zh-CN" altLang="en-US"/>
        </a:p>
      </dgm:t>
    </dgm:pt>
    <dgm:pt modelId="{F42F1F17-0CEF-4820-9E96-8DD76D013CE8}" type="sibTrans" cxnId="{610A3F70-E291-4E22-BD75-4FAD688A0522}">
      <dgm:prSet/>
      <dgm:spPr/>
      <dgm:t>
        <a:bodyPr/>
        <a:lstStyle/>
        <a:p>
          <a:endParaRPr lang="zh-CN" altLang="en-US"/>
        </a:p>
      </dgm:t>
    </dgm:pt>
    <dgm:pt modelId="{4B28742E-8655-4293-A651-19671943BE2E}">
      <dgm:prSet/>
      <dgm:spPr/>
      <dgm:t>
        <a:bodyPr/>
        <a:lstStyle/>
        <a:p>
          <a:r>
            <a:rPr lang="zh-CN" altLang="en-US" dirty="0"/>
            <a:t>查看已完成订单</a:t>
          </a:r>
        </a:p>
      </dgm:t>
    </dgm:pt>
    <dgm:pt modelId="{258793D0-361D-4D9A-9703-3FCF1977D750}" type="parTrans" cxnId="{F425D159-3B01-4BD1-9D3A-E067A6CB05E2}">
      <dgm:prSet/>
      <dgm:spPr/>
      <dgm:t>
        <a:bodyPr/>
        <a:lstStyle/>
        <a:p>
          <a:endParaRPr lang="zh-CN" altLang="en-US"/>
        </a:p>
      </dgm:t>
    </dgm:pt>
    <dgm:pt modelId="{AC632811-9929-4666-96C6-5AD8704DED65}" type="sibTrans" cxnId="{F425D159-3B01-4BD1-9D3A-E067A6CB05E2}">
      <dgm:prSet/>
      <dgm:spPr/>
      <dgm:t>
        <a:bodyPr/>
        <a:lstStyle/>
        <a:p>
          <a:endParaRPr lang="zh-CN" altLang="en-US"/>
        </a:p>
      </dgm:t>
    </dgm:pt>
    <dgm:pt modelId="{467278C2-BDAF-45FC-8F17-71C27F8589D3}">
      <dgm:prSet/>
      <dgm:spPr/>
      <dgm:t>
        <a:bodyPr/>
        <a:lstStyle/>
        <a:p>
          <a:r>
            <a:rPr lang="zh-CN" altLang="en-US" dirty="0"/>
            <a:t>搜索订单</a:t>
          </a:r>
        </a:p>
      </dgm:t>
    </dgm:pt>
    <dgm:pt modelId="{05956601-D4DE-4FE3-9482-DE930F6049EE}" type="parTrans" cxnId="{A45BD277-7F0B-4A39-BF4F-3D5A28FE69EE}">
      <dgm:prSet/>
      <dgm:spPr/>
      <dgm:t>
        <a:bodyPr/>
        <a:lstStyle/>
        <a:p>
          <a:endParaRPr lang="zh-CN" altLang="en-US"/>
        </a:p>
      </dgm:t>
    </dgm:pt>
    <dgm:pt modelId="{34E8E4F9-7CDE-4F33-A665-4ADA3A3D57E5}" type="sibTrans" cxnId="{A45BD277-7F0B-4A39-BF4F-3D5A28FE69EE}">
      <dgm:prSet/>
      <dgm:spPr/>
      <dgm:t>
        <a:bodyPr/>
        <a:lstStyle/>
        <a:p>
          <a:endParaRPr lang="zh-CN" altLang="en-US"/>
        </a:p>
      </dgm:t>
    </dgm:pt>
    <dgm:pt modelId="{20B11830-F69D-4EEA-8584-F1279D87E408}">
      <dgm:prSet/>
      <dgm:spPr/>
      <dgm:t>
        <a:bodyPr/>
        <a:lstStyle/>
        <a:p>
          <a:r>
            <a:rPr lang="zh-CN" altLang="en-US"/>
            <a:t>尾款确认</a:t>
          </a:r>
        </a:p>
      </dgm:t>
    </dgm:pt>
    <dgm:pt modelId="{8566DBE4-ED31-4D3B-B097-5112E7F80B3D}" type="parTrans" cxnId="{82FAD4B5-461D-48D6-AFA2-3BC5D15E72EE}">
      <dgm:prSet/>
      <dgm:spPr/>
      <dgm:t>
        <a:bodyPr/>
        <a:lstStyle/>
        <a:p>
          <a:endParaRPr lang="zh-CN" altLang="en-US"/>
        </a:p>
      </dgm:t>
    </dgm:pt>
    <dgm:pt modelId="{D05542C0-0550-487D-815C-D7BD5613712F}" type="sibTrans" cxnId="{82FAD4B5-461D-48D6-AFA2-3BC5D15E72EE}">
      <dgm:prSet/>
      <dgm:spPr/>
      <dgm:t>
        <a:bodyPr/>
        <a:lstStyle/>
        <a:p>
          <a:endParaRPr lang="zh-CN" altLang="en-US"/>
        </a:p>
      </dgm:t>
    </dgm:pt>
    <dgm:pt modelId="{CF87B192-722C-4E8A-92AF-F446C4915153}" type="pres">
      <dgm:prSet presAssocID="{4713E1A5-2606-418E-B413-5EC690D4D07B}" presName="hierChild1" presStyleCnt="0">
        <dgm:presLayoutVars>
          <dgm:orgChart val="1"/>
          <dgm:chPref val="1"/>
          <dgm:dir/>
          <dgm:animOne val="branch"/>
          <dgm:animLvl val="lvl"/>
          <dgm:resizeHandles/>
        </dgm:presLayoutVars>
      </dgm:prSet>
      <dgm:spPr/>
    </dgm:pt>
    <dgm:pt modelId="{5115B298-9737-4020-A105-2CD2E52819C1}" type="pres">
      <dgm:prSet presAssocID="{6A0109DC-9D16-4542-9961-8454DA51F687}" presName="hierRoot1" presStyleCnt="0">
        <dgm:presLayoutVars>
          <dgm:hierBranch val="init"/>
        </dgm:presLayoutVars>
      </dgm:prSet>
      <dgm:spPr/>
    </dgm:pt>
    <dgm:pt modelId="{079537DB-DE01-490D-AC69-714B1AA8241A}" type="pres">
      <dgm:prSet presAssocID="{6A0109DC-9D16-4542-9961-8454DA51F687}" presName="rootComposite1" presStyleCnt="0"/>
      <dgm:spPr/>
    </dgm:pt>
    <dgm:pt modelId="{A5ADC821-6AB7-4603-A5A3-F088EA2290E4}" type="pres">
      <dgm:prSet presAssocID="{6A0109DC-9D16-4542-9961-8454DA51F687}" presName="rootText1" presStyleLbl="node0" presStyleIdx="0" presStyleCnt="1">
        <dgm:presLayoutVars>
          <dgm:chPref val="3"/>
        </dgm:presLayoutVars>
      </dgm:prSet>
      <dgm:spPr/>
    </dgm:pt>
    <dgm:pt modelId="{3CAE0633-C583-47CA-A72A-5BEB04C8AC6D}" type="pres">
      <dgm:prSet presAssocID="{6A0109DC-9D16-4542-9961-8454DA51F687}" presName="rootConnector1" presStyleLbl="node1" presStyleIdx="0" presStyleCnt="0"/>
      <dgm:spPr/>
    </dgm:pt>
    <dgm:pt modelId="{5432AA40-A092-40BB-A803-EAED2225274C}" type="pres">
      <dgm:prSet presAssocID="{6A0109DC-9D16-4542-9961-8454DA51F687}" presName="hierChild2" presStyleCnt="0"/>
      <dgm:spPr/>
    </dgm:pt>
    <dgm:pt modelId="{4243CDC5-72EC-49C1-9022-E3CA7C6D6508}" type="pres">
      <dgm:prSet presAssocID="{E59EE7E5-A33C-491D-92D3-5C5C99115599}" presName="Name37" presStyleLbl="parChTrans1D2" presStyleIdx="0" presStyleCnt="6"/>
      <dgm:spPr/>
    </dgm:pt>
    <dgm:pt modelId="{C26A3739-411E-42B7-9009-E61A4C6E85C8}" type="pres">
      <dgm:prSet presAssocID="{5033FC84-0B29-49E6-96E6-970B4B8A7293}" presName="hierRoot2" presStyleCnt="0">
        <dgm:presLayoutVars>
          <dgm:hierBranch val="init"/>
        </dgm:presLayoutVars>
      </dgm:prSet>
      <dgm:spPr/>
    </dgm:pt>
    <dgm:pt modelId="{6A3D916D-5EEF-4DA9-A244-80C2516C60AE}" type="pres">
      <dgm:prSet presAssocID="{5033FC84-0B29-49E6-96E6-970B4B8A7293}" presName="rootComposite" presStyleCnt="0"/>
      <dgm:spPr/>
    </dgm:pt>
    <dgm:pt modelId="{BF613765-38DE-4EB0-884B-B9356E51AC91}" type="pres">
      <dgm:prSet presAssocID="{5033FC84-0B29-49E6-96E6-970B4B8A7293}" presName="rootText" presStyleLbl="node2" presStyleIdx="0" presStyleCnt="6">
        <dgm:presLayoutVars>
          <dgm:chPref val="3"/>
        </dgm:presLayoutVars>
      </dgm:prSet>
      <dgm:spPr/>
    </dgm:pt>
    <dgm:pt modelId="{8643ABF5-18A5-4D63-84C5-133936C1A285}" type="pres">
      <dgm:prSet presAssocID="{5033FC84-0B29-49E6-96E6-970B4B8A7293}" presName="rootConnector" presStyleLbl="node2" presStyleIdx="0" presStyleCnt="6"/>
      <dgm:spPr/>
    </dgm:pt>
    <dgm:pt modelId="{6DBE61B4-23B0-4D6A-841D-1049D628D342}" type="pres">
      <dgm:prSet presAssocID="{5033FC84-0B29-49E6-96E6-970B4B8A7293}" presName="hierChild4" presStyleCnt="0"/>
      <dgm:spPr/>
    </dgm:pt>
    <dgm:pt modelId="{2B816001-9F5E-462A-AA15-E5786AE7BE35}" type="pres">
      <dgm:prSet presAssocID="{1D4100FE-42D9-4EC2-8D45-86CED84DD3E7}" presName="Name37" presStyleLbl="parChTrans1D3" presStyleIdx="0" presStyleCnt="21"/>
      <dgm:spPr/>
    </dgm:pt>
    <dgm:pt modelId="{84A50F70-CA6B-4476-86C6-7C40254053BF}" type="pres">
      <dgm:prSet presAssocID="{5CE072CD-94E4-417F-BDEE-54AEEC4B1667}" presName="hierRoot2" presStyleCnt="0">
        <dgm:presLayoutVars>
          <dgm:hierBranch val="init"/>
        </dgm:presLayoutVars>
      </dgm:prSet>
      <dgm:spPr/>
    </dgm:pt>
    <dgm:pt modelId="{7C9864E2-8C00-4D63-85B1-4023BA5B2FBD}" type="pres">
      <dgm:prSet presAssocID="{5CE072CD-94E4-417F-BDEE-54AEEC4B1667}" presName="rootComposite" presStyleCnt="0"/>
      <dgm:spPr/>
    </dgm:pt>
    <dgm:pt modelId="{4CBC7F7D-E85B-48BE-90CC-28A082B634C3}" type="pres">
      <dgm:prSet presAssocID="{5CE072CD-94E4-417F-BDEE-54AEEC4B1667}" presName="rootText" presStyleLbl="node3" presStyleIdx="0" presStyleCnt="21">
        <dgm:presLayoutVars>
          <dgm:chPref val="3"/>
        </dgm:presLayoutVars>
      </dgm:prSet>
      <dgm:spPr/>
    </dgm:pt>
    <dgm:pt modelId="{925D14CA-3EAD-4B50-95BA-C5552FA4A54D}" type="pres">
      <dgm:prSet presAssocID="{5CE072CD-94E4-417F-BDEE-54AEEC4B1667}" presName="rootConnector" presStyleLbl="node3" presStyleIdx="0" presStyleCnt="21"/>
      <dgm:spPr/>
    </dgm:pt>
    <dgm:pt modelId="{5D079152-5AC8-4F77-831A-CCED904EDB84}" type="pres">
      <dgm:prSet presAssocID="{5CE072CD-94E4-417F-BDEE-54AEEC4B1667}" presName="hierChild4" presStyleCnt="0"/>
      <dgm:spPr/>
    </dgm:pt>
    <dgm:pt modelId="{B6A4E6BE-84AD-4659-8834-25B045690D39}" type="pres">
      <dgm:prSet presAssocID="{5CE072CD-94E4-417F-BDEE-54AEEC4B1667}" presName="hierChild5" presStyleCnt="0"/>
      <dgm:spPr/>
    </dgm:pt>
    <dgm:pt modelId="{378C79C5-1AF8-4685-BD70-83ABBED4276F}" type="pres">
      <dgm:prSet presAssocID="{8140F7D7-4CC4-48C1-8372-15B9D275048E}" presName="Name37" presStyleLbl="parChTrans1D3" presStyleIdx="1" presStyleCnt="21"/>
      <dgm:spPr/>
    </dgm:pt>
    <dgm:pt modelId="{5F02E812-A305-4BE3-B4DD-31BCB61336F3}" type="pres">
      <dgm:prSet presAssocID="{9D49260B-2F5C-448D-8EE1-5E29807F35BE}" presName="hierRoot2" presStyleCnt="0">
        <dgm:presLayoutVars>
          <dgm:hierBranch val="init"/>
        </dgm:presLayoutVars>
      </dgm:prSet>
      <dgm:spPr/>
    </dgm:pt>
    <dgm:pt modelId="{29D9E76B-C28F-44CB-9A0A-13874C7A48CF}" type="pres">
      <dgm:prSet presAssocID="{9D49260B-2F5C-448D-8EE1-5E29807F35BE}" presName="rootComposite" presStyleCnt="0"/>
      <dgm:spPr/>
    </dgm:pt>
    <dgm:pt modelId="{A67F988E-EB3B-4CE8-8408-6EB39A37CB36}" type="pres">
      <dgm:prSet presAssocID="{9D49260B-2F5C-448D-8EE1-5E29807F35BE}" presName="rootText" presStyleLbl="node3" presStyleIdx="1" presStyleCnt="21">
        <dgm:presLayoutVars>
          <dgm:chPref val="3"/>
        </dgm:presLayoutVars>
      </dgm:prSet>
      <dgm:spPr/>
    </dgm:pt>
    <dgm:pt modelId="{EB7580A0-FC15-43BA-BB91-16B36D06B4BC}" type="pres">
      <dgm:prSet presAssocID="{9D49260B-2F5C-448D-8EE1-5E29807F35BE}" presName="rootConnector" presStyleLbl="node3" presStyleIdx="1" presStyleCnt="21"/>
      <dgm:spPr/>
    </dgm:pt>
    <dgm:pt modelId="{0B470878-4172-44BF-8107-4E3044DCF957}" type="pres">
      <dgm:prSet presAssocID="{9D49260B-2F5C-448D-8EE1-5E29807F35BE}" presName="hierChild4" presStyleCnt="0"/>
      <dgm:spPr/>
    </dgm:pt>
    <dgm:pt modelId="{F3E0E40A-B79D-4E8F-8F0B-1D84E99C5A5F}" type="pres">
      <dgm:prSet presAssocID="{9D49260B-2F5C-448D-8EE1-5E29807F35BE}" presName="hierChild5" presStyleCnt="0"/>
      <dgm:spPr/>
    </dgm:pt>
    <dgm:pt modelId="{7BBC997E-9FE2-4D4E-B68A-838C5691B17F}" type="pres">
      <dgm:prSet presAssocID="{5033FC84-0B29-49E6-96E6-970B4B8A7293}" presName="hierChild5" presStyleCnt="0"/>
      <dgm:spPr/>
    </dgm:pt>
    <dgm:pt modelId="{34A37048-32D7-437E-9F37-84A649D2DC25}" type="pres">
      <dgm:prSet presAssocID="{D9A34DD1-BCC1-4C42-9520-93C54D347D85}" presName="Name37" presStyleLbl="parChTrans1D2" presStyleIdx="1" presStyleCnt="6"/>
      <dgm:spPr/>
    </dgm:pt>
    <dgm:pt modelId="{C0DC7BC2-FE16-4496-98E8-C073D254E1AC}" type="pres">
      <dgm:prSet presAssocID="{0C763CB1-42C3-40A4-B09F-2E8EAEEE7B50}" presName="hierRoot2" presStyleCnt="0">
        <dgm:presLayoutVars>
          <dgm:hierBranch val="init"/>
        </dgm:presLayoutVars>
      </dgm:prSet>
      <dgm:spPr/>
    </dgm:pt>
    <dgm:pt modelId="{6099E9F4-E70A-48F4-A070-9E0AF36D1FDD}" type="pres">
      <dgm:prSet presAssocID="{0C763CB1-42C3-40A4-B09F-2E8EAEEE7B50}" presName="rootComposite" presStyleCnt="0"/>
      <dgm:spPr/>
    </dgm:pt>
    <dgm:pt modelId="{66E33CC1-999B-4591-ADFC-DC928765C6BA}" type="pres">
      <dgm:prSet presAssocID="{0C763CB1-42C3-40A4-B09F-2E8EAEEE7B50}" presName="rootText" presStyleLbl="node2" presStyleIdx="1" presStyleCnt="6">
        <dgm:presLayoutVars>
          <dgm:chPref val="3"/>
        </dgm:presLayoutVars>
      </dgm:prSet>
      <dgm:spPr/>
    </dgm:pt>
    <dgm:pt modelId="{BE3C6422-E0D2-4296-8D91-F657F7F8A307}" type="pres">
      <dgm:prSet presAssocID="{0C763CB1-42C3-40A4-B09F-2E8EAEEE7B50}" presName="rootConnector" presStyleLbl="node2" presStyleIdx="1" presStyleCnt="6"/>
      <dgm:spPr/>
    </dgm:pt>
    <dgm:pt modelId="{37420593-A4B1-4FDA-B2BB-6C152CE88645}" type="pres">
      <dgm:prSet presAssocID="{0C763CB1-42C3-40A4-B09F-2E8EAEEE7B50}" presName="hierChild4" presStyleCnt="0"/>
      <dgm:spPr/>
    </dgm:pt>
    <dgm:pt modelId="{04509230-4ED4-47D3-9D1C-DCC29F355749}" type="pres">
      <dgm:prSet presAssocID="{6BCD4792-ACD2-41F2-995A-26DE1A6821B2}" presName="Name37" presStyleLbl="parChTrans1D3" presStyleIdx="2" presStyleCnt="21"/>
      <dgm:spPr/>
    </dgm:pt>
    <dgm:pt modelId="{5B633E23-F8AA-4A6A-A139-ADC5063ABF41}" type="pres">
      <dgm:prSet presAssocID="{3A204A21-B77D-4271-8629-8F11EF199CA6}" presName="hierRoot2" presStyleCnt="0">
        <dgm:presLayoutVars>
          <dgm:hierBranch val="init"/>
        </dgm:presLayoutVars>
      </dgm:prSet>
      <dgm:spPr/>
    </dgm:pt>
    <dgm:pt modelId="{7A00746B-F1B3-4E13-8E29-A99B0534AA6A}" type="pres">
      <dgm:prSet presAssocID="{3A204A21-B77D-4271-8629-8F11EF199CA6}" presName="rootComposite" presStyleCnt="0"/>
      <dgm:spPr/>
    </dgm:pt>
    <dgm:pt modelId="{B73F1142-40CC-4689-B335-88B4AEEB21CF}" type="pres">
      <dgm:prSet presAssocID="{3A204A21-B77D-4271-8629-8F11EF199CA6}" presName="rootText" presStyleLbl="node3" presStyleIdx="2" presStyleCnt="21">
        <dgm:presLayoutVars>
          <dgm:chPref val="3"/>
        </dgm:presLayoutVars>
      </dgm:prSet>
      <dgm:spPr/>
    </dgm:pt>
    <dgm:pt modelId="{4011159B-3F83-441D-87DB-35E4ADF216D2}" type="pres">
      <dgm:prSet presAssocID="{3A204A21-B77D-4271-8629-8F11EF199CA6}" presName="rootConnector" presStyleLbl="node3" presStyleIdx="2" presStyleCnt="21"/>
      <dgm:spPr/>
    </dgm:pt>
    <dgm:pt modelId="{743D5326-F8C8-4266-B216-11F6C207AF8E}" type="pres">
      <dgm:prSet presAssocID="{3A204A21-B77D-4271-8629-8F11EF199CA6}" presName="hierChild4" presStyleCnt="0"/>
      <dgm:spPr/>
    </dgm:pt>
    <dgm:pt modelId="{2FF44D19-2DB4-40E1-8CD9-4FD068E2147C}" type="pres">
      <dgm:prSet presAssocID="{3A204A21-B77D-4271-8629-8F11EF199CA6}" presName="hierChild5" presStyleCnt="0"/>
      <dgm:spPr/>
    </dgm:pt>
    <dgm:pt modelId="{AC3542C6-438A-47A2-BEDD-A0DC55492822}" type="pres">
      <dgm:prSet presAssocID="{F11C735E-E329-4E2B-9C3C-54595B2F8721}" presName="Name37" presStyleLbl="parChTrans1D3" presStyleIdx="3" presStyleCnt="21"/>
      <dgm:spPr/>
    </dgm:pt>
    <dgm:pt modelId="{8F9EA889-DA5D-424B-80B5-F73D28390D88}" type="pres">
      <dgm:prSet presAssocID="{32494E6E-ED7D-474E-A9B2-9659D58FA6B9}" presName="hierRoot2" presStyleCnt="0">
        <dgm:presLayoutVars>
          <dgm:hierBranch val="init"/>
        </dgm:presLayoutVars>
      </dgm:prSet>
      <dgm:spPr/>
    </dgm:pt>
    <dgm:pt modelId="{611FC3C9-7739-4DE6-B4A7-305836E5B3A9}" type="pres">
      <dgm:prSet presAssocID="{32494E6E-ED7D-474E-A9B2-9659D58FA6B9}" presName="rootComposite" presStyleCnt="0"/>
      <dgm:spPr/>
    </dgm:pt>
    <dgm:pt modelId="{93CDA012-FDDC-4384-BE58-0DB321C78907}" type="pres">
      <dgm:prSet presAssocID="{32494E6E-ED7D-474E-A9B2-9659D58FA6B9}" presName="rootText" presStyleLbl="node3" presStyleIdx="3" presStyleCnt="21">
        <dgm:presLayoutVars>
          <dgm:chPref val="3"/>
        </dgm:presLayoutVars>
      </dgm:prSet>
      <dgm:spPr/>
    </dgm:pt>
    <dgm:pt modelId="{36EE2998-F09C-4810-A5A4-25104BC71ECC}" type="pres">
      <dgm:prSet presAssocID="{32494E6E-ED7D-474E-A9B2-9659D58FA6B9}" presName="rootConnector" presStyleLbl="node3" presStyleIdx="3" presStyleCnt="21"/>
      <dgm:spPr/>
    </dgm:pt>
    <dgm:pt modelId="{5B6DE488-5DCC-4B59-BDB4-BE6D004A13F0}" type="pres">
      <dgm:prSet presAssocID="{32494E6E-ED7D-474E-A9B2-9659D58FA6B9}" presName="hierChild4" presStyleCnt="0"/>
      <dgm:spPr/>
    </dgm:pt>
    <dgm:pt modelId="{8BA255E8-8C83-46F7-BC0F-330CE1C56BE0}" type="pres">
      <dgm:prSet presAssocID="{32494E6E-ED7D-474E-A9B2-9659D58FA6B9}" presName="hierChild5" presStyleCnt="0"/>
      <dgm:spPr/>
    </dgm:pt>
    <dgm:pt modelId="{C82A5B69-B234-44A0-AE02-9F69C27FEF99}" type="pres">
      <dgm:prSet presAssocID="{B2120E95-6D56-4AF4-A5A4-038AF717BEA0}" presName="Name37" presStyleLbl="parChTrans1D3" presStyleIdx="4" presStyleCnt="21"/>
      <dgm:spPr/>
    </dgm:pt>
    <dgm:pt modelId="{F872411B-C42A-4F49-A9A3-2EF0778B2A28}" type="pres">
      <dgm:prSet presAssocID="{A8743E5C-0C10-461A-8775-05D97D206F7A}" presName="hierRoot2" presStyleCnt="0">
        <dgm:presLayoutVars>
          <dgm:hierBranch val="init"/>
        </dgm:presLayoutVars>
      </dgm:prSet>
      <dgm:spPr/>
    </dgm:pt>
    <dgm:pt modelId="{AE3368C7-A1BC-4FDE-A1C8-EB6FED5094B1}" type="pres">
      <dgm:prSet presAssocID="{A8743E5C-0C10-461A-8775-05D97D206F7A}" presName="rootComposite" presStyleCnt="0"/>
      <dgm:spPr/>
    </dgm:pt>
    <dgm:pt modelId="{048FCB3F-BBAF-4C91-91D4-3C18215A14C2}" type="pres">
      <dgm:prSet presAssocID="{A8743E5C-0C10-461A-8775-05D97D206F7A}" presName="rootText" presStyleLbl="node3" presStyleIdx="4" presStyleCnt="21">
        <dgm:presLayoutVars>
          <dgm:chPref val="3"/>
        </dgm:presLayoutVars>
      </dgm:prSet>
      <dgm:spPr/>
    </dgm:pt>
    <dgm:pt modelId="{D19F069C-8AA7-406C-9270-6978D03E11A2}" type="pres">
      <dgm:prSet presAssocID="{A8743E5C-0C10-461A-8775-05D97D206F7A}" presName="rootConnector" presStyleLbl="node3" presStyleIdx="4" presStyleCnt="21"/>
      <dgm:spPr/>
    </dgm:pt>
    <dgm:pt modelId="{6376D4B0-33CB-43E8-A553-0CB7542A9526}" type="pres">
      <dgm:prSet presAssocID="{A8743E5C-0C10-461A-8775-05D97D206F7A}" presName="hierChild4" presStyleCnt="0"/>
      <dgm:spPr/>
    </dgm:pt>
    <dgm:pt modelId="{C4DD4B47-2E3A-4639-B801-8FD4A3048862}" type="pres">
      <dgm:prSet presAssocID="{A8743E5C-0C10-461A-8775-05D97D206F7A}" presName="hierChild5" presStyleCnt="0"/>
      <dgm:spPr/>
    </dgm:pt>
    <dgm:pt modelId="{35AD3659-4354-4999-88E6-095622CD128F}" type="pres">
      <dgm:prSet presAssocID="{0C763CB1-42C3-40A4-B09F-2E8EAEEE7B50}" presName="hierChild5" presStyleCnt="0"/>
      <dgm:spPr/>
    </dgm:pt>
    <dgm:pt modelId="{E186E0F4-3BD8-444F-B8BD-0C14E5F549D2}" type="pres">
      <dgm:prSet presAssocID="{09DC6DB2-61DB-47D9-8263-567FFA512A10}" presName="Name37" presStyleLbl="parChTrans1D2" presStyleIdx="2" presStyleCnt="6"/>
      <dgm:spPr/>
    </dgm:pt>
    <dgm:pt modelId="{2C4F42CE-4727-4E22-985D-B1CF68D32192}" type="pres">
      <dgm:prSet presAssocID="{102154C9-E01F-4B0A-B0AC-0A9244D01B2A}" presName="hierRoot2" presStyleCnt="0">
        <dgm:presLayoutVars>
          <dgm:hierBranch val="init"/>
        </dgm:presLayoutVars>
      </dgm:prSet>
      <dgm:spPr/>
    </dgm:pt>
    <dgm:pt modelId="{0DC93075-DC59-46C7-868C-ED53A63565FF}" type="pres">
      <dgm:prSet presAssocID="{102154C9-E01F-4B0A-B0AC-0A9244D01B2A}" presName="rootComposite" presStyleCnt="0"/>
      <dgm:spPr/>
    </dgm:pt>
    <dgm:pt modelId="{E908A7FE-13F1-4977-8796-5457E15826FB}" type="pres">
      <dgm:prSet presAssocID="{102154C9-E01F-4B0A-B0AC-0A9244D01B2A}" presName="rootText" presStyleLbl="node2" presStyleIdx="2" presStyleCnt="6">
        <dgm:presLayoutVars>
          <dgm:chPref val="3"/>
        </dgm:presLayoutVars>
      </dgm:prSet>
      <dgm:spPr/>
    </dgm:pt>
    <dgm:pt modelId="{C91DF917-64A5-4DAB-BBC2-6DAD077E2F0E}" type="pres">
      <dgm:prSet presAssocID="{102154C9-E01F-4B0A-B0AC-0A9244D01B2A}" presName="rootConnector" presStyleLbl="node2" presStyleIdx="2" presStyleCnt="6"/>
      <dgm:spPr/>
    </dgm:pt>
    <dgm:pt modelId="{A7A7546C-4628-4C12-8F6E-D790D227E703}" type="pres">
      <dgm:prSet presAssocID="{102154C9-E01F-4B0A-B0AC-0A9244D01B2A}" presName="hierChild4" presStyleCnt="0"/>
      <dgm:spPr/>
    </dgm:pt>
    <dgm:pt modelId="{781EC143-A48E-4E6E-8A58-3E2016B2D720}" type="pres">
      <dgm:prSet presAssocID="{AB748968-DB18-46F7-B04A-8F4404D69DCF}" presName="Name37" presStyleLbl="parChTrans1D3" presStyleIdx="5" presStyleCnt="21"/>
      <dgm:spPr/>
    </dgm:pt>
    <dgm:pt modelId="{92AEE7A4-6ADF-4CBA-B895-EF27C850F205}" type="pres">
      <dgm:prSet presAssocID="{ADB74037-450C-4353-869D-AE389BFD6E65}" presName="hierRoot2" presStyleCnt="0">
        <dgm:presLayoutVars>
          <dgm:hierBranch val="init"/>
        </dgm:presLayoutVars>
      </dgm:prSet>
      <dgm:spPr/>
    </dgm:pt>
    <dgm:pt modelId="{F09A81C1-5B8A-41C5-818B-58F4975F6038}" type="pres">
      <dgm:prSet presAssocID="{ADB74037-450C-4353-869D-AE389BFD6E65}" presName="rootComposite" presStyleCnt="0"/>
      <dgm:spPr/>
    </dgm:pt>
    <dgm:pt modelId="{8674EE30-9F7E-4244-AFED-AE2C94AAF136}" type="pres">
      <dgm:prSet presAssocID="{ADB74037-450C-4353-869D-AE389BFD6E65}" presName="rootText" presStyleLbl="node3" presStyleIdx="5" presStyleCnt="21">
        <dgm:presLayoutVars>
          <dgm:chPref val="3"/>
        </dgm:presLayoutVars>
      </dgm:prSet>
      <dgm:spPr/>
    </dgm:pt>
    <dgm:pt modelId="{A0FF441A-980F-4F32-B067-2D8062BEC436}" type="pres">
      <dgm:prSet presAssocID="{ADB74037-450C-4353-869D-AE389BFD6E65}" presName="rootConnector" presStyleLbl="node3" presStyleIdx="5" presStyleCnt="21"/>
      <dgm:spPr/>
    </dgm:pt>
    <dgm:pt modelId="{D12CB3D7-994F-4D97-96FC-4CC303E927A4}" type="pres">
      <dgm:prSet presAssocID="{ADB74037-450C-4353-869D-AE389BFD6E65}" presName="hierChild4" presStyleCnt="0"/>
      <dgm:spPr/>
    </dgm:pt>
    <dgm:pt modelId="{6849594F-1DF6-45D9-B43B-5420DE943DC4}" type="pres">
      <dgm:prSet presAssocID="{ADB74037-450C-4353-869D-AE389BFD6E65}" presName="hierChild5" presStyleCnt="0"/>
      <dgm:spPr/>
    </dgm:pt>
    <dgm:pt modelId="{EA2CB209-C42A-4D7C-9BD3-EEEBD164C339}" type="pres">
      <dgm:prSet presAssocID="{B4BC4F62-2371-4691-98A6-A64289F6D0A3}" presName="Name37" presStyleLbl="parChTrans1D3" presStyleIdx="6" presStyleCnt="21"/>
      <dgm:spPr/>
    </dgm:pt>
    <dgm:pt modelId="{28729CEA-90A7-477A-8474-014920D3A583}" type="pres">
      <dgm:prSet presAssocID="{2BB849D0-26D2-48B6-8D4F-A759B4C9D726}" presName="hierRoot2" presStyleCnt="0">
        <dgm:presLayoutVars>
          <dgm:hierBranch val="init"/>
        </dgm:presLayoutVars>
      </dgm:prSet>
      <dgm:spPr/>
    </dgm:pt>
    <dgm:pt modelId="{A016933D-9249-4CBC-8B43-2590C70DB58B}" type="pres">
      <dgm:prSet presAssocID="{2BB849D0-26D2-48B6-8D4F-A759B4C9D726}" presName="rootComposite" presStyleCnt="0"/>
      <dgm:spPr/>
    </dgm:pt>
    <dgm:pt modelId="{16E7BBAB-AD90-4DD0-AF8A-CEC755AC1C9D}" type="pres">
      <dgm:prSet presAssocID="{2BB849D0-26D2-48B6-8D4F-A759B4C9D726}" presName="rootText" presStyleLbl="node3" presStyleIdx="6" presStyleCnt="21">
        <dgm:presLayoutVars>
          <dgm:chPref val="3"/>
        </dgm:presLayoutVars>
      </dgm:prSet>
      <dgm:spPr/>
    </dgm:pt>
    <dgm:pt modelId="{E268AE23-5CCD-41A7-8C66-52333EB7E372}" type="pres">
      <dgm:prSet presAssocID="{2BB849D0-26D2-48B6-8D4F-A759B4C9D726}" presName="rootConnector" presStyleLbl="node3" presStyleIdx="6" presStyleCnt="21"/>
      <dgm:spPr/>
    </dgm:pt>
    <dgm:pt modelId="{1458F1BE-89BD-482D-94C3-604DCE93DF42}" type="pres">
      <dgm:prSet presAssocID="{2BB849D0-26D2-48B6-8D4F-A759B4C9D726}" presName="hierChild4" presStyleCnt="0"/>
      <dgm:spPr/>
    </dgm:pt>
    <dgm:pt modelId="{D2AB0519-9069-4ECB-BD6C-550DE40C9DF7}" type="pres">
      <dgm:prSet presAssocID="{2BB849D0-26D2-48B6-8D4F-A759B4C9D726}" presName="hierChild5" presStyleCnt="0"/>
      <dgm:spPr/>
    </dgm:pt>
    <dgm:pt modelId="{24450824-B14E-4128-BD78-DCD4D6E2E903}" type="pres">
      <dgm:prSet presAssocID="{4D73843C-BB69-42C1-B60F-E5710936EA83}" presName="Name37" presStyleLbl="parChTrans1D3" presStyleIdx="7" presStyleCnt="21"/>
      <dgm:spPr/>
    </dgm:pt>
    <dgm:pt modelId="{9BA6085E-572C-407E-810A-5DEC820F4724}" type="pres">
      <dgm:prSet presAssocID="{14A9D83B-815C-461F-8677-EA383B11EABA}" presName="hierRoot2" presStyleCnt="0">
        <dgm:presLayoutVars>
          <dgm:hierBranch val="init"/>
        </dgm:presLayoutVars>
      </dgm:prSet>
      <dgm:spPr/>
    </dgm:pt>
    <dgm:pt modelId="{9588F42C-DA0E-4E1B-B0C4-DA4A33135790}" type="pres">
      <dgm:prSet presAssocID="{14A9D83B-815C-461F-8677-EA383B11EABA}" presName="rootComposite" presStyleCnt="0"/>
      <dgm:spPr/>
    </dgm:pt>
    <dgm:pt modelId="{83FCC4AB-3414-4471-AC1E-EE3B10282C95}" type="pres">
      <dgm:prSet presAssocID="{14A9D83B-815C-461F-8677-EA383B11EABA}" presName="rootText" presStyleLbl="node3" presStyleIdx="7" presStyleCnt="21">
        <dgm:presLayoutVars>
          <dgm:chPref val="3"/>
        </dgm:presLayoutVars>
      </dgm:prSet>
      <dgm:spPr/>
    </dgm:pt>
    <dgm:pt modelId="{8FB3B848-7EA1-41A2-8FFB-3DA19C9CB18C}" type="pres">
      <dgm:prSet presAssocID="{14A9D83B-815C-461F-8677-EA383B11EABA}" presName="rootConnector" presStyleLbl="node3" presStyleIdx="7" presStyleCnt="21"/>
      <dgm:spPr/>
    </dgm:pt>
    <dgm:pt modelId="{B8D84919-7D98-4654-A7E1-EE6670EFCC1D}" type="pres">
      <dgm:prSet presAssocID="{14A9D83B-815C-461F-8677-EA383B11EABA}" presName="hierChild4" presStyleCnt="0"/>
      <dgm:spPr/>
    </dgm:pt>
    <dgm:pt modelId="{953AD07B-E830-4401-8B61-2ADBC573A165}" type="pres">
      <dgm:prSet presAssocID="{14A9D83B-815C-461F-8677-EA383B11EABA}" presName="hierChild5" presStyleCnt="0"/>
      <dgm:spPr/>
    </dgm:pt>
    <dgm:pt modelId="{DF95FA61-C0C2-4089-A42D-5456A39D26D2}" type="pres">
      <dgm:prSet presAssocID="{771F6EDE-D9FF-46BB-96D8-2A5B94A50114}" presName="Name37" presStyleLbl="parChTrans1D3" presStyleIdx="8" presStyleCnt="21"/>
      <dgm:spPr/>
    </dgm:pt>
    <dgm:pt modelId="{403A05AD-D5E1-4191-A666-4FF5FDE8391C}" type="pres">
      <dgm:prSet presAssocID="{AFC279B5-3477-4BE5-BD46-3570759D11A9}" presName="hierRoot2" presStyleCnt="0">
        <dgm:presLayoutVars>
          <dgm:hierBranch val="init"/>
        </dgm:presLayoutVars>
      </dgm:prSet>
      <dgm:spPr/>
    </dgm:pt>
    <dgm:pt modelId="{3F9B3400-301F-4922-BECA-9A502D28FA5E}" type="pres">
      <dgm:prSet presAssocID="{AFC279B5-3477-4BE5-BD46-3570759D11A9}" presName="rootComposite" presStyleCnt="0"/>
      <dgm:spPr/>
    </dgm:pt>
    <dgm:pt modelId="{9A4E869D-B1CE-411D-A874-0D1EE1BAA16B}" type="pres">
      <dgm:prSet presAssocID="{AFC279B5-3477-4BE5-BD46-3570759D11A9}" presName="rootText" presStyleLbl="node3" presStyleIdx="8" presStyleCnt="21">
        <dgm:presLayoutVars>
          <dgm:chPref val="3"/>
        </dgm:presLayoutVars>
      </dgm:prSet>
      <dgm:spPr/>
    </dgm:pt>
    <dgm:pt modelId="{761CD868-5463-480B-9FB2-8469C2B755DD}" type="pres">
      <dgm:prSet presAssocID="{AFC279B5-3477-4BE5-BD46-3570759D11A9}" presName="rootConnector" presStyleLbl="node3" presStyleIdx="8" presStyleCnt="21"/>
      <dgm:spPr/>
    </dgm:pt>
    <dgm:pt modelId="{22C4257D-0FD4-485E-A80F-97F6DE4A4305}" type="pres">
      <dgm:prSet presAssocID="{AFC279B5-3477-4BE5-BD46-3570759D11A9}" presName="hierChild4" presStyleCnt="0"/>
      <dgm:spPr/>
    </dgm:pt>
    <dgm:pt modelId="{27C13950-F823-4B1B-ABFC-5FF009ED285E}" type="pres">
      <dgm:prSet presAssocID="{AFC279B5-3477-4BE5-BD46-3570759D11A9}" presName="hierChild5" presStyleCnt="0"/>
      <dgm:spPr/>
    </dgm:pt>
    <dgm:pt modelId="{721BE0AB-3F9D-465E-9756-4C5397B5ED43}" type="pres">
      <dgm:prSet presAssocID="{102154C9-E01F-4B0A-B0AC-0A9244D01B2A}" presName="hierChild5" presStyleCnt="0"/>
      <dgm:spPr/>
    </dgm:pt>
    <dgm:pt modelId="{FFDB0C46-4E96-48CF-90DF-1EC11C15617A}" type="pres">
      <dgm:prSet presAssocID="{00AC3F8B-710F-438A-8B71-0B0A4B46D387}" presName="Name37" presStyleLbl="parChTrans1D2" presStyleIdx="3" presStyleCnt="6"/>
      <dgm:spPr/>
    </dgm:pt>
    <dgm:pt modelId="{7F36AA21-6594-4A9D-8758-2AA096C7D7E7}" type="pres">
      <dgm:prSet presAssocID="{F504E1B4-3DE0-4BE8-A8A4-66DBCEC9F144}" presName="hierRoot2" presStyleCnt="0">
        <dgm:presLayoutVars>
          <dgm:hierBranch val="init"/>
        </dgm:presLayoutVars>
      </dgm:prSet>
      <dgm:spPr/>
    </dgm:pt>
    <dgm:pt modelId="{606873AC-324C-4E3D-9488-614DE96FC060}" type="pres">
      <dgm:prSet presAssocID="{F504E1B4-3DE0-4BE8-A8A4-66DBCEC9F144}" presName="rootComposite" presStyleCnt="0"/>
      <dgm:spPr/>
    </dgm:pt>
    <dgm:pt modelId="{B6B8CEE5-6DBE-4791-859D-71DF721510B0}" type="pres">
      <dgm:prSet presAssocID="{F504E1B4-3DE0-4BE8-A8A4-66DBCEC9F144}" presName="rootText" presStyleLbl="node2" presStyleIdx="3" presStyleCnt="6">
        <dgm:presLayoutVars>
          <dgm:chPref val="3"/>
        </dgm:presLayoutVars>
      </dgm:prSet>
      <dgm:spPr/>
    </dgm:pt>
    <dgm:pt modelId="{7FF566BB-4B5B-4152-93AE-F3A53A3A2EAE}" type="pres">
      <dgm:prSet presAssocID="{F504E1B4-3DE0-4BE8-A8A4-66DBCEC9F144}" presName="rootConnector" presStyleLbl="node2" presStyleIdx="3" presStyleCnt="6"/>
      <dgm:spPr/>
    </dgm:pt>
    <dgm:pt modelId="{D3EE2C2E-2E68-4338-8D8B-BF862977B09D}" type="pres">
      <dgm:prSet presAssocID="{F504E1B4-3DE0-4BE8-A8A4-66DBCEC9F144}" presName="hierChild4" presStyleCnt="0"/>
      <dgm:spPr/>
    </dgm:pt>
    <dgm:pt modelId="{88BD1AC4-B85B-4775-90C6-B285A8BB8D17}" type="pres">
      <dgm:prSet presAssocID="{8EC40F02-0576-40AF-A474-2F06E01F3237}" presName="Name37" presStyleLbl="parChTrans1D3" presStyleIdx="9" presStyleCnt="21"/>
      <dgm:spPr/>
    </dgm:pt>
    <dgm:pt modelId="{FB7EE52E-518D-44BE-BE97-04AA55F92C91}" type="pres">
      <dgm:prSet presAssocID="{66DE1697-30FD-42C0-8F61-4633AC6FADA5}" presName="hierRoot2" presStyleCnt="0">
        <dgm:presLayoutVars>
          <dgm:hierBranch val="init"/>
        </dgm:presLayoutVars>
      </dgm:prSet>
      <dgm:spPr/>
    </dgm:pt>
    <dgm:pt modelId="{D4B739C0-5586-430C-9D15-550EBA192123}" type="pres">
      <dgm:prSet presAssocID="{66DE1697-30FD-42C0-8F61-4633AC6FADA5}" presName="rootComposite" presStyleCnt="0"/>
      <dgm:spPr/>
    </dgm:pt>
    <dgm:pt modelId="{6C7424FF-9651-4DBE-82ED-9BDCDEB14482}" type="pres">
      <dgm:prSet presAssocID="{66DE1697-30FD-42C0-8F61-4633AC6FADA5}" presName="rootText" presStyleLbl="node3" presStyleIdx="9" presStyleCnt="21">
        <dgm:presLayoutVars>
          <dgm:chPref val="3"/>
        </dgm:presLayoutVars>
      </dgm:prSet>
      <dgm:spPr/>
    </dgm:pt>
    <dgm:pt modelId="{C7449E51-8061-414A-ABBF-E2EDFC7D418F}" type="pres">
      <dgm:prSet presAssocID="{66DE1697-30FD-42C0-8F61-4633AC6FADA5}" presName="rootConnector" presStyleLbl="node3" presStyleIdx="9" presStyleCnt="21"/>
      <dgm:spPr/>
    </dgm:pt>
    <dgm:pt modelId="{927C9E4C-AE38-4A2B-8BD8-CFDA942647EB}" type="pres">
      <dgm:prSet presAssocID="{66DE1697-30FD-42C0-8F61-4633AC6FADA5}" presName="hierChild4" presStyleCnt="0"/>
      <dgm:spPr/>
    </dgm:pt>
    <dgm:pt modelId="{663A891A-5E0E-456B-A54D-4DB18E419369}" type="pres">
      <dgm:prSet presAssocID="{66DE1697-30FD-42C0-8F61-4633AC6FADA5}" presName="hierChild5" presStyleCnt="0"/>
      <dgm:spPr/>
    </dgm:pt>
    <dgm:pt modelId="{F55E3AB6-9828-4B65-B761-7E1034EDEF87}" type="pres">
      <dgm:prSet presAssocID="{B9C23CD6-F3E9-4A4C-8876-C326DAE6AF18}" presName="Name37" presStyleLbl="parChTrans1D3" presStyleIdx="10" presStyleCnt="21"/>
      <dgm:spPr/>
    </dgm:pt>
    <dgm:pt modelId="{331527E3-666C-478B-88B8-4D14EBCFF272}" type="pres">
      <dgm:prSet presAssocID="{D430A7AD-CC58-45BE-80E8-E32E31C6DB8C}" presName="hierRoot2" presStyleCnt="0">
        <dgm:presLayoutVars>
          <dgm:hierBranch val="init"/>
        </dgm:presLayoutVars>
      </dgm:prSet>
      <dgm:spPr/>
    </dgm:pt>
    <dgm:pt modelId="{1C2C8B54-B9AC-458A-94C0-676959BA3117}" type="pres">
      <dgm:prSet presAssocID="{D430A7AD-CC58-45BE-80E8-E32E31C6DB8C}" presName="rootComposite" presStyleCnt="0"/>
      <dgm:spPr/>
    </dgm:pt>
    <dgm:pt modelId="{B9230C74-162A-4D26-AF10-36D166912B56}" type="pres">
      <dgm:prSet presAssocID="{D430A7AD-CC58-45BE-80E8-E32E31C6DB8C}" presName="rootText" presStyleLbl="node3" presStyleIdx="10" presStyleCnt="21">
        <dgm:presLayoutVars>
          <dgm:chPref val="3"/>
        </dgm:presLayoutVars>
      </dgm:prSet>
      <dgm:spPr/>
    </dgm:pt>
    <dgm:pt modelId="{5095700A-2DF0-4CFA-B284-83F150C53C93}" type="pres">
      <dgm:prSet presAssocID="{D430A7AD-CC58-45BE-80E8-E32E31C6DB8C}" presName="rootConnector" presStyleLbl="node3" presStyleIdx="10" presStyleCnt="21"/>
      <dgm:spPr/>
    </dgm:pt>
    <dgm:pt modelId="{07F754B4-350D-4B6D-864C-7D5B1135F31A}" type="pres">
      <dgm:prSet presAssocID="{D430A7AD-CC58-45BE-80E8-E32E31C6DB8C}" presName="hierChild4" presStyleCnt="0"/>
      <dgm:spPr/>
    </dgm:pt>
    <dgm:pt modelId="{69D2A90D-73AB-45BF-8D74-247DB0F213C4}" type="pres">
      <dgm:prSet presAssocID="{D430A7AD-CC58-45BE-80E8-E32E31C6DB8C}" presName="hierChild5" presStyleCnt="0"/>
      <dgm:spPr/>
    </dgm:pt>
    <dgm:pt modelId="{0580A4D1-1F87-49CA-92C3-E701D5EC7C45}" type="pres">
      <dgm:prSet presAssocID="{C38525C2-7757-4358-BFCC-CA3CA2E743E5}" presName="Name37" presStyleLbl="parChTrans1D3" presStyleIdx="11" presStyleCnt="21"/>
      <dgm:spPr/>
    </dgm:pt>
    <dgm:pt modelId="{BD21EAD3-CCD6-4925-BBF1-39D02CD151EE}" type="pres">
      <dgm:prSet presAssocID="{289DA6AD-0C2F-4216-84A9-29F71C9BFEBA}" presName="hierRoot2" presStyleCnt="0">
        <dgm:presLayoutVars>
          <dgm:hierBranch val="init"/>
        </dgm:presLayoutVars>
      </dgm:prSet>
      <dgm:spPr/>
    </dgm:pt>
    <dgm:pt modelId="{268C59E7-4036-4CD6-A06F-667CF5EE59B6}" type="pres">
      <dgm:prSet presAssocID="{289DA6AD-0C2F-4216-84A9-29F71C9BFEBA}" presName="rootComposite" presStyleCnt="0"/>
      <dgm:spPr/>
    </dgm:pt>
    <dgm:pt modelId="{0129DBD9-9C2E-4D0F-AED8-EB3277131D3F}" type="pres">
      <dgm:prSet presAssocID="{289DA6AD-0C2F-4216-84A9-29F71C9BFEBA}" presName="rootText" presStyleLbl="node3" presStyleIdx="11" presStyleCnt="21">
        <dgm:presLayoutVars>
          <dgm:chPref val="3"/>
        </dgm:presLayoutVars>
      </dgm:prSet>
      <dgm:spPr/>
    </dgm:pt>
    <dgm:pt modelId="{436D0DFA-BA26-4B8F-8760-9D8815D098B1}" type="pres">
      <dgm:prSet presAssocID="{289DA6AD-0C2F-4216-84A9-29F71C9BFEBA}" presName="rootConnector" presStyleLbl="node3" presStyleIdx="11" presStyleCnt="21"/>
      <dgm:spPr/>
    </dgm:pt>
    <dgm:pt modelId="{790C2BC9-5428-4BB2-85B1-51F01A22BD52}" type="pres">
      <dgm:prSet presAssocID="{289DA6AD-0C2F-4216-84A9-29F71C9BFEBA}" presName="hierChild4" presStyleCnt="0"/>
      <dgm:spPr/>
    </dgm:pt>
    <dgm:pt modelId="{B9E42C86-30F5-4A72-BC8C-5D154BD0E4B7}" type="pres">
      <dgm:prSet presAssocID="{289DA6AD-0C2F-4216-84A9-29F71C9BFEBA}" presName="hierChild5" presStyleCnt="0"/>
      <dgm:spPr/>
    </dgm:pt>
    <dgm:pt modelId="{51B3685C-57A1-4AE4-B2A7-12F9B74317A1}" type="pres">
      <dgm:prSet presAssocID="{0339CC8A-2598-4B30-A1BE-41E03B30FD40}" presName="Name37" presStyleLbl="parChTrans1D3" presStyleIdx="12" presStyleCnt="21"/>
      <dgm:spPr/>
    </dgm:pt>
    <dgm:pt modelId="{235C2C6A-A602-4EEF-A90A-8B0002C4157C}" type="pres">
      <dgm:prSet presAssocID="{98EB8ECA-7FA6-4FBC-9C10-194CB01ED9A7}" presName="hierRoot2" presStyleCnt="0">
        <dgm:presLayoutVars>
          <dgm:hierBranch val="init"/>
        </dgm:presLayoutVars>
      </dgm:prSet>
      <dgm:spPr/>
    </dgm:pt>
    <dgm:pt modelId="{159EC3E0-5322-4142-A916-AEC4538CADB2}" type="pres">
      <dgm:prSet presAssocID="{98EB8ECA-7FA6-4FBC-9C10-194CB01ED9A7}" presName="rootComposite" presStyleCnt="0"/>
      <dgm:spPr/>
    </dgm:pt>
    <dgm:pt modelId="{22383A2B-EAC1-46FB-A57E-4ACE7BBD792F}" type="pres">
      <dgm:prSet presAssocID="{98EB8ECA-7FA6-4FBC-9C10-194CB01ED9A7}" presName="rootText" presStyleLbl="node3" presStyleIdx="12" presStyleCnt="21">
        <dgm:presLayoutVars>
          <dgm:chPref val="3"/>
        </dgm:presLayoutVars>
      </dgm:prSet>
      <dgm:spPr/>
    </dgm:pt>
    <dgm:pt modelId="{CC5F5DC8-D6CD-45A7-9056-53C40FCB66C4}" type="pres">
      <dgm:prSet presAssocID="{98EB8ECA-7FA6-4FBC-9C10-194CB01ED9A7}" presName="rootConnector" presStyleLbl="node3" presStyleIdx="12" presStyleCnt="21"/>
      <dgm:spPr/>
    </dgm:pt>
    <dgm:pt modelId="{51941393-C040-40C3-8B72-AC32907B73DA}" type="pres">
      <dgm:prSet presAssocID="{98EB8ECA-7FA6-4FBC-9C10-194CB01ED9A7}" presName="hierChild4" presStyleCnt="0"/>
      <dgm:spPr/>
    </dgm:pt>
    <dgm:pt modelId="{4FA0686A-2E73-4458-AD95-ED1B3A86FD8C}" type="pres">
      <dgm:prSet presAssocID="{98EB8ECA-7FA6-4FBC-9C10-194CB01ED9A7}" presName="hierChild5" presStyleCnt="0"/>
      <dgm:spPr/>
    </dgm:pt>
    <dgm:pt modelId="{A1BF4A20-D859-4149-A61D-CCF93C6CAE4F}" type="pres">
      <dgm:prSet presAssocID="{F504E1B4-3DE0-4BE8-A8A4-66DBCEC9F144}" presName="hierChild5" presStyleCnt="0"/>
      <dgm:spPr/>
    </dgm:pt>
    <dgm:pt modelId="{813CAF69-4FDF-4A3D-8B13-79CC706746AF}" type="pres">
      <dgm:prSet presAssocID="{2D2BE0B6-3765-4C3E-9F98-45FB66239BAB}" presName="Name37" presStyleLbl="parChTrans1D2" presStyleIdx="4" presStyleCnt="6"/>
      <dgm:spPr/>
    </dgm:pt>
    <dgm:pt modelId="{9270C9D7-4B2D-4055-9D63-67A135E63AFA}" type="pres">
      <dgm:prSet presAssocID="{2D5788B6-C8A4-4B97-9483-859B453130BA}" presName="hierRoot2" presStyleCnt="0">
        <dgm:presLayoutVars>
          <dgm:hierBranch val="init"/>
        </dgm:presLayoutVars>
      </dgm:prSet>
      <dgm:spPr/>
    </dgm:pt>
    <dgm:pt modelId="{284C63C1-94DA-47A9-AE66-39202E0D28CE}" type="pres">
      <dgm:prSet presAssocID="{2D5788B6-C8A4-4B97-9483-859B453130BA}" presName="rootComposite" presStyleCnt="0"/>
      <dgm:spPr/>
    </dgm:pt>
    <dgm:pt modelId="{6EFA95BD-ACF1-415E-BF4F-7FBF3F1AA623}" type="pres">
      <dgm:prSet presAssocID="{2D5788B6-C8A4-4B97-9483-859B453130BA}" presName="rootText" presStyleLbl="node2" presStyleIdx="4" presStyleCnt="6">
        <dgm:presLayoutVars>
          <dgm:chPref val="3"/>
        </dgm:presLayoutVars>
      </dgm:prSet>
      <dgm:spPr/>
    </dgm:pt>
    <dgm:pt modelId="{BC0B7033-0755-4B8D-B3E8-8DB82733E702}" type="pres">
      <dgm:prSet presAssocID="{2D5788B6-C8A4-4B97-9483-859B453130BA}" presName="rootConnector" presStyleLbl="node2" presStyleIdx="4" presStyleCnt="6"/>
      <dgm:spPr/>
    </dgm:pt>
    <dgm:pt modelId="{0BB9C060-EE3C-4F71-A6F3-00FD1A8DC7F3}" type="pres">
      <dgm:prSet presAssocID="{2D5788B6-C8A4-4B97-9483-859B453130BA}" presName="hierChild4" presStyleCnt="0"/>
      <dgm:spPr/>
    </dgm:pt>
    <dgm:pt modelId="{D6D78E25-B5C1-493C-AB81-D0E738F8763B}" type="pres">
      <dgm:prSet presAssocID="{BED26461-E263-438C-A84B-28F3D85D3205}" presName="Name37" presStyleLbl="parChTrans1D3" presStyleIdx="13" presStyleCnt="21"/>
      <dgm:spPr/>
    </dgm:pt>
    <dgm:pt modelId="{4F4E2001-85A0-4F8C-BB5B-27C7BC07280B}" type="pres">
      <dgm:prSet presAssocID="{51903276-FEC2-4263-8548-D444BC1194F3}" presName="hierRoot2" presStyleCnt="0">
        <dgm:presLayoutVars>
          <dgm:hierBranch val="init"/>
        </dgm:presLayoutVars>
      </dgm:prSet>
      <dgm:spPr/>
    </dgm:pt>
    <dgm:pt modelId="{03135E73-D5B1-45B1-BD85-687B19282925}" type="pres">
      <dgm:prSet presAssocID="{51903276-FEC2-4263-8548-D444BC1194F3}" presName="rootComposite" presStyleCnt="0"/>
      <dgm:spPr/>
    </dgm:pt>
    <dgm:pt modelId="{B738D050-C023-4608-A644-640907FFB3A8}" type="pres">
      <dgm:prSet presAssocID="{51903276-FEC2-4263-8548-D444BC1194F3}" presName="rootText" presStyleLbl="node3" presStyleIdx="13" presStyleCnt="21">
        <dgm:presLayoutVars>
          <dgm:chPref val="3"/>
        </dgm:presLayoutVars>
      </dgm:prSet>
      <dgm:spPr/>
    </dgm:pt>
    <dgm:pt modelId="{43A35C31-C2F0-4B7C-9D17-A7F80F942213}" type="pres">
      <dgm:prSet presAssocID="{51903276-FEC2-4263-8548-D444BC1194F3}" presName="rootConnector" presStyleLbl="node3" presStyleIdx="13" presStyleCnt="21"/>
      <dgm:spPr/>
    </dgm:pt>
    <dgm:pt modelId="{F09FB507-7095-4A9F-89DF-FB92BC91AAC4}" type="pres">
      <dgm:prSet presAssocID="{51903276-FEC2-4263-8548-D444BC1194F3}" presName="hierChild4" presStyleCnt="0"/>
      <dgm:spPr/>
    </dgm:pt>
    <dgm:pt modelId="{ECB471DE-B724-458D-A88F-D000092C6B69}" type="pres">
      <dgm:prSet presAssocID="{51903276-FEC2-4263-8548-D444BC1194F3}" presName="hierChild5" presStyleCnt="0"/>
      <dgm:spPr/>
    </dgm:pt>
    <dgm:pt modelId="{F4C235EC-6A5F-4626-AA51-0EF1E156EBEC}" type="pres">
      <dgm:prSet presAssocID="{6C707348-B5AE-4CA5-A17B-F63789988A13}" presName="Name37" presStyleLbl="parChTrans1D3" presStyleIdx="14" presStyleCnt="21"/>
      <dgm:spPr/>
    </dgm:pt>
    <dgm:pt modelId="{FDAFBA20-9AAD-4F26-B76C-A3722BA8E058}" type="pres">
      <dgm:prSet presAssocID="{86AA449F-8DB1-4F46-A0AE-C177873701BA}" presName="hierRoot2" presStyleCnt="0">
        <dgm:presLayoutVars>
          <dgm:hierBranch val="init"/>
        </dgm:presLayoutVars>
      </dgm:prSet>
      <dgm:spPr/>
    </dgm:pt>
    <dgm:pt modelId="{040575D4-0376-4198-94DE-FD4466BC38F5}" type="pres">
      <dgm:prSet presAssocID="{86AA449F-8DB1-4F46-A0AE-C177873701BA}" presName="rootComposite" presStyleCnt="0"/>
      <dgm:spPr/>
    </dgm:pt>
    <dgm:pt modelId="{7B1DDBA0-BCB0-4057-807A-0604FA14CB29}" type="pres">
      <dgm:prSet presAssocID="{86AA449F-8DB1-4F46-A0AE-C177873701BA}" presName="rootText" presStyleLbl="node3" presStyleIdx="14" presStyleCnt="21">
        <dgm:presLayoutVars>
          <dgm:chPref val="3"/>
        </dgm:presLayoutVars>
      </dgm:prSet>
      <dgm:spPr/>
    </dgm:pt>
    <dgm:pt modelId="{D5259B15-22D5-44EF-8A7C-E66D753D6C81}" type="pres">
      <dgm:prSet presAssocID="{86AA449F-8DB1-4F46-A0AE-C177873701BA}" presName="rootConnector" presStyleLbl="node3" presStyleIdx="14" presStyleCnt="21"/>
      <dgm:spPr/>
    </dgm:pt>
    <dgm:pt modelId="{7977FBB6-E310-4324-AF77-EDD56B3CBB91}" type="pres">
      <dgm:prSet presAssocID="{86AA449F-8DB1-4F46-A0AE-C177873701BA}" presName="hierChild4" presStyleCnt="0"/>
      <dgm:spPr/>
    </dgm:pt>
    <dgm:pt modelId="{96BBB7AB-0ACF-4BEF-ABEF-A70D971DFA1C}" type="pres">
      <dgm:prSet presAssocID="{86AA449F-8DB1-4F46-A0AE-C177873701BA}" presName="hierChild5" presStyleCnt="0"/>
      <dgm:spPr/>
    </dgm:pt>
    <dgm:pt modelId="{C1EB5F71-4C12-482E-9865-19A33A50257C}" type="pres">
      <dgm:prSet presAssocID="{21C940D5-1E79-4FE9-8B08-E020DCE53E2E}" presName="Name37" presStyleLbl="parChTrans1D3" presStyleIdx="15" presStyleCnt="21"/>
      <dgm:spPr/>
    </dgm:pt>
    <dgm:pt modelId="{2459BBC0-7DA5-44E5-99C9-FD4FEEF04621}" type="pres">
      <dgm:prSet presAssocID="{8CFE33A9-292F-4B65-8AA4-680729E715F7}" presName="hierRoot2" presStyleCnt="0">
        <dgm:presLayoutVars>
          <dgm:hierBranch val="init"/>
        </dgm:presLayoutVars>
      </dgm:prSet>
      <dgm:spPr/>
    </dgm:pt>
    <dgm:pt modelId="{D2B6F207-F171-469B-B316-6A6A618CE365}" type="pres">
      <dgm:prSet presAssocID="{8CFE33A9-292F-4B65-8AA4-680729E715F7}" presName="rootComposite" presStyleCnt="0"/>
      <dgm:spPr/>
    </dgm:pt>
    <dgm:pt modelId="{022DBA86-FA0E-4CE0-88E5-B70485865162}" type="pres">
      <dgm:prSet presAssocID="{8CFE33A9-292F-4B65-8AA4-680729E715F7}" presName="rootText" presStyleLbl="node3" presStyleIdx="15" presStyleCnt="21">
        <dgm:presLayoutVars>
          <dgm:chPref val="3"/>
        </dgm:presLayoutVars>
      </dgm:prSet>
      <dgm:spPr/>
    </dgm:pt>
    <dgm:pt modelId="{C0227337-C250-482D-92EF-B0DAF0EDAA56}" type="pres">
      <dgm:prSet presAssocID="{8CFE33A9-292F-4B65-8AA4-680729E715F7}" presName="rootConnector" presStyleLbl="node3" presStyleIdx="15" presStyleCnt="21"/>
      <dgm:spPr/>
    </dgm:pt>
    <dgm:pt modelId="{80BC1B5D-4FAC-4B08-96C5-44C2DF9C92A0}" type="pres">
      <dgm:prSet presAssocID="{8CFE33A9-292F-4B65-8AA4-680729E715F7}" presName="hierChild4" presStyleCnt="0"/>
      <dgm:spPr/>
    </dgm:pt>
    <dgm:pt modelId="{C315DEBD-AA81-4B46-B1C5-EC04B5A59699}" type="pres">
      <dgm:prSet presAssocID="{8CFE33A9-292F-4B65-8AA4-680729E715F7}" presName="hierChild5" presStyleCnt="0"/>
      <dgm:spPr/>
    </dgm:pt>
    <dgm:pt modelId="{A70C869B-C8B6-4A4B-B4C3-5D229CDF1C77}" type="pres">
      <dgm:prSet presAssocID="{79E14DEF-0AD2-4CD5-B586-94D6967C3FFD}" presName="Name37" presStyleLbl="parChTrans1D3" presStyleIdx="16" presStyleCnt="21"/>
      <dgm:spPr/>
    </dgm:pt>
    <dgm:pt modelId="{B88446D2-0F4B-4145-B327-3D7BBE81CA2B}" type="pres">
      <dgm:prSet presAssocID="{3710AF5E-21BF-484C-9520-87CF8F037E02}" presName="hierRoot2" presStyleCnt="0">
        <dgm:presLayoutVars>
          <dgm:hierBranch val="init"/>
        </dgm:presLayoutVars>
      </dgm:prSet>
      <dgm:spPr/>
    </dgm:pt>
    <dgm:pt modelId="{D20B0FFA-F5BF-4E00-87EC-A174A1C1A9BE}" type="pres">
      <dgm:prSet presAssocID="{3710AF5E-21BF-484C-9520-87CF8F037E02}" presName="rootComposite" presStyleCnt="0"/>
      <dgm:spPr/>
    </dgm:pt>
    <dgm:pt modelId="{8ED30953-B4F0-4293-92DE-F6CF58C55C86}" type="pres">
      <dgm:prSet presAssocID="{3710AF5E-21BF-484C-9520-87CF8F037E02}" presName="rootText" presStyleLbl="node3" presStyleIdx="16" presStyleCnt="21">
        <dgm:presLayoutVars>
          <dgm:chPref val="3"/>
        </dgm:presLayoutVars>
      </dgm:prSet>
      <dgm:spPr/>
    </dgm:pt>
    <dgm:pt modelId="{6D7FA564-73B8-4FC7-AD22-208160D27671}" type="pres">
      <dgm:prSet presAssocID="{3710AF5E-21BF-484C-9520-87CF8F037E02}" presName="rootConnector" presStyleLbl="node3" presStyleIdx="16" presStyleCnt="21"/>
      <dgm:spPr/>
    </dgm:pt>
    <dgm:pt modelId="{E3A6EE88-A725-4CB7-85B1-3D217915CF85}" type="pres">
      <dgm:prSet presAssocID="{3710AF5E-21BF-484C-9520-87CF8F037E02}" presName="hierChild4" presStyleCnt="0"/>
      <dgm:spPr/>
    </dgm:pt>
    <dgm:pt modelId="{3FF73D0F-E66B-4E4F-AAF9-52353A124A59}" type="pres">
      <dgm:prSet presAssocID="{3710AF5E-21BF-484C-9520-87CF8F037E02}" presName="hierChild5" presStyleCnt="0"/>
      <dgm:spPr/>
    </dgm:pt>
    <dgm:pt modelId="{4C8438E2-9F49-4CAF-AC6C-A04157C0F790}" type="pres">
      <dgm:prSet presAssocID="{2D5788B6-C8A4-4B97-9483-859B453130BA}" presName="hierChild5" presStyleCnt="0"/>
      <dgm:spPr/>
    </dgm:pt>
    <dgm:pt modelId="{E1119730-A08E-4035-8F7C-6BFB5A6C807F}" type="pres">
      <dgm:prSet presAssocID="{8DC5D23D-7EEB-4FF3-A657-59271F100FEB}" presName="Name37" presStyleLbl="parChTrans1D2" presStyleIdx="5" presStyleCnt="6"/>
      <dgm:spPr/>
    </dgm:pt>
    <dgm:pt modelId="{F6056F3A-7643-4ABF-873E-51DF1E29BB4F}" type="pres">
      <dgm:prSet presAssocID="{CF3FE917-7920-423E-8BEE-029107E38774}" presName="hierRoot2" presStyleCnt="0">
        <dgm:presLayoutVars>
          <dgm:hierBranch val="init"/>
        </dgm:presLayoutVars>
      </dgm:prSet>
      <dgm:spPr/>
    </dgm:pt>
    <dgm:pt modelId="{5EAA3759-A40C-422A-BD87-FD20BBF4DFED}" type="pres">
      <dgm:prSet presAssocID="{CF3FE917-7920-423E-8BEE-029107E38774}" presName="rootComposite" presStyleCnt="0"/>
      <dgm:spPr/>
    </dgm:pt>
    <dgm:pt modelId="{640E00FE-A5E1-46AA-BC1D-8BDABAD68354}" type="pres">
      <dgm:prSet presAssocID="{CF3FE917-7920-423E-8BEE-029107E38774}" presName="rootText" presStyleLbl="node2" presStyleIdx="5" presStyleCnt="6">
        <dgm:presLayoutVars>
          <dgm:chPref val="3"/>
        </dgm:presLayoutVars>
      </dgm:prSet>
      <dgm:spPr/>
    </dgm:pt>
    <dgm:pt modelId="{1F64241E-24F5-402B-A584-295143966FDC}" type="pres">
      <dgm:prSet presAssocID="{CF3FE917-7920-423E-8BEE-029107E38774}" presName="rootConnector" presStyleLbl="node2" presStyleIdx="5" presStyleCnt="6"/>
      <dgm:spPr/>
    </dgm:pt>
    <dgm:pt modelId="{A453E220-E47A-44BC-93A6-C70D84A778F9}" type="pres">
      <dgm:prSet presAssocID="{CF3FE917-7920-423E-8BEE-029107E38774}" presName="hierChild4" presStyleCnt="0"/>
      <dgm:spPr/>
    </dgm:pt>
    <dgm:pt modelId="{20DE261D-72F0-4235-B6F6-0759C884D0E4}" type="pres">
      <dgm:prSet presAssocID="{93FFA509-AEC3-4F21-87A2-1A1C0656F688}" presName="Name37" presStyleLbl="parChTrans1D3" presStyleIdx="17" presStyleCnt="21"/>
      <dgm:spPr/>
    </dgm:pt>
    <dgm:pt modelId="{9C8F6F31-52C0-4B68-B864-EB219389831B}" type="pres">
      <dgm:prSet presAssocID="{AA576FE8-2ACA-49B7-9C95-10CDD07DAE9E}" presName="hierRoot2" presStyleCnt="0">
        <dgm:presLayoutVars>
          <dgm:hierBranch val="init"/>
        </dgm:presLayoutVars>
      </dgm:prSet>
      <dgm:spPr/>
    </dgm:pt>
    <dgm:pt modelId="{FB399A9A-08F8-415A-8BFC-12E4A7D72FE7}" type="pres">
      <dgm:prSet presAssocID="{AA576FE8-2ACA-49B7-9C95-10CDD07DAE9E}" presName="rootComposite" presStyleCnt="0"/>
      <dgm:spPr/>
    </dgm:pt>
    <dgm:pt modelId="{AC3BD097-ED7A-4FB2-8605-8D038EB088AA}" type="pres">
      <dgm:prSet presAssocID="{AA576FE8-2ACA-49B7-9C95-10CDD07DAE9E}" presName="rootText" presStyleLbl="node3" presStyleIdx="17" presStyleCnt="21">
        <dgm:presLayoutVars>
          <dgm:chPref val="3"/>
        </dgm:presLayoutVars>
      </dgm:prSet>
      <dgm:spPr/>
    </dgm:pt>
    <dgm:pt modelId="{4C0D1784-B7B5-464F-B117-D6C9DE5C5863}" type="pres">
      <dgm:prSet presAssocID="{AA576FE8-2ACA-49B7-9C95-10CDD07DAE9E}" presName="rootConnector" presStyleLbl="node3" presStyleIdx="17" presStyleCnt="21"/>
      <dgm:spPr/>
    </dgm:pt>
    <dgm:pt modelId="{95AA5E6F-00D5-475A-9CF5-ADDC154F57CF}" type="pres">
      <dgm:prSet presAssocID="{AA576FE8-2ACA-49B7-9C95-10CDD07DAE9E}" presName="hierChild4" presStyleCnt="0"/>
      <dgm:spPr/>
    </dgm:pt>
    <dgm:pt modelId="{C1D6311F-843A-4E18-A53B-D46FEF42BAB8}" type="pres">
      <dgm:prSet presAssocID="{AA576FE8-2ACA-49B7-9C95-10CDD07DAE9E}" presName="hierChild5" presStyleCnt="0"/>
      <dgm:spPr/>
    </dgm:pt>
    <dgm:pt modelId="{6B641CDB-5909-49F6-BC54-5464BA5AD9FD}" type="pres">
      <dgm:prSet presAssocID="{258793D0-361D-4D9A-9703-3FCF1977D750}" presName="Name37" presStyleLbl="parChTrans1D3" presStyleIdx="18" presStyleCnt="21"/>
      <dgm:spPr/>
    </dgm:pt>
    <dgm:pt modelId="{5BC32942-9720-4C60-9B66-C0F315924167}" type="pres">
      <dgm:prSet presAssocID="{4B28742E-8655-4293-A651-19671943BE2E}" presName="hierRoot2" presStyleCnt="0">
        <dgm:presLayoutVars>
          <dgm:hierBranch val="init"/>
        </dgm:presLayoutVars>
      </dgm:prSet>
      <dgm:spPr/>
    </dgm:pt>
    <dgm:pt modelId="{C6161EFA-D1AA-48BB-982E-7A56F308AD18}" type="pres">
      <dgm:prSet presAssocID="{4B28742E-8655-4293-A651-19671943BE2E}" presName="rootComposite" presStyleCnt="0"/>
      <dgm:spPr/>
    </dgm:pt>
    <dgm:pt modelId="{C684A376-D27C-466A-877B-0603F1BB0241}" type="pres">
      <dgm:prSet presAssocID="{4B28742E-8655-4293-A651-19671943BE2E}" presName="rootText" presStyleLbl="node3" presStyleIdx="18" presStyleCnt="21">
        <dgm:presLayoutVars>
          <dgm:chPref val="3"/>
        </dgm:presLayoutVars>
      </dgm:prSet>
      <dgm:spPr/>
    </dgm:pt>
    <dgm:pt modelId="{F110B3AE-B08F-4EAA-913D-54E88609EE89}" type="pres">
      <dgm:prSet presAssocID="{4B28742E-8655-4293-A651-19671943BE2E}" presName="rootConnector" presStyleLbl="node3" presStyleIdx="18" presStyleCnt="21"/>
      <dgm:spPr/>
    </dgm:pt>
    <dgm:pt modelId="{04EDF0C8-C601-4681-A5CB-B55C45B957B2}" type="pres">
      <dgm:prSet presAssocID="{4B28742E-8655-4293-A651-19671943BE2E}" presName="hierChild4" presStyleCnt="0"/>
      <dgm:spPr/>
    </dgm:pt>
    <dgm:pt modelId="{CEA41432-BE4A-4191-8F3B-B943FE50729F}" type="pres">
      <dgm:prSet presAssocID="{4B28742E-8655-4293-A651-19671943BE2E}" presName="hierChild5" presStyleCnt="0"/>
      <dgm:spPr/>
    </dgm:pt>
    <dgm:pt modelId="{A4CDBCC8-21DD-43B2-9DA4-A83BCF464636}" type="pres">
      <dgm:prSet presAssocID="{05956601-D4DE-4FE3-9482-DE930F6049EE}" presName="Name37" presStyleLbl="parChTrans1D3" presStyleIdx="19" presStyleCnt="21"/>
      <dgm:spPr/>
    </dgm:pt>
    <dgm:pt modelId="{7C715D0B-1064-4BEA-B36A-7B98846A8F9D}" type="pres">
      <dgm:prSet presAssocID="{467278C2-BDAF-45FC-8F17-71C27F8589D3}" presName="hierRoot2" presStyleCnt="0">
        <dgm:presLayoutVars>
          <dgm:hierBranch val="init"/>
        </dgm:presLayoutVars>
      </dgm:prSet>
      <dgm:spPr/>
    </dgm:pt>
    <dgm:pt modelId="{659B7FE2-0EFA-43CE-A827-FCC5162D0D13}" type="pres">
      <dgm:prSet presAssocID="{467278C2-BDAF-45FC-8F17-71C27F8589D3}" presName="rootComposite" presStyleCnt="0"/>
      <dgm:spPr/>
    </dgm:pt>
    <dgm:pt modelId="{C2EADCF2-E715-4051-88B1-1C63D2601BE0}" type="pres">
      <dgm:prSet presAssocID="{467278C2-BDAF-45FC-8F17-71C27F8589D3}" presName="rootText" presStyleLbl="node3" presStyleIdx="19" presStyleCnt="21">
        <dgm:presLayoutVars>
          <dgm:chPref val="3"/>
        </dgm:presLayoutVars>
      </dgm:prSet>
      <dgm:spPr/>
    </dgm:pt>
    <dgm:pt modelId="{A9504B7B-3288-4318-B285-249F82A46A0C}" type="pres">
      <dgm:prSet presAssocID="{467278C2-BDAF-45FC-8F17-71C27F8589D3}" presName="rootConnector" presStyleLbl="node3" presStyleIdx="19" presStyleCnt="21"/>
      <dgm:spPr/>
    </dgm:pt>
    <dgm:pt modelId="{E63CCBB5-5C39-4809-96B1-D255B708F89B}" type="pres">
      <dgm:prSet presAssocID="{467278C2-BDAF-45FC-8F17-71C27F8589D3}" presName="hierChild4" presStyleCnt="0"/>
      <dgm:spPr/>
    </dgm:pt>
    <dgm:pt modelId="{00678018-DDD4-463A-8DAE-C827104FD5AD}" type="pres">
      <dgm:prSet presAssocID="{467278C2-BDAF-45FC-8F17-71C27F8589D3}" presName="hierChild5" presStyleCnt="0"/>
      <dgm:spPr/>
    </dgm:pt>
    <dgm:pt modelId="{289A3759-A064-4DFD-A550-8A56F6BF3312}" type="pres">
      <dgm:prSet presAssocID="{8566DBE4-ED31-4D3B-B097-5112E7F80B3D}" presName="Name37" presStyleLbl="parChTrans1D3" presStyleIdx="20" presStyleCnt="21"/>
      <dgm:spPr/>
    </dgm:pt>
    <dgm:pt modelId="{80431E3F-A5A7-4F33-B2EE-845308C06B71}" type="pres">
      <dgm:prSet presAssocID="{20B11830-F69D-4EEA-8584-F1279D87E408}" presName="hierRoot2" presStyleCnt="0">
        <dgm:presLayoutVars>
          <dgm:hierBranch val="init"/>
        </dgm:presLayoutVars>
      </dgm:prSet>
      <dgm:spPr/>
    </dgm:pt>
    <dgm:pt modelId="{609E1C43-BC00-4FC6-9D37-B0BD9F3F5EB8}" type="pres">
      <dgm:prSet presAssocID="{20B11830-F69D-4EEA-8584-F1279D87E408}" presName="rootComposite" presStyleCnt="0"/>
      <dgm:spPr/>
    </dgm:pt>
    <dgm:pt modelId="{BE411857-E5FD-4178-8B80-65F210637D82}" type="pres">
      <dgm:prSet presAssocID="{20B11830-F69D-4EEA-8584-F1279D87E408}" presName="rootText" presStyleLbl="node3" presStyleIdx="20" presStyleCnt="21">
        <dgm:presLayoutVars>
          <dgm:chPref val="3"/>
        </dgm:presLayoutVars>
      </dgm:prSet>
      <dgm:spPr/>
    </dgm:pt>
    <dgm:pt modelId="{9162E461-1E06-46DF-8F76-F13309A78673}" type="pres">
      <dgm:prSet presAssocID="{20B11830-F69D-4EEA-8584-F1279D87E408}" presName="rootConnector" presStyleLbl="node3" presStyleIdx="20" presStyleCnt="21"/>
      <dgm:spPr/>
    </dgm:pt>
    <dgm:pt modelId="{9ACAD760-39DD-4C8C-B232-3B88034FA8EA}" type="pres">
      <dgm:prSet presAssocID="{20B11830-F69D-4EEA-8584-F1279D87E408}" presName="hierChild4" presStyleCnt="0"/>
      <dgm:spPr/>
    </dgm:pt>
    <dgm:pt modelId="{045DC9A2-36FC-41C0-8229-4861BE1D15E9}" type="pres">
      <dgm:prSet presAssocID="{20B11830-F69D-4EEA-8584-F1279D87E408}" presName="hierChild5" presStyleCnt="0"/>
      <dgm:spPr/>
    </dgm:pt>
    <dgm:pt modelId="{29B07224-24FF-4AD5-BC34-399596D4F1F7}" type="pres">
      <dgm:prSet presAssocID="{CF3FE917-7920-423E-8BEE-029107E38774}" presName="hierChild5" presStyleCnt="0"/>
      <dgm:spPr/>
    </dgm:pt>
    <dgm:pt modelId="{99EF35CD-3A30-4F96-AC90-CE41B3E78E9B}" type="pres">
      <dgm:prSet presAssocID="{6A0109DC-9D16-4542-9961-8454DA51F687}" presName="hierChild3" presStyleCnt="0"/>
      <dgm:spPr/>
    </dgm:pt>
  </dgm:ptLst>
  <dgm:cxnLst>
    <dgm:cxn modelId="{7B734204-7DA8-4B09-8BBA-CC2ECCF12FE9}" srcId="{4713E1A5-2606-418E-B413-5EC690D4D07B}" destId="{6A0109DC-9D16-4542-9961-8454DA51F687}" srcOrd="0" destOrd="0" parTransId="{CF25ABE2-FB2E-4A3F-A9CE-4A8D1E199A70}" sibTransId="{A2C6702B-A8A7-45E9-8418-0EBB15C0B4F4}"/>
    <dgm:cxn modelId="{37D2A705-E7F5-4307-A2C1-9E8C8A3F1980}" type="presOf" srcId="{ADB74037-450C-4353-869D-AE389BFD6E65}" destId="{8674EE30-9F7E-4244-AFED-AE2C94AAF136}" srcOrd="0" destOrd="0" presId="urn:microsoft.com/office/officeart/2005/8/layout/orgChart1#7"/>
    <dgm:cxn modelId="{1DDF5C0C-E23F-4C62-9FBC-28D3E12582C7}" type="presOf" srcId="{BED26461-E263-438C-A84B-28F3D85D3205}" destId="{D6D78E25-B5C1-493C-AB81-D0E738F8763B}" srcOrd="0" destOrd="0" presId="urn:microsoft.com/office/officeart/2005/8/layout/orgChart1#7"/>
    <dgm:cxn modelId="{2465E70C-22D5-4AB5-85F8-68A9ECE1D4FA}" srcId="{F504E1B4-3DE0-4BE8-A8A4-66DBCEC9F144}" destId="{98EB8ECA-7FA6-4FBC-9C10-194CB01ED9A7}" srcOrd="3" destOrd="0" parTransId="{0339CC8A-2598-4B30-A1BE-41E03B30FD40}" sibTransId="{4648C5A5-B5AF-49BF-9A0F-86F24CC4EB25}"/>
    <dgm:cxn modelId="{9E677C0F-CCEE-4FC0-A186-DEF25AD25E8F}" type="presOf" srcId="{771F6EDE-D9FF-46BB-96D8-2A5B94A50114}" destId="{DF95FA61-C0C2-4089-A42D-5456A39D26D2}" srcOrd="0" destOrd="0" presId="urn:microsoft.com/office/officeart/2005/8/layout/orgChart1#7"/>
    <dgm:cxn modelId="{DC247510-1223-4679-B2CB-353F60D18543}" type="presOf" srcId="{3A204A21-B77D-4271-8629-8F11EF199CA6}" destId="{B73F1142-40CC-4689-B335-88B4AEEB21CF}" srcOrd="0" destOrd="0" presId="urn:microsoft.com/office/officeart/2005/8/layout/orgChart1#7"/>
    <dgm:cxn modelId="{715CF011-E64E-468F-BAFD-F15E0BE5897C}" type="presOf" srcId="{8140F7D7-4CC4-48C1-8372-15B9D275048E}" destId="{378C79C5-1AF8-4685-BD70-83ABBED4276F}" srcOrd="0" destOrd="0" presId="urn:microsoft.com/office/officeart/2005/8/layout/orgChart1#7"/>
    <dgm:cxn modelId="{D3611B14-FD62-4AF8-951E-49BB62729668}" type="presOf" srcId="{258793D0-361D-4D9A-9703-3FCF1977D750}" destId="{6B641CDB-5909-49F6-BC54-5464BA5AD9FD}" srcOrd="0" destOrd="0" presId="urn:microsoft.com/office/officeart/2005/8/layout/orgChart1#7"/>
    <dgm:cxn modelId="{07812616-9ACB-47DD-BEBD-5280A9CA39EE}" type="presOf" srcId="{6BCD4792-ACD2-41F2-995A-26DE1A6821B2}" destId="{04509230-4ED4-47D3-9D1C-DCC29F355749}" srcOrd="0" destOrd="0" presId="urn:microsoft.com/office/officeart/2005/8/layout/orgChart1#7"/>
    <dgm:cxn modelId="{29A0361B-CD4D-4012-9ED3-1DB5CD5CEDDE}" type="presOf" srcId="{2BB849D0-26D2-48B6-8D4F-A759B4C9D726}" destId="{16E7BBAB-AD90-4DD0-AF8A-CEC755AC1C9D}" srcOrd="0" destOrd="0" presId="urn:microsoft.com/office/officeart/2005/8/layout/orgChart1#7"/>
    <dgm:cxn modelId="{F2DF3B1B-D9A5-4D76-8F33-381A46063F7F}" type="presOf" srcId="{467278C2-BDAF-45FC-8F17-71C27F8589D3}" destId="{C2EADCF2-E715-4051-88B1-1C63D2601BE0}" srcOrd="0" destOrd="0" presId="urn:microsoft.com/office/officeart/2005/8/layout/orgChart1#7"/>
    <dgm:cxn modelId="{5C9A851D-B62B-45D0-9950-B427615698BB}" type="presOf" srcId="{2D5788B6-C8A4-4B97-9483-859B453130BA}" destId="{6EFA95BD-ACF1-415E-BF4F-7FBF3F1AA623}" srcOrd="0" destOrd="0" presId="urn:microsoft.com/office/officeart/2005/8/layout/orgChart1#7"/>
    <dgm:cxn modelId="{844D1B23-8E0E-4E2F-B2D2-DA9C58B2360D}" type="presOf" srcId="{C38525C2-7757-4358-BFCC-CA3CA2E743E5}" destId="{0580A4D1-1F87-49CA-92C3-E701D5EC7C45}" srcOrd="0" destOrd="0" presId="urn:microsoft.com/office/officeart/2005/8/layout/orgChart1#7"/>
    <dgm:cxn modelId="{4A614224-9669-4F15-9E42-E5F487DCE2F8}" type="presOf" srcId="{21C940D5-1E79-4FE9-8B08-E020DCE53E2E}" destId="{C1EB5F71-4C12-482E-9865-19A33A50257C}" srcOrd="0" destOrd="0" presId="urn:microsoft.com/office/officeart/2005/8/layout/orgChart1#7"/>
    <dgm:cxn modelId="{14C93825-CA66-4A75-8B59-4884B6A67D2F}" type="presOf" srcId="{D430A7AD-CC58-45BE-80E8-E32E31C6DB8C}" destId="{5095700A-2DF0-4CFA-B284-83F150C53C93}" srcOrd="1" destOrd="0" presId="urn:microsoft.com/office/officeart/2005/8/layout/orgChart1#7"/>
    <dgm:cxn modelId="{F3FB3426-A6E2-459F-8417-53A8DC485FF5}" type="presOf" srcId="{79E14DEF-0AD2-4CD5-B586-94D6967C3FFD}" destId="{A70C869B-C8B6-4A4B-B4C3-5D229CDF1C77}" srcOrd="0" destOrd="0" presId="urn:microsoft.com/office/officeart/2005/8/layout/orgChart1#7"/>
    <dgm:cxn modelId="{A145C828-480A-43EE-A804-8D56A6E585FD}" srcId="{0C763CB1-42C3-40A4-B09F-2E8EAEEE7B50}" destId="{32494E6E-ED7D-474E-A9B2-9659D58FA6B9}" srcOrd="1" destOrd="0" parTransId="{F11C735E-E329-4E2B-9C3C-54595B2F8721}" sibTransId="{068BA59A-5E30-4DC9-9167-3C79C6BFF150}"/>
    <dgm:cxn modelId="{6BB8B829-DAFE-4CB8-854E-D44AC037FB2B}" type="presOf" srcId="{6C707348-B5AE-4CA5-A17B-F63789988A13}" destId="{F4C235EC-6A5F-4626-AA51-0EF1E156EBEC}" srcOrd="0" destOrd="0" presId="urn:microsoft.com/office/officeart/2005/8/layout/orgChart1#7"/>
    <dgm:cxn modelId="{C4D02331-7947-4AF3-9618-C70C9A4617D3}" srcId="{2D5788B6-C8A4-4B97-9483-859B453130BA}" destId="{51903276-FEC2-4263-8548-D444BC1194F3}" srcOrd="0" destOrd="0" parTransId="{BED26461-E263-438C-A84B-28F3D85D3205}" sibTransId="{46DC11A9-7B73-4710-9034-23B1E01DD8F7}"/>
    <dgm:cxn modelId="{743CAA32-8BA3-4F2B-A9CD-D580EC661B94}" type="presOf" srcId="{14A9D83B-815C-461F-8677-EA383B11EABA}" destId="{83FCC4AB-3414-4471-AC1E-EE3B10282C95}" srcOrd="0" destOrd="0" presId="urn:microsoft.com/office/officeart/2005/8/layout/orgChart1#7"/>
    <dgm:cxn modelId="{9E0AC832-C172-444C-8498-BFF4A95A9972}" type="presOf" srcId="{00AC3F8B-710F-438A-8B71-0B0A4B46D387}" destId="{FFDB0C46-4E96-48CF-90DF-1EC11C15617A}" srcOrd="0" destOrd="0" presId="urn:microsoft.com/office/officeart/2005/8/layout/orgChart1#7"/>
    <dgm:cxn modelId="{3909FE32-B214-4EDA-8AB3-E750907B369B}" srcId="{6A0109DC-9D16-4542-9961-8454DA51F687}" destId="{2D5788B6-C8A4-4B97-9483-859B453130BA}" srcOrd="4" destOrd="0" parTransId="{2D2BE0B6-3765-4C3E-9F98-45FB66239BAB}" sibTransId="{AB5A1FBA-139F-4C1B-ADCC-242974B17BA3}"/>
    <dgm:cxn modelId="{6119E433-06A6-4C67-8698-7963DC1CC622}" type="presOf" srcId="{51903276-FEC2-4263-8548-D444BC1194F3}" destId="{B738D050-C023-4608-A644-640907FFB3A8}" srcOrd="0" destOrd="0" presId="urn:microsoft.com/office/officeart/2005/8/layout/orgChart1#7"/>
    <dgm:cxn modelId="{814E0734-5A3E-4E2A-8462-60898F1C49FA}" type="presOf" srcId="{0339CC8A-2598-4B30-A1BE-41E03B30FD40}" destId="{51B3685C-57A1-4AE4-B2A7-12F9B74317A1}" srcOrd="0" destOrd="0" presId="urn:microsoft.com/office/officeart/2005/8/layout/orgChart1#7"/>
    <dgm:cxn modelId="{F4107E34-DC37-4451-A4EF-91286BCC8E0E}" type="presOf" srcId="{289DA6AD-0C2F-4216-84A9-29F71C9BFEBA}" destId="{436D0DFA-BA26-4B8F-8760-9D8815D098B1}" srcOrd="1" destOrd="0" presId="urn:microsoft.com/office/officeart/2005/8/layout/orgChart1#7"/>
    <dgm:cxn modelId="{C0568B34-E3E2-46B1-A26A-3FB1EE1E6EDF}" type="presOf" srcId="{66DE1697-30FD-42C0-8F61-4633AC6FADA5}" destId="{C7449E51-8061-414A-ABBF-E2EDFC7D418F}" srcOrd="1" destOrd="0" presId="urn:microsoft.com/office/officeart/2005/8/layout/orgChart1#7"/>
    <dgm:cxn modelId="{9CC8D634-C800-4395-8106-394CF7CC451D}" type="presOf" srcId="{AA576FE8-2ACA-49B7-9C95-10CDD07DAE9E}" destId="{4C0D1784-B7B5-464F-B117-D6C9DE5C5863}" srcOrd="1" destOrd="0" presId="urn:microsoft.com/office/officeart/2005/8/layout/orgChart1#7"/>
    <dgm:cxn modelId="{4D4F5637-E0B3-4505-BB53-CDC45FAE1EB8}" srcId="{2D5788B6-C8A4-4B97-9483-859B453130BA}" destId="{86AA449F-8DB1-4F46-A0AE-C177873701BA}" srcOrd="1" destOrd="0" parTransId="{6C707348-B5AE-4CA5-A17B-F63789988A13}" sibTransId="{8E8094E3-D141-4195-B735-5BB0C71AE9B3}"/>
    <dgm:cxn modelId="{0BF0AF38-1ACA-45DF-84E3-68A8070ED90D}" type="presOf" srcId="{20B11830-F69D-4EEA-8584-F1279D87E408}" destId="{9162E461-1E06-46DF-8F76-F13309A78673}" srcOrd="1" destOrd="0" presId="urn:microsoft.com/office/officeart/2005/8/layout/orgChart1#7"/>
    <dgm:cxn modelId="{ECD7773A-F128-4E7E-AFCD-E23252E7D4D8}" type="presOf" srcId="{86AA449F-8DB1-4F46-A0AE-C177873701BA}" destId="{D5259B15-22D5-44EF-8A7C-E66D753D6C81}" srcOrd="1" destOrd="0" presId="urn:microsoft.com/office/officeart/2005/8/layout/orgChart1#7"/>
    <dgm:cxn modelId="{35B7EA3A-39ED-4843-B83F-7999AC03E87D}" srcId="{6A0109DC-9D16-4542-9961-8454DA51F687}" destId="{5033FC84-0B29-49E6-96E6-970B4B8A7293}" srcOrd="0" destOrd="0" parTransId="{E59EE7E5-A33C-491D-92D3-5C5C99115599}" sibTransId="{53DCEAFD-39F4-46AB-A40D-CA87CA88AD23}"/>
    <dgm:cxn modelId="{82CA883B-337B-4F1F-AC1E-FFA01826A37C}" type="presOf" srcId="{2BB849D0-26D2-48B6-8D4F-A759B4C9D726}" destId="{E268AE23-5CCD-41A7-8C66-52333EB7E372}" srcOrd="1" destOrd="0" presId="urn:microsoft.com/office/officeart/2005/8/layout/orgChart1#7"/>
    <dgm:cxn modelId="{DF292B3C-3DF9-487C-8CC9-71E32B887250}" type="presOf" srcId="{3A204A21-B77D-4271-8629-8F11EF199CA6}" destId="{4011159B-3F83-441D-87DB-35E4ADF216D2}" srcOrd="1" destOrd="0" presId="urn:microsoft.com/office/officeart/2005/8/layout/orgChart1#7"/>
    <dgm:cxn modelId="{009C643C-87B7-4420-BEF1-2D06F15D83E1}" type="presOf" srcId="{9D49260B-2F5C-448D-8EE1-5E29807F35BE}" destId="{EB7580A0-FC15-43BA-BB91-16B36D06B4BC}" srcOrd="1" destOrd="0" presId="urn:microsoft.com/office/officeart/2005/8/layout/orgChart1#7"/>
    <dgm:cxn modelId="{BF3FE63C-8F68-4765-BC1E-48BCCFD12CEA}" type="presOf" srcId="{A8743E5C-0C10-461A-8775-05D97D206F7A}" destId="{D19F069C-8AA7-406C-9270-6978D03E11A2}" srcOrd="1" destOrd="0" presId="urn:microsoft.com/office/officeart/2005/8/layout/orgChart1#7"/>
    <dgm:cxn modelId="{060CA740-35D8-4065-A201-9BBDE3B508E9}" type="presOf" srcId="{AFC279B5-3477-4BE5-BD46-3570759D11A9}" destId="{761CD868-5463-480B-9FB2-8469C2B755DD}" srcOrd="1" destOrd="0" presId="urn:microsoft.com/office/officeart/2005/8/layout/orgChart1#7"/>
    <dgm:cxn modelId="{A632705F-DEA9-45D4-9E38-2C9026AE5EB1}" srcId="{F504E1B4-3DE0-4BE8-A8A4-66DBCEC9F144}" destId="{D430A7AD-CC58-45BE-80E8-E32E31C6DB8C}" srcOrd="1" destOrd="0" parTransId="{B9C23CD6-F3E9-4A4C-8876-C326DAE6AF18}" sibTransId="{30E87742-03CF-458C-83AD-FB7BDDB7D89D}"/>
    <dgm:cxn modelId="{B9E2DC60-769B-4358-ABC9-88221CA12099}" type="presOf" srcId="{3710AF5E-21BF-484C-9520-87CF8F037E02}" destId="{6D7FA564-73B8-4FC7-AD22-208160D27671}" srcOrd="1" destOrd="0" presId="urn:microsoft.com/office/officeart/2005/8/layout/orgChart1#7"/>
    <dgm:cxn modelId="{40F86362-CAB0-4067-8E06-69A701920AE0}" type="presOf" srcId="{09DC6DB2-61DB-47D9-8263-567FFA512A10}" destId="{E186E0F4-3BD8-444F-B8BD-0C14E5F549D2}" srcOrd="0" destOrd="0" presId="urn:microsoft.com/office/officeart/2005/8/layout/orgChart1#7"/>
    <dgm:cxn modelId="{586A5562-D77F-4E32-8CB7-86D35EBD00BD}" type="presOf" srcId="{AA576FE8-2ACA-49B7-9C95-10CDD07DAE9E}" destId="{AC3BD097-ED7A-4FB2-8605-8D038EB088AA}" srcOrd="0" destOrd="0" presId="urn:microsoft.com/office/officeart/2005/8/layout/orgChart1#7"/>
    <dgm:cxn modelId="{63083F44-3C6E-4F27-8F36-7562C25442BF}" type="presOf" srcId="{86AA449F-8DB1-4F46-A0AE-C177873701BA}" destId="{7B1DDBA0-BCB0-4057-807A-0604FA14CB29}" srcOrd="0" destOrd="0" presId="urn:microsoft.com/office/officeart/2005/8/layout/orgChart1#7"/>
    <dgm:cxn modelId="{B2D2C545-F43E-4A0F-B356-B8A816753F11}" type="presOf" srcId="{2D5788B6-C8A4-4B97-9483-859B453130BA}" destId="{BC0B7033-0755-4B8D-B3E8-8DB82733E702}" srcOrd="1" destOrd="0" presId="urn:microsoft.com/office/officeart/2005/8/layout/orgChart1#7"/>
    <dgm:cxn modelId="{E8330846-AC82-42AA-995A-F25336792FF9}" type="presOf" srcId="{4D73843C-BB69-42C1-B60F-E5710936EA83}" destId="{24450824-B14E-4128-BD78-DCD4D6E2E903}" srcOrd="0" destOrd="0" presId="urn:microsoft.com/office/officeart/2005/8/layout/orgChart1#7"/>
    <dgm:cxn modelId="{83B51446-E3DC-41E3-A4F5-88C2E205D00B}" type="presOf" srcId="{66DE1697-30FD-42C0-8F61-4633AC6FADA5}" destId="{6C7424FF-9651-4DBE-82ED-9BDCDEB14482}" srcOrd="0" destOrd="0" presId="urn:microsoft.com/office/officeart/2005/8/layout/orgChart1#7"/>
    <dgm:cxn modelId="{BFA62F46-06F8-479C-BF5B-E9D644444055}" srcId="{F504E1B4-3DE0-4BE8-A8A4-66DBCEC9F144}" destId="{66DE1697-30FD-42C0-8F61-4633AC6FADA5}" srcOrd="0" destOrd="0" parTransId="{8EC40F02-0576-40AF-A474-2F06E01F3237}" sibTransId="{E5CA9179-D1CC-4B79-8D2F-A95C696E5E56}"/>
    <dgm:cxn modelId="{51B71047-E077-4116-8CC4-62A55AF493EA}" type="presOf" srcId="{AFC279B5-3477-4BE5-BD46-3570759D11A9}" destId="{9A4E869D-B1CE-411D-A874-0D1EE1BAA16B}" srcOrd="0" destOrd="0" presId="urn:microsoft.com/office/officeart/2005/8/layout/orgChart1#7"/>
    <dgm:cxn modelId="{6D100168-1E51-4815-9E3F-7F9893F1814B}" type="presOf" srcId="{8CFE33A9-292F-4B65-8AA4-680729E715F7}" destId="{022DBA86-FA0E-4CE0-88E5-B70485865162}" srcOrd="0" destOrd="0" presId="urn:microsoft.com/office/officeart/2005/8/layout/orgChart1#7"/>
    <dgm:cxn modelId="{8E43A368-958B-4EB5-8B55-4F2DB0A33E60}" type="presOf" srcId="{4B28742E-8655-4293-A651-19671943BE2E}" destId="{F110B3AE-B08F-4EAA-913D-54E88609EE89}" srcOrd="1" destOrd="0" presId="urn:microsoft.com/office/officeart/2005/8/layout/orgChart1#7"/>
    <dgm:cxn modelId="{AF8B8769-03AA-4BA7-8A6D-7306E389C990}" srcId="{5033FC84-0B29-49E6-96E6-970B4B8A7293}" destId="{9D49260B-2F5C-448D-8EE1-5E29807F35BE}" srcOrd="1" destOrd="0" parTransId="{8140F7D7-4CC4-48C1-8372-15B9D275048E}" sibTransId="{94007CD7-9F3D-4DC2-847A-0188F2B73C85}"/>
    <dgm:cxn modelId="{97F7AC4A-BCFA-4038-A7BF-0F89F4B576CF}" srcId="{6A0109DC-9D16-4542-9961-8454DA51F687}" destId="{0C763CB1-42C3-40A4-B09F-2E8EAEEE7B50}" srcOrd="1" destOrd="0" parTransId="{D9A34DD1-BCC1-4C42-9520-93C54D347D85}" sibTransId="{C66899A0-F539-4D97-9968-0902A0D5E38A}"/>
    <dgm:cxn modelId="{9D8F836C-8D60-4977-A0D2-DFBF8760671D}" type="presOf" srcId="{05956601-D4DE-4FE3-9482-DE930F6049EE}" destId="{A4CDBCC8-21DD-43B2-9DA4-A83BCF464636}" srcOrd="0" destOrd="0" presId="urn:microsoft.com/office/officeart/2005/8/layout/orgChart1#7"/>
    <dgm:cxn modelId="{4E1FE56C-BF3E-43DF-92C3-A12050CB4328}" type="presOf" srcId="{A8743E5C-0C10-461A-8775-05D97D206F7A}" destId="{048FCB3F-BBAF-4C91-91D4-3C18215A14C2}" srcOrd="0" destOrd="0" presId="urn:microsoft.com/office/officeart/2005/8/layout/orgChart1#7"/>
    <dgm:cxn modelId="{610A3F70-E291-4E22-BD75-4FAD688A0522}" srcId="{CF3FE917-7920-423E-8BEE-029107E38774}" destId="{AA576FE8-2ACA-49B7-9C95-10CDD07DAE9E}" srcOrd="0" destOrd="0" parTransId="{93FFA509-AEC3-4F21-87A2-1A1C0656F688}" sibTransId="{F42F1F17-0CEF-4820-9E96-8DD76D013CE8}"/>
    <dgm:cxn modelId="{493B8B71-2D34-4F64-9AB7-7E1A283E27D3}" srcId="{2D5788B6-C8A4-4B97-9483-859B453130BA}" destId="{8CFE33A9-292F-4B65-8AA4-680729E715F7}" srcOrd="2" destOrd="0" parTransId="{21C940D5-1E79-4FE9-8B08-E020DCE53E2E}" sibTransId="{263A53C8-C3C6-49F7-9B5E-6900967D7ED8}"/>
    <dgm:cxn modelId="{8A540C72-6FC1-46A3-82D2-78FE5B0E7AD4}" type="presOf" srcId="{2D2BE0B6-3765-4C3E-9F98-45FB66239BAB}" destId="{813CAF69-4FDF-4A3D-8B13-79CC706746AF}" srcOrd="0" destOrd="0" presId="urn:microsoft.com/office/officeart/2005/8/layout/orgChart1#7"/>
    <dgm:cxn modelId="{99FB4D52-5C4B-4356-8C0F-5C44187D95CC}" srcId="{6A0109DC-9D16-4542-9961-8454DA51F687}" destId="{CF3FE917-7920-423E-8BEE-029107E38774}" srcOrd="5" destOrd="0" parTransId="{8DC5D23D-7EEB-4FF3-A657-59271F100FEB}" sibTransId="{C5A1120D-545A-4E1A-9C3F-B1CA1AB4923E}"/>
    <dgm:cxn modelId="{6ADBA972-26F4-42A1-9B69-5C17379FF742}" type="presOf" srcId="{4713E1A5-2606-418E-B413-5EC690D4D07B}" destId="{CF87B192-722C-4E8A-92AF-F446C4915153}" srcOrd="0" destOrd="0" presId="urn:microsoft.com/office/officeart/2005/8/layout/orgChart1#7"/>
    <dgm:cxn modelId="{DA0AD454-C885-4ED5-9648-C4E8CD249EC9}" srcId="{F504E1B4-3DE0-4BE8-A8A4-66DBCEC9F144}" destId="{289DA6AD-0C2F-4216-84A9-29F71C9BFEBA}" srcOrd="2" destOrd="0" parTransId="{C38525C2-7757-4358-BFCC-CA3CA2E743E5}" sibTransId="{97EDB9B9-486D-410D-8C48-C47053500871}"/>
    <dgm:cxn modelId="{F0BFD575-1620-44D4-B902-4388EA640FBB}" type="presOf" srcId="{CF3FE917-7920-423E-8BEE-029107E38774}" destId="{640E00FE-A5E1-46AA-BC1D-8BDABAD68354}" srcOrd="0" destOrd="0" presId="urn:microsoft.com/office/officeart/2005/8/layout/orgChart1#7"/>
    <dgm:cxn modelId="{42F32977-5B8A-4677-BAC5-B3F4F52D14ED}" type="presOf" srcId="{CF3FE917-7920-423E-8BEE-029107E38774}" destId="{1F64241E-24F5-402B-A584-295143966FDC}" srcOrd="1" destOrd="0" presId="urn:microsoft.com/office/officeart/2005/8/layout/orgChart1#7"/>
    <dgm:cxn modelId="{A45BD277-7F0B-4A39-BF4F-3D5A28FE69EE}" srcId="{CF3FE917-7920-423E-8BEE-029107E38774}" destId="{467278C2-BDAF-45FC-8F17-71C27F8589D3}" srcOrd="2" destOrd="0" parTransId="{05956601-D4DE-4FE3-9482-DE930F6049EE}" sibTransId="{34E8E4F9-7CDE-4F33-A665-4ADA3A3D57E5}"/>
    <dgm:cxn modelId="{89F74C58-F5F5-4838-89D6-6E4D309BE695}" srcId="{102154C9-E01F-4B0A-B0AC-0A9244D01B2A}" destId="{AFC279B5-3477-4BE5-BD46-3570759D11A9}" srcOrd="3" destOrd="0" parTransId="{771F6EDE-D9FF-46BB-96D8-2A5B94A50114}" sibTransId="{4D196017-7DB9-4EA8-A31E-2B0BF13373F7}"/>
    <dgm:cxn modelId="{F425D159-3B01-4BD1-9D3A-E067A6CB05E2}" srcId="{CF3FE917-7920-423E-8BEE-029107E38774}" destId="{4B28742E-8655-4293-A651-19671943BE2E}" srcOrd="1" destOrd="0" parTransId="{258793D0-361D-4D9A-9703-3FCF1977D750}" sibTransId="{AC632811-9929-4666-96C6-5AD8704DED65}"/>
    <dgm:cxn modelId="{2E28EA5A-1AB3-4C41-A6B9-33C9EE58F613}" srcId="{102154C9-E01F-4B0A-B0AC-0A9244D01B2A}" destId="{2BB849D0-26D2-48B6-8D4F-A759B4C9D726}" srcOrd="1" destOrd="0" parTransId="{B4BC4F62-2371-4691-98A6-A64289F6D0A3}" sibTransId="{7ED360A3-25BE-443B-8F91-DA531F30C0FF}"/>
    <dgm:cxn modelId="{E0B1A780-576B-4AB1-A9A1-5BEB2A339189}" type="presOf" srcId="{6A0109DC-9D16-4542-9961-8454DA51F687}" destId="{3CAE0633-C583-47CA-A72A-5BEB04C8AC6D}" srcOrd="1" destOrd="0" presId="urn:microsoft.com/office/officeart/2005/8/layout/orgChart1#7"/>
    <dgm:cxn modelId="{6D270889-2D6C-4597-BEAE-001CFDB1C741}" srcId="{0C763CB1-42C3-40A4-B09F-2E8EAEEE7B50}" destId="{3A204A21-B77D-4271-8629-8F11EF199CA6}" srcOrd="0" destOrd="0" parTransId="{6BCD4792-ACD2-41F2-995A-26DE1A6821B2}" sibTransId="{20FC0F2E-9B9B-4674-A8CA-C1EB4103477C}"/>
    <dgm:cxn modelId="{BEE7FE8B-BE51-401D-AEA1-52CE8F59987E}" type="presOf" srcId="{5CE072CD-94E4-417F-BDEE-54AEEC4B1667}" destId="{925D14CA-3EAD-4B50-95BA-C5552FA4A54D}" srcOrd="1" destOrd="0" presId="urn:microsoft.com/office/officeart/2005/8/layout/orgChart1#7"/>
    <dgm:cxn modelId="{5F26DC8E-8037-4596-8087-FD65F8717A04}" type="presOf" srcId="{14A9D83B-815C-461F-8677-EA383B11EABA}" destId="{8FB3B848-7EA1-41A2-8FFB-3DA19C9CB18C}" srcOrd="1" destOrd="0" presId="urn:microsoft.com/office/officeart/2005/8/layout/orgChart1#7"/>
    <dgm:cxn modelId="{5AFB888F-8640-424B-9B4E-CC569886F0AF}" srcId="{5033FC84-0B29-49E6-96E6-970B4B8A7293}" destId="{5CE072CD-94E4-417F-BDEE-54AEEC4B1667}" srcOrd="0" destOrd="0" parTransId="{1D4100FE-42D9-4EC2-8D45-86CED84DD3E7}" sibTransId="{BB850E90-6BF0-42CB-B53C-D5BAA06EF55E}"/>
    <dgm:cxn modelId="{BB6EB690-D1AB-4B1B-A4EB-B93F184C2AF3}" srcId="{102154C9-E01F-4B0A-B0AC-0A9244D01B2A}" destId="{ADB74037-450C-4353-869D-AE389BFD6E65}" srcOrd="0" destOrd="0" parTransId="{AB748968-DB18-46F7-B04A-8F4404D69DCF}" sibTransId="{F2BE2A00-56CC-49EA-A018-1CA1A57414BC}"/>
    <dgm:cxn modelId="{2DA54B96-999C-41B9-A312-AC332BE6FCA4}" srcId="{2D5788B6-C8A4-4B97-9483-859B453130BA}" destId="{3710AF5E-21BF-484C-9520-87CF8F037E02}" srcOrd="3" destOrd="0" parTransId="{79E14DEF-0AD2-4CD5-B586-94D6967C3FFD}" sibTransId="{7FD4824A-822E-4C43-90EE-6DC4C662E1E0}"/>
    <dgm:cxn modelId="{9A97B99A-CABF-46DD-86B5-B35C15136A84}" type="presOf" srcId="{20B11830-F69D-4EEA-8584-F1279D87E408}" destId="{BE411857-E5FD-4178-8B80-65F210637D82}" srcOrd="0" destOrd="0" presId="urn:microsoft.com/office/officeart/2005/8/layout/orgChart1#7"/>
    <dgm:cxn modelId="{2FA0849C-A8D6-4F1C-BB33-608F801B5A18}" type="presOf" srcId="{98EB8ECA-7FA6-4FBC-9C10-194CB01ED9A7}" destId="{CC5F5DC8-D6CD-45A7-9056-53C40FCB66C4}" srcOrd="1" destOrd="0" presId="urn:microsoft.com/office/officeart/2005/8/layout/orgChart1#7"/>
    <dgm:cxn modelId="{2766CE9E-59C8-4ED2-994B-721ECAEA6B8D}" type="presOf" srcId="{D430A7AD-CC58-45BE-80E8-E32E31C6DB8C}" destId="{B9230C74-162A-4D26-AF10-36D166912B56}" srcOrd="0" destOrd="0" presId="urn:microsoft.com/office/officeart/2005/8/layout/orgChart1#7"/>
    <dgm:cxn modelId="{ED00CC9F-CED7-40E2-9A7D-D85BA1C551B8}" type="presOf" srcId="{8CFE33A9-292F-4B65-8AA4-680729E715F7}" destId="{C0227337-C250-482D-92EF-B0DAF0EDAA56}" srcOrd="1" destOrd="0" presId="urn:microsoft.com/office/officeart/2005/8/layout/orgChart1#7"/>
    <dgm:cxn modelId="{987901A5-3DF5-469D-A643-F8DD78CC31A7}" type="presOf" srcId="{ADB74037-450C-4353-869D-AE389BFD6E65}" destId="{A0FF441A-980F-4F32-B067-2D8062BEC436}" srcOrd="1" destOrd="0" presId="urn:microsoft.com/office/officeart/2005/8/layout/orgChart1#7"/>
    <dgm:cxn modelId="{2D8C53A7-12DC-4C7A-85F6-5425559253E1}" type="presOf" srcId="{D9A34DD1-BCC1-4C42-9520-93C54D347D85}" destId="{34A37048-32D7-437E-9F37-84A649D2DC25}" srcOrd="0" destOrd="0" presId="urn:microsoft.com/office/officeart/2005/8/layout/orgChart1#7"/>
    <dgm:cxn modelId="{3FD77FA9-851A-49ED-BC14-469BC48FFBE8}" srcId="{6A0109DC-9D16-4542-9961-8454DA51F687}" destId="{102154C9-E01F-4B0A-B0AC-0A9244D01B2A}" srcOrd="2" destOrd="0" parTransId="{09DC6DB2-61DB-47D9-8263-567FFA512A10}" sibTransId="{85C9782D-9712-4698-9EC2-4A69F1845BD6}"/>
    <dgm:cxn modelId="{C5CEF0AA-75EE-4119-A497-1D3DE5F1EBAF}" type="presOf" srcId="{6A0109DC-9D16-4542-9961-8454DA51F687}" destId="{A5ADC821-6AB7-4603-A5A3-F088EA2290E4}" srcOrd="0" destOrd="0" presId="urn:microsoft.com/office/officeart/2005/8/layout/orgChart1#7"/>
    <dgm:cxn modelId="{D97674AD-CB27-4866-8328-EBBB0B76E68D}" type="presOf" srcId="{F504E1B4-3DE0-4BE8-A8A4-66DBCEC9F144}" destId="{B6B8CEE5-6DBE-4791-859D-71DF721510B0}" srcOrd="0" destOrd="0" presId="urn:microsoft.com/office/officeart/2005/8/layout/orgChart1#7"/>
    <dgm:cxn modelId="{19A87AB1-C35A-4655-87B5-2BCDB1D22F83}" type="presOf" srcId="{32494E6E-ED7D-474E-A9B2-9659D58FA6B9}" destId="{93CDA012-FDDC-4384-BE58-0DB321C78907}" srcOrd="0" destOrd="0" presId="urn:microsoft.com/office/officeart/2005/8/layout/orgChart1#7"/>
    <dgm:cxn modelId="{82FAD4B5-461D-48D6-AFA2-3BC5D15E72EE}" srcId="{CF3FE917-7920-423E-8BEE-029107E38774}" destId="{20B11830-F69D-4EEA-8584-F1279D87E408}" srcOrd="3" destOrd="0" parTransId="{8566DBE4-ED31-4D3B-B097-5112E7F80B3D}" sibTransId="{D05542C0-0550-487D-815C-D7BD5613712F}"/>
    <dgm:cxn modelId="{CC5E50B7-18BE-491A-8E7E-FF377C2A6C3F}" type="presOf" srcId="{8566DBE4-ED31-4D3B-B097-5112E7F80B3D}" destId="{289A3759-A064-4DFD-A550-8A56F6BF3312}" srcOrd="0" destOrd="0" presId="urn:microsoft.com/office/officeart/2005/8/layout/orgChart1#7"/>
    <dgm:cxn modelId="{5A57FEBC-0299-4DEF-8F5C-A2037E0F29DD}" type="presOf" srcId="{4B28742E-8655-4293-A651-19671943BE2E}" destId="{C684A376-D27C-466A-877B-0603F1BB0241}" srcOrd="0" destOrd="0" presId="urn:microsoft.com/office/officeart/2005/8/layout/orgChart1#7"/>
    <dgm:cxn modelId="{894360BD-4D44-40EE-822F-AED5C6924B2B}" type="presOf" srcId="{E59EE7E5-A33C-491D-92D3-5C5C99115599}" destId="{4243CDC5-72EC-49C1-9022-E3CA7C6D6508}" srcOrd="0" destOrd="0" presId="urn:microsoft.com/office/officeart/2005/8/layout/orgChart1#7"/>
    <dgm:cxn modelId="{1C58EDC0-05F4-42F4-B83B-8DC34AD86224}" type="presOf" srcId="{5CE072CD-94E4-417F-BDEE-54AEEC4B1667}" destId="{4CBC7F7D-E85B-48BE-90CC-28A082B634C3}" srcOrd="0" destOrd="0" presId="urn:microsoft.com/office/officeart/2005/8/layout/orgChart1#7"/>
    <dgm:cxn modelId="{A355E1C2-487B-4DD9-9222-915ACC991683}" type="presOf" srcId="{3710AF5E-21BF-484C-9520-87CF8F037E02}" destId="{8ED30953-B4F0-4293-92DE-F6CF58C55C86}" srcOrd="0" destOrd="0" presId="urn:microsoft.com/office/officeart/2005/8/layout/orgChart1#7"/>
    <dgm:cxn modelId="{34B9EDC3-C95A-4C40-9DCD-AFB1B24AC23A}" type="presOf" srcId="{B9C23CD6-F3E9-4A4C-8876-C326DAE6AF18}" destId="{F55E3AB6-9828-4B65-B761-7E1034EDEF87}" srcOrd="0" destOrd="0" presId="urn:microsoft.com/office/officeart/2005/8/layout/orgChart1#7"/>
    <dgm:cxn modelId="{3A4344C6-F356-4D65-9161-3CF0983D3E5B}" srcId="{0C763CB1-42C3-40A4-B09F-2E8EAEEE7B50}" destId="{A8743E5C-0C10-461A-8775-05D97D206F7A}" srcOrd="2" destOrd="0" parTransId="{B2120E95-6D56-4AF4-A5A4-038AF717BEA0}" sibTransId="{DB00C3EA-029B-48B8-9614-5640BD4B8FEB}"/>
    <dgm:cxn modelId="{617868C7-3F21-44E5-AFD1-29077BFC9369}" type="presOf" srcId="{93FFA509-AEC3-4F21-87A2-1A1C0656F688}" destId="{20DE261D-72F0-4235-B6F6-0759C884D0E4}" srcOrd="0" destOrd="0" presId="urn:microsoft.com/office/officeart/2005/8/layout/orgChart1#7"/>
    <dgm:cxn modelId="{D2D0C8C8-A181-4752-8595-A1F22BBA930C}" type="presOf" srcId="{5033FC84-0B29-49E6-96E6-970B4B8A7293}" destId="{BF613765-38DE-4EB0-884B-B9356E51AC91}" srcOrd="0" destOrd="0" presId="urn:microsoft.com/office/officeart/2005/8/layout/orgChart1#7"/>
    <dgm:cxn modelId="{984004CC-C8A5-4084-A442-A8DAE4E353FF}" type="presOf" srcId="{98EB8ECA-7FA6-4FBC-9C10-194CB01ED9A7}" destId="{22383A2B-EAC1-46FB-A57E-4ACE7BBD792F}" srcOrd="0" destOrd="0" presId="urn:microsoft.com/office/officeart/2005/8/layout/orgChart1#7"/>
    <dgm:cxn modelId="{D8F736CE-D4BD-491F-8247-994EFFE2CD75}" type="presOf" srcId="{9D49260B-2F5C-448D-8EE1-5E29807F35BE}" destId="{A67F988E-EB3B-4CE8-8408-6EB39A37CB36}" srcOrd="0" destOrd="0" presId="urn:microsoft.com/office/officeart/2005/8/layout/orgChart1#7"/>
    <dgm:cxn modelId="{3D5DE8CE-1907-4795-B022-42A7050A2F7E}" type="presOf" srcId="{8DC5D23D-7EEB-4FF3-A657-59271F100FEB}" destId="{E1119730-A08E-4035-8F7C-6BFB5A6C807F}" srcOrd="0" destOrd="0" presId="urn:microsoft.com/office/officeart/2005/8/layout/orgChart1#7"/>
    <dgm:cxn modelId="{DD839BD1-66A5-4D81-B19B-C7C8028755A7}" type="presOf" srcId="{102154C9-E01F-4B0A-B0AC-0A9244D01B2A}" destId="{C91DF917-64A5-4DAB-BBC2-6DAD077E2F0E}" srcOrd="1" destOrd="0" presId="urn:microsoft.com/office/officeart/2005/8/layout/orgChart1#7"/>
    <dgm:cxn modelId="{140945D4-C04D-416F-A7C6-7999A01A1C9E}" type="presOf" srcId="{289DA6AD-0C2F-4216-84A9-29F71C9BFEBA}" destId="{0129DBD9-9C2E-4D0F-AED8-EB3277131D3F}" srcOrd="0" destOrd="0" presId="urn:microsoft.com/office/officeart/2005/8/layout/orgChart1#7"/>
    <dgm:cxn modelId="{B3EDD2D4-EC17-4E42-AD41-EC4CCDA22F2A}" srcId="{102154C9-E01F-4B0A-B0AC-0A9244D01B2A}" destId="{14A9D83B-815C-461F-8677-EA383B11EABA}" srcOrd="2" destOrd="0" parTransId="{4D73843C-BB69-42C1-B60F-E5710936EA83}" sibTransId="{4E1327F5-B879-4D17-B6AC-987CB649019B}"/>
    <dgm:cxn modelId="{F8C713D9-A1A5-4C3A-B2D5-669302190870}" srcId="{6A0109DC-9D16-4542-9961-8454DA51F687}" destId="{F504E1B4-3DE0-4BE8-A8A4-66DBCEC9F144}" srcOrd="3" destOrd="0" parTransId="{00AC3F8B-710F-438A-8B71-0B0A4B46D387}" sibTransId="{261C52D8-A9CF-409B-9293-8BC60D41F169}"/>
    <dgm:cxn modelId="{B43967DE-4144-4D24-A1E1-AFC3F9AA59FD}" type="presOf" srcId="{102154C9-E01F-4B0A-B0AC-0A9244D01B2A}" destId="{E908A7FE-13F1-4977-8796-5457E15826FB}" srcOrd="0" destOrd="0" presId="urn:microsoft.com/office/officeart/2005/8/layout/orgChart1#7"/>
    <dgm:cxn modelId="{4E958EE3-0698-4175-9DF6-33DCADFC3400}" type="presOf" srcId="{8EC40F02-0576-40AF-A474-2F06E01F3237}" destId="{88BD1AC4-B85B-4775-90C6-B285A8BB8D17}" srcOrd="0" destOrd="0" presId="urn:microsoft.com/office/officeart/2005/8/layout/orgChart1#7"/>
    <dgm:cxn modelId="{BB08ECE4-8C5D-4FF8-B7E3-6CF40C8E901F}" type="presOf" srcId="{0C763CB1-42C3-40A4-B09F-2E8EAEEE7B50}" destId="{66E33CC1-999B-4591-ADFC-DC928765C6BA}" srcOrd="0" destOrd="0" presId="urn:microsoft.com/office/officeart/2005/8/layout/orgChart1#7"/>
    <dgm:cxn modelId="{0AFF3CE5-DBB8-4292-BB31-0C927D748366}" type="presOf" srcId="{F11C735E-E329-4E2B-9C3C-54595B2F8721}" destId="{AC3542C6-438A-47A2-BEDD-A0DC55492822}" srcOrd="0" destOrd="0" presId="urn:microsoft.com/office/officeart/2005/8/layout/orgChart1#7"/>
    <dgm:cxn modelId="{432019E8-5E8A-4223-A6CB-9009A54FC8F7}" type="presOf" srcId="{B4BC4F62-2371-4691-98A6-A64289F6D0A3}" destId="{EA2CB209-C42A-4D7C-9BD3-EEEBD164C339}" srcOrd="0" destOrd="0" presId="urn:microsoft.com/office/officeart/2005/8/layout/orgChart1#7"/>
    <dgm:cxn modelId="{B00C1EE8-C471-4803-A959-4C0A4625E2F2}" type="presOf" srcId="{467278C2-BDAF-45FC-8F17-71C27F8589D3}" destId="{A9504B7B-3288-4318-B285-249F82A46A0C}" srcOrd="1" destOrd="0" presId="urn:microsoft.com/office/officeart/2005/8/layout/orgChart1#7"/>
    <dgm:cxn modelId="{3E6F56EB-94EB-4B81-BBA7-739A62D766D6}" type="presOf" srcId="{0C763CB1-42C3-40A4-B09F-2E8EAEEE7B50}" destId="{BE3C6422-E0D2-4296-8D91-F657F7F8A307}" srcOrd="1" destOrd="0" presId="urn:microsoft.com/office/officeart/2005/8/layout/orgChart1#7"/>
    <dgm:cxn modelId="{BC904CF2-02FF-4767-AF6C-0AF54C7502A1}" type="presOf" srcId="{5033FC84-0B29-49E6-96E6-970B4B8A7293}" destId="{8643ABF5-18A5-4D63-84C5-133936C1A285}" srcOrd="1" destOrd="0" presId="urn:microsoft.com/office/officeart/2005/8/layout/orgChart1#7"/>
    <dgm:cxn modelId="{7D24DBF2-E92A-46D8-AB12-2D17C8D1B4B7}" type="presOf" srcId="{1D4100FE-42D9-4EC2-8D45-86CED84DD3E7}" destId="{2B816001-9F5E-462A-AA15-E5786AE7BE35}" srcOrd="0" destOrd="0" presId="urn:microsoft.com/office/officeart/2005/8/layout/orgChart1#7"/>
    <dgm:cxn modelId="{7653C2F3-E195-48EC-AEC7-781383038C73}" type="presOf" srcId="{AB748968-DB18-46F7-B04A-8F4404D69DCF}" destId="{781EC143-A48E-4E6E-8A58-3E2016B2D720}" srcOrd="0" destOrd="0" presId="urn:microsoft.com/office/officeart/2005/8/layout/orgChart1#7"/>
    <dgm:cxn modelId="{ED0E68F4-79A0-448A-9B28-E39F4D8DB579}" type="presOf" srcId="{F504E1B4-3DE0-4BE8-A8A4-66DBCEC9F144}" destId="{7FF566BB-4B5B-4152-93AE-F3A53A3A2EAE}" srcOrd="1" destOrd="0" presId="urn:microsoft.com/office/officeart/2005/8/layout/orgChart1#7"/>
    <dgm:cxn modelId="{7FE02CF7-5F72-4587-BE78-EE0DCE8EEAC4}" type="presOf" srcId="{B2120E95-6D56-4AF4-A5A4-038AF717BEA0}" destId="{C82A5B69-B234-44A0-AE02-9F69C27FEF99}" srcOrd="0" destOrd="0" presId="urn:microsoft.com/office/officeart/2005/8/layout/orgChart1#7"/>
    <dgm:cxn modelId="{FF8532F8-84D6-44CA-81B7-2F2C46DE38D9}" type="presOf" srcId="{32494E6E-ED7D-474E-A9B2-9659D58FA6B9}" destId="{36EE2998-F09C-4810-A5A4-25104BC71ECC}" srcOrd="1" destOrd="0" presId="urn:microsoft.com/office/officeart/2005/8/layout/orgChart1#7"/>
    <dgm:cxn modelId="{92EDD3FC-99F1-43A7-8C6E-7375C1143B6F}" type="presOf" srcId="{51903276-FEC2-4263-8548-D444BC1194F3}" destId="{43A35C31-C2F0-4B7C-9D17-A7F80F942213}" srcOrd="1" destOrd="0" presId="urn:microsoft.com/office/officeart/2005/8/layout/orgChart1#7"/>
    <dgm:cxn modelId="{2639EACB-6FD2-4889-AD3C-5E94A6935E4A}" type="presParOf" srcId="{CF87B192-722C-4E8A-92AF-F446C4915153}" destId="{5115B298-9737-4020-A105-2CD2E52819C1}" srcOrd="0" destOrd="0" presId="urn:microsoft.com/office/officeart/2005/8/layout/orgChart1#7"/>
    <dgm:cxn modelId="{A9A87CE7-5328-4E8A-83BF-DEA462FBCF51}" type="presParOf" srcId="{5115B298-9737-4020-A105-2CD2E52819C1}" destId="{079537DB-DE01-490D-AC69-714B1AA8241A}" srcOrd="0" destOrd="0" presId="urn:microsoft.com/office/officeart/2005/8/layout/orgChart1#7"/>
    <dgm:cxn modelId="{51DB6E16-6437-4499-87BE-37E760353A7B}" type="presParOf" srcId="{079537DB-DE01-490D-AC69-714B1AA8241A}" destId="{A5ADC821-6AB7-4603-A5A3-F088EA2290E4}" srcOrd="0" destOrd="0" presId="urn:microsoft.com/office/officeart/2005/8/layout/orgChart1#7"/>
    <dgm:cxn modelId="{F02521F3-A9FA-4F04-B553-15615F2D55AF}" type="presParOf" srcId="{079537DB-DE01-490D-AC69-714B1AA8241A}" destId="{3CAE0633-C583-47CA-A72A-5BEB04C8AC6D}" srcOrd="1" destOrd="0" presId="urn:microsoft.com/office/officeart/2005/8/layout/orgChart1#7"/>
    <dgm:cxn modelId="{8A56E026-417A-4C0F-8AD9-B31ECEF1014C}" type="presParOf" srcId="{5115B298-9737-4020-A105-2CD2E52819C1}" destId="{5432AA40-A092-40BB-A803-EAED2225274C}" srcOrd="1" destOrd="0" presId="urn:microsoft.com/office/officeart/2005/8/layout/orgChart1#7"/>
    <dgm:cxn modelId="{11633621-DEC6-436A-B1CF-05410B208AA5}" type="presParOf" srcId="{5432AA40-A092-40BB-A803-EAED2225274C}" destId="{4243CDC5-72EC-49C1-9022-E3CA7C6D6508}" srcOrd="0" destOrd="0" presId="urn:microsoft.com/office/officeart/2005/8/layout/orgChart1#7"/>
    <dgm:cxn modelId="{B4064FFE-4FCE-4F3C-804C-AABB57FB67A1}" type="presParOf" srcId="{5432AA40-A092-40BB-A803-EAED2225274C}" destId="{C26A3739-411E-42B7-9009-E61A4C6E85C8}" srcOrd="1" destOrd="0" presId="urn:microsoft.com/office/officeart/2005/8/layout/orgChart1#7"/>
    <dgm:cxn modelId="{A2100038-A4FB-47B4-BFF0-A9CC09827CDD}" type="presParOf" srcId="{C26A3739-411E-42B7-9009-E61A4C6E85C8}" destId="{6A3D916D-5EEF-4DA9-A244-80C2516C60AE}" srcOrd="0" destOrd="0" presId="urn:microsoft.com/office/officeart/2005/8/layout/orgChart1#7"/>
    <dgm:cxn modelId="{652BBE6A-45A5-414A-918D-85A5CA49FDF3}" type="presParOf" srcId="{6A3D916D-5EEF-4DA9-A244-80C2516C60AE}" destId="{BF613765-38DE-4EB0-884B-B9356E51AC91}" srcOrd="0" destOrd="0" presId="urn:microsoft.com/office/officeart/2005/8/layout/orgChart1#7"/>
    <dgm:cxn modelId="{BA156C0F-6928-491F-8667-6527F8CFDA30}" type="presParOf" srcId="{6A3D916D-5EEF-4DA9-A244-80C2516C60AE}" destId="{8643ABF5-18A5-4D63-84C5-133936C1A285}" srcOrd="1" destOrd="0" presId="urn:microsoft.com/office/officeart/2005/8/layout/orgChart1#7"/>
    <dgm:cxn modelId="{45EAA647-9343-49A2-AC1F-D401E1B30EE5}" type="presParOf" srcId="{C26A3739-411E-42B7-9009-E61A4C6E85C8}" destId="{6DBE61B4-23B0-4D6A-841D-1049D628D342}" srcOrd="1" destOrd="0" presId="urn:microsoft.com/office/officeart/2005/8/layout/orgChart1#7"/>
    <dgm:cxn modelId="{F1A2C3E9-78D5-4A9F-8BD5-2684643DE081}" type="presParOf" srcId="{6DBE61B4-23B0-4D6A-841D-1049D628D342}" destId="{2B816001-9F5E-462A-AA15-E5786AE7BE35}" srcOrd="0" destOrd="0" presId="urn:microsoft.com/office/officeart/2005/8/layout/orgChart1#7"/>
    <dgm:cxn modelId="{F83DF208-B5CF-4F87-98F3-ACBB00CB1A3F}" type="presParOf" srcId="{6DBE61B4-23B0-4D6A-841D-1049D628D342}" destId="{84A50F70-CA6B-4476-86C6-7C40254053BF}" srcOrd="1" destOrd="0" presId="urn:microsoft.com/office/officeart/2005/8/layout/orgChart1#7"/>
    <dgm:cxn modelId="{9DAD2B26-17F1-4CE4-96C7-0D1D967F275E}" type="presParOf" srcId="{84A50F70-CA6B-4476-86C6-7C40254053BF}" destId="{7C9864E2-8C00-4D63-85B1-4023BA5B2FBD}" srcOrd="0" destOrd="0" presId="urn:microsoft.com/office/officeart/2005/8/layout/orgChart1#7"/>
    <dgm:cxn modelId="{E8CB888B-4327-49AA-B17E-04DFAFC4A62E}" type="presParOf" srcId="{7C9864E2-8C00-4D63-85B1-4023BA5B2FBD}" destId="{4CBC7F7D-E85B-48BE-90CC-28A082B634C3}" srcOrd="0" destOrd="0" presId="urn:microsoft.com/office/officeart/2005/8/layout/orgChart1#7"/>
    <dgm:cxn modelId="{B6437899-E26B-4E5E-A7FA-3E541D6FBE7A}" type="presParOf" srcId="{7C9864E2-8C00-4D63-85B1-4023BA5B2FBD}" destId="{925D14CA-3EAD-4B50-95BA-C5552FA4A54D}" srcOrd="1" destOrd="0" presId="urn:microsoft.com/office/officeart/2005/8/layout/orgChart1#7"/>
    <dgm:cxn modelId="{150E203A-2B13-4AD0-95FC-402329E7B454}" type="presParOf" srcId="{84A50F70-CA6B-4476-86C6-7C40254053BF}" destId="{5D079152-5AC8-4F77-831A-CCED904EDB84}" srcOrd="1" destOrd="0" presId="urn:microsoft.com/office/officeart/2005/8/layout/orgChart1#7"/>
    <dgm:cxn modelId="{532FC103-D201-4238-AAB5-CB69F2783D93}" type="presParOf" srcId="{84A50F70-CA6B-4476-86C6-7C40254053BF}" destId="{B6A4E6BE-84AD-4659-8834-25B045690D39}" srcOrd="2" destOrd="0" presId="urn:microsoft.com/office/officeart/2005/8/layout/orgChart1#7"/>
    <dgm:cxn modelId="{44E609D1-2D24-4161-8A44-CE23196EDDF3}" type="presParOf" srcId="{6DBE61B4-23B0-4D6A-841D-1049D628D342}" destId="{378C79C5-1AF8-4685-BD70-83ABBED4276F}" srcOrd="2" destOrd="0" presId="urn:microsoft.com/office/officeart/2005/8/layout/orgChart1#7"/>
    <dgm:cxn modelId="{B9226C84-092B-45B6-A7A0-731C21F8D3C2}" type="presParOf" srcId="{6DBE61B4-23B0-4D6A-841D-1049D628D342}" destId="{5F02E812-A305-4BE3-B4DD-31BCB61336F3}" srcOrd="3" destOrd="0" presId="urn:microsoft.com/office/officeart/2005/8/layout/orgChart1#7"/>
    <dgm:cxn modelId="{949411F8-E146-40E0-A723-4ED40D55415A}" type="presParOf" srcId="{5F02E812-A305-4BE3-B4DD-31BCB61336F3}" destId="{29D9E76B-C28F-44CB-9A0A-13874C7A48CF}" srcOrd="0" destOrd="0" presId="urn:microsoft.com/office/officeart/2005/8/layout/orgChart1#7"/>
    <dgm:cxn modelId="{7DFD0DA5-19DB-42A9-8242-3044EDA1AB74}" type="presParOf" srcId="{29D9E76B-C28F-44CB-9A0A-13874C7A48CF}" destId="{A67F988E-EB3B-4CE8-8408-6EB39A37CB36}" srcOrd="0" destOrd="0" presId="urn:microsoft.com/office/officeart/2005/8/layout/orgChart1#7"/>
    <dgm:cxn modelId="{0F85FC9B-0378-4F11-8E2A-2813A524254E}" type="presParOf" srcId="{29D9E76B-C28F-44CB-9A0A-13874C7A48CF}" destId="{EB7580A0-FC15-43BA-BB91-16B36D06B4BC}" srcOrd="1" destOrd="0" presId="urn:microsoft.com/office/officeart/2005/8/layout/orgChart1#7"/>
    <dgm:cxn modelId="{2933A0EF-FF80-4071-9184-A9C2EE79B25A}" type="presParOf" srcId="{5F02E812-A305-4BE3-B4DD-31BCB61336F3}" destId="{0B470878-4172-44BF-8107-4E3044DCF957}" srcOrd="1" destOrd="0" presId="urn:microsoft.com/office/officeart/2005/8/layout/orgChart1#7"/>
    <dgm:cxn modelId="{993A776B-911A-494E-9FD6-E8EC5BC61C8E}" type="presParOf" srcId="{5F02E812-A305-4BE3-B4DD-31BCB61336F3}" destId="{F3E0E40A-B79D-4E8F-8F0B-1D84E99C5A5F}" srcOrd="2" destOrd="0" presId="urn:microsoft.com/office/officeart/2005/8/layout/orgChart1#7"/>
    <dgm:cxn modelId="{88620BE7-BC94-4367-A90F-0CFEDB78B348}" type="presParOf" srcId="{C26A3739-411E-42B7-9009-E61A4C6E85C8}" destId="{7BBC997E-9FE2-4D4E-B68A-838C5691B17F}" srcOrd="2" destOrd="0" presId="urn:microsoft.com/office/officeart/2005/8/layout/orgChart1#7"/>
    <dgm:cxn modelId="{327DEEB1-1736-4A16-8228-81D2B03C7E8E}" type="presParOf" srcId="{5432AA40-A092-40BB-A803-EAED2225274C}" destId="{34A37048-32D7-437E-9F37-84A649D2DC25}" srcOrd="2" destOrd="0" presId="urn:microsoft.com/office/officeart/2005/8/layout/orgChart1#7"/>
    <dgm:cxn modelId="{C0F8D257-7A34-47E9-B959-25C5C9EB6059}" type="presParOf" srcId="{5432AA40-A092-40BB-A803-EAED2225274C}" destId="{C0DC7BC2-FE16-4496-98E8-C073D254E1AC}" srcOrd="3" destOrd="0" presId="urn:microsoft.com/office/officeart/2005/8/layout/orgChart1#7"/>
    <dgm:cxn modelId="{046FADFD-DF65-4853-A019-7EA498C2C234}" type="presParOf" srcId="{C0DC7BC2-FE16-4496-98E8-C073D254E1AC}" destId="{6099E9F4-E70A-48F4-A070-9E0AF36D1FDD}" srcOrd="0" destOrd="0" presId="urn:microsoft.com/office/officeart/2005/8/layout/orgChart1#7"/>
    <dgm:cxn modelId="{659F7D50-D8AE-4846-B192-EAFC38BDCCAA}" type="presParOf" srcId="{6099E9F4-E70A-48F4-A070-9E0AF36D1FDD}" destId="{66E33CC1-999B-4591-ADFC-DC928765C6BA}" srcOrd="0" destOrd="0" presId="urn:microsoft.com/office/officeart/2005/8/layout/orgChart1#7"/>
    <dgm:cxn modelId="{EC40199B-6DE4-4757-9E0C-6C98491D52D2}" type="presParOf" srcId="{6099E9F4-E70A-48F4-A070-9E0AF36D1FDD}" destId="{BE3C6422-E0D2-4296-8D91-F657F7F8A307}" srcOrd="1" destOrd="0" presId="urn:microsoft.com/office/officeart/2005/8/layout/orgChart1#7"/>
    <dgm:cxn modelId="{2843069E-4725-44FB-8643-53E9C0D9E6DE}" type="presParOf" srcId="{C0DC7BC2-FE16-4496-98E8-C073D254E1AC}" destId="{37420593-A4B1-4FDA-B2BB-6C152CE88645}" srcOrd="1" destOrd="0" presId="urn:microsoft.com/office/officeart/2005/8/layout/orgChart1#7"/>
    <dgm:cxn modelId="{E97620A5-528D-4148-B526-32D775E732C7}" type="presParOf" srcId="{37420593-A4B1-4FDA-B2BB-6C152CE88645}" destId="{04509230-4ED4-47D3-9D1C-DCC29F355749}" srcOrd="0" destOrd="0" presId="urn:microsoft.com/office/officeart/2005/8/layout/orgChart1#7"/>
    <dgm:cxn modelId="{5A056ACC-89FA-4F6C-B148-349F6CEEA344}" type="presParOf" srcId="{37420593-A4B1-4FDA-B2BB-6C152CE88645}" destId="{5B633E23-F8AA-4A6A-A139-ADC5063ABF41}" srcOrd="1" destOrd="0" presId="urn:microsoft.com/office/officeart/2005/8/layout/orgChart1#7"/>
    <dgm:cxn modelId="{AADAF195-6163-4225-BE96-8E8C9D4F5969}" type="presParOf" srcId="{5B633E23-F8AA-4A6A-A139-ADC5063ABF41}" destId="{7A00746B-F1B3-4E13-8E29-A99B0534AA6A}" srcOrd="0" destOrd="0" presId="urn:microsoft.com/office/officeart/2005/8/layout/orgChart1#7"/>
    <dgm:cxn modelId="{F71E18EA-79BD-4B19-AFC2-F6F79F0BDBB4}" type="presParOf" srcId="{7A00746B-F1B3-4E13-8E29-A99B0534AA6A}" destId="{B73F1142-40CC-4689-B335-88B4AEEB21CF}" srcOrd="0" destOrd="0" presId="urn:microsoft.com/office/officeart/2005/8/layout/orgChart1#7"/>
    <dgm:cxn modelId="{1BDED5CC-22A8-479B-9C02-0A969F99AE0D}" type="presParOf" srcId="{7A00746B-F1B3-4E13-8E29-A99B0534AA6A}" destId="{4011159B-3F83-441D-87DB-35E4ADF216D2}" srcOrd="1" destOrd="0" presId="urn:microsoft.com/office/officeart/2005/8/layout/orgChart1#7"/>
    <dgm:cxn modelId="{15BBF166-D229-41EA-9AB8-6BC46DE02AB8}" type="presParOf" srcId="{5B633E23-F8AA-4A6A-A139-ADC5063ABF41}" destId="{743D5326-F8C8-4266-B216-11F6C207AF8E}" srcOrd="1" destOrd="0" presId="urn:microsoft.com/office/officeart/2005/8/layout/orgChart1#7"/>
    <dgm:cxn modelId="{642849CC-DEEA-4C9D-89C6-062C5570D44A}" type="presParOf" srcId="{5B633E23-F8AA-4A6A-A139-ADC5063ABF41}" destId="{2FF44D19-2DB4-40E1-8CD9-4FD068E2147C}" srcOrd="2" destOrd="0" presId="urn:microsoft.com/office/officeart/2005/8/layout/orgChart1#7"/>
    <dgm:cxn modelId="{A8BDE928-08DD-4543-A8EE-44C7676743B2}" type="presParOf" srcId="{37420593-A4B1-4FDA-B2BB-6C152CE88645}" destId="{AC3542C6-438A-47A2-BEDD-A0DC55492822}" srcOrd="2" destOrd="0" presId="urn:microsoft.com/office/officeart/2005/8/layout/orgChart1#7"/>
    <dgm:cxn modelId="{637673B4-4593-44CB-ACE8-7BF1AF463F87}" type="presParOf" srcId="{37420593-A4B1-4FDA-B2BB-6C152CE88645}" destId="{8F9EA889-DA5D-424B-80B5-F73D28390D88}" srcOrd="3" destOrd="0" presId="urn:microsoft.com/office/officeart/2005/8/layout/orgChart1#7"/>
    <dgm:cxn modelId="{74E6391D-7F85-4427-ABF6-D2FA927767C7}" type="presParOf" srcId="{8F9EA889-DA5D-424B-80B5-F73D28390D88}" destId="{611FC3C9-7739-4DE6-B4A7-305836E5B3A9}" srcOrd="0" destOrd="0" presId="urn:microsoft.com/office/officeart/2005/8/layout/orgChart1#7"/>
    <dgm:cxn modelId="{49BA9E6A-8ADD-4229-81CF-61D890C1BF81}" type="presParOf" srcId="{611FC3C9-7739-4DE6-B4A7-305836E5B3A9}" destId="{93CDA012-FDDC-4384-BE58-0DB321C78907}" srcOrd="0" destOrd="0" presId="urn:microsoft.com/office/officeart/2005/8/layout/orgChart1#7"/>
    <dgm:cxn modelId="{47FB7280-50A3-42B7-B22D-AE12E55FAC0D}" type="presParOf" srcId="{611FC3C9-7739-4DE6-B4A7-305836E5B3A9}" destId="{36EE2998-F09C-4810-A5A4-25104BC71ECC}" srcOrd="1" destOrd="0" presId="urn:microsoft.com/office/officeart/2005/8/layout/orgChart1#7"/>
    <dgm:cxn modelId="{4A398D33-432D-4A45-AD6D-87FE7995F511}" type="presParOf" srcId="{8F9EA889-DA5D-424B-80B5-F73D28390D88}" destId="{5B6DE488-5DCC-4B59-BDB4-BE6D004A13F0}" srcOrd="1" destOrd="0" presId="urn:microsoft.com/office/officeart/2005/8/layout/orgChart1#7"/>
    <dgm:cxn modelId="{1C3CB4A5-4F10-4245-BD91-B5EE86F7DE07}" type="presParOf" srcId="{8F9EA889-DA5D-424B-80B5-F73D28390D88}" destId="{8BA255E8-8C83-46F7-BC0F-330CE1C56BE0}" srcOrd="2" destOrd="0" presId="urn:microsoft.com/office/officeart/2005/8/layout/orgChart1#7"/>
    <dgm:cxn modelId="{B2ADD4F5-804E-4CB9-8C86-D82F7C8BD0CD}" type="presParOf" srcId="{37420593-A4B1-4FDA-B2BB-6C152CE88645}" destId="{C82A5B69-B234-44A0-AE02-9F69C27FEF99}" srcOrd="4" destOrd="0" presId="urn:microsoft.com/office/officeart/2005/8/layout/orgChart1#7"/>
    <dgm:cxn modelId="{05483C22-57B8-4340-877A-568C6AAE1295}" type="presParOf" srcId="{37420593-A4B1-4FDA-B2BB-6C152CE88645}" destId="{F872411B-C42A-4F49-A9A3-2EF0778B2A28}" srcOrd="5" destOrd="0" presId="urn:microsoft.com/office/officeart/2005/8/layout/orgChart1#7"/>
    <dgm:cxn modelId="{2138A4FE-4DEA-4BCE-AB84-6AACE3262F89}" type="presParOf" srcId="{F872411B-C42A-4F49-A9A3-2EF0778B2A28}" destId="{AE3368C7-A1BC-4FDE-A1C8-EB6FED5094B1}" srcOrd="0" destOrd="0" presId="urn:microsoft.com/office/officeart/2005/8/layout/orgChart1#7"/>
    <dgm:cxn modelId="{048B0D47-1532-40A1-8755-DEF6816A4884}" type="presParOf" srcId="{AE3368C7-A1BC-4FDE-A1C8-EB6FED5094B1}" destId="{048FCB3F-BBAF-4C91-91D4-3C18215A14C2}" srcOrd="0" destOrd="0" presId="urn:microsoft.com/office/officeart/2005/8/layout/orgChart1#7"/>
    <dgm:cxn modelId="{FAA930C5-751C-4822-8DCE-E0C9A8A19CE0}" type="presParOf" srcId="{AE3368C7-A1BC-4FDE-A1C8-EB6FED5094B1}" destId="{D19F069C-8AA7-406C-9270-6978D03E11A2}" srcOrd="1" destOrd="0" presId="urn:microsoft.com/office/officeart/2005/8/layout/orgChart1#7"/>
    <dgm:cxn modelId="{3FC3323A-E057-437D-A729-12798E849E7E}" type="presParOf" srcId="{F872411B-C42A-4F49-A9A3-2EF0778B2A28}" destId="{6376D4B0-33CB-43E8-A553-0CB7542A9526}" srcOrd="1" destOrd="0" presId="urn:microsoft.com/office/officeart/2005/8/layout/orgChart1#7"/>
    <dgm:cxn modelId="{1592C957-B9AE-4150-9C1B-7B5EE14A6149}" type="presParOf" srcId="{F872411B-C42A-4F49-A9A3-2EF0778B2A28}" destId="{C4DD4B47-2E3A-4639-B801-8FD4A3048862}" srcOrd="2" destOrd="0" presId="urn:microsoft.com/office/officeart/2005/8/layout/orgChart1#7"/>
    <dgm:cxn modelId="{B264B323-3D0D-4D2A-8690-D9F9F68ADA42}" type="presParOf" srcId="{C0DC7BC2-FE16-4496-98E8-C073D254E1AC}" destId="{35AD3659-4354-4999-88E6-095622CD128F}" srcOrd="2" destOrd="0" presId="urn:microsoft.com/office/officeart/2005/8/layout/orgChart1#7"/>
    <dgm:cxn modelId="{CCA65A5D-B829-48FA-83FB-229A291785E8}" type="presParOf" srcId="{5432AA40-A092-40BB-A803-EAED2225274C}" destId="{E186E0F4-3BD8-444F-B8BD-0C14E5F549D2}" srcOrd="4" destOrd="0" presId="urn:microsoft.com/office/officeart/2005/8/layout/orgChart1#7"/>
    <dgm:cxn modelId="{FB9C044F-65B0-4445-B3A7-05F6366FC05F}" type="presParOf" srcId="{5432AA40-A092-40BB-A803-EAED2225274C}" destId="{2C4F42CE-4727-4E22-985D-B1CF68D32192}" srcOrd="5" destOrd="0" presId="urn:microsoft.com/office/officeart/2005/8/layout/orgChart1#7"/>
    <dgm:cxn modelId="{603A0DEE-1E23-441F-BAF6-6CD8313461B4}" type="presParOf" srcId="{2C4F42CE-4727-4E22-985D-B1CF68D32192}" destId="{0DC93075-DC59-46C7-868C-ED53A63565FF}" srcOrd="0" destOrd="0" presId="urn:microsoft.com/office/officeart/2005/8/layout/orgChart1#7"/>
    <dgm:cxn modelId="{492808CE-F550-4FFF-B799-10987B94F62D}" type="presParOf" srcId="{0DC93075-DC59-46C7-868C-ED53A63565FF}" destId="{E908A7FE-13F1-4977-8796-5457E15826FB}" srcOrd="0" destOrd="0" presId="urn:microsoft.com/office/officeart/2005/8/layout/orgChart1#7"/>
    <dgm:cxn modelId="{E963C7A5-A047-40B9-B26F-412D615120EA}" type="presParOf" srcId="{0DC93075-DC59-46C7-868C-ED53A63565FF}" destId="{C91DF917-64A5-4DAB-BBC2-6DAD077E2F0E}" srcOrd="1" destOrd="0" presId="urn:microsoft.com/office/officeart/2005/8/layout/orgChart1#7"/>
    <dgm:cxn modelId="{B33A3BE5-9829-4FAC-A7DC-5D29DDEF228A}" type="presParOf" srcId="{2C4F42CE-4727-4E22-985D-B1CF68D32192}" destId="{A7A7546C-4628-4C12-8F6E-D790D227E703}" srcOrd="1" destOrd="0" presId="urn:microsoft.com/office/officeart/2005/8/layout/orgChart1#7"/>
    <dgm:cxn modelId="{D066F6DB-22CA-4CFA-A68F-D6C5F8D9B465}" type="presParOf" srcId="{A7A7546C-4628-4C12-8F6E-D790D227E703}" destId="{781EC143-A48E-4E6E-8A58-3E2016B2D720}" srcOrd="0" destOrd="0" presId="urn:microsoft.com/office/officeart/2005/8/layout/orgChart1#7"/>
    <dgm:cxn modelId="{8B54A98F-88B7-4F53-8C38-231B5BB523C7}" type="presParOf" srcId="{A7A7546C-4628-4C12-8F6E-D790D227E703}" destId="{92AEE7A4-6ADF-4CBA-B895-EF27C850F205}" srcOrd="1" destOrd="0" presId="urn:microsoft.com/office/officeart/2005/8/layout/orgChart1#7"/>
    <dgm:cxn modelId="{3F591C39-3527-471C-95BF-4724C191F4EE}" type="presParOf" srcId="{92AEE7A4-6ADF-4CBA-B895-EF27C850F205}" destId="{F09A81C1-5B8A-41C5-818B-58F4975F6038}" srcOrd="0" destOrd="0" presId="urn:microsoft.com/office/officeart/2005/8/layout/orgChart1#7"/>
    <dgm:cxn modelId="{8A217542-1D4D-4D28-B502-24E57DE3638B}" type="presParOf" srcId="{F09A81C1-5B8A-41C5-818B-58F4975F6038}" destId="{8674EE30-9F7E-4244-AFED-AE2C94AAF136}" srcOrd="0" destOrd="0" presId="urn:microsoft.com/office/officeart/2005/8/layout/orgChart1#7"/>
    <dgm:cxn modelId="{946E9BDB-795A-4F0A-AB4E-A5F899FED044}" type="presParOf" srcId="{F09A81C1-5B8A-41C5-818B-58F4975F6038}" destId="{A0FF441A-980F-4F32-B067-2D8062BEC436}" srcOrd="1" destOrd="0" presId="urn:microsoft.com/office/officeart/2005/8/layout/orgChart1#7"/>
    <dgm:cxn modelId="{5FA16DCB-654C-4BCB-A055-44058E68C92E}" type="presParOf" srcId="{92AEE7A4-6ADF-4CBA-B895-EF27C850F205}" destId="{D12CB3D7-994F-4D97-96FC-4CC303E927A4}" srcOrd="1" destOrd="0" presId="urn:microsoft.com/office/officeart/2005/8/layout/orgChart1#7"/>
    <dgm:cxn modelId="{3A3CE8B6-DF44-4EC9-9CD0-A7824C428370}" type="presParOf" srcId="{92AEE7A4-6ADF-4CBA-B895-EF27C850F205}" destId="{6849594F-1DF6-45D9-B43B-5420DE943DC4}" srcOrd="2" destOrd="0" presId="urn:microsoft.com/office/officeart/2005/8/layout/orgChart1#7"/>
    <dgm:cxn modelId="{95A40E26-A064-48E3-8188-2D708648721D}" type="presParOf" srcId="{A7A7546C-4628-4C12-8F6E-D790D227E703}" destId="{EA2CB209-C42A-4D7C-9BD3-EEEBD164C339}" srcOrd="2" destOrd="0" presId="urn:microsoft.com/office/officeart/2005/8/layout/orgChart1#7"/>
    <dgm:cxn modelId="{94F1E421-B781-4169-B646-C57250DCEBD4}" type="presParOf" srcId="{A7A7546C-4628-4C12-8F6E-D790D227E703}" destId="{28729CEA-90A7-477A-8474-014920D3A583}" srcOrd="3" destOrd="0" presId="urn:microsoft.com/office/officeart/2005/8/layout/orgChart1#7"/>
    <dgm:cxn modelId="{9ACE8A6D-9D8E-4C46-AC1E-DD700E32A8C9}" type="presParOf" srcId="{28729CEA-90A7-477A-8474-014920D3A583}" destId="{A016933D-9249-4CBC-8B43-2590C70DB58B}" srcOrd="0" destOrd="0" presId="urn:microsoft.com/office/officeart/2005/8/layout/orgChart1#7"/>
    <dgm:cxn modelId="{5530B558-9D1F-413B-883A-F49F8F05AC84}" type="presParOf" srcId="{A016933D-9249-4CBC-8B43-2590C70DB58B}" destId="{16E7BBAB-AD90-4DD0-AF8A-CEC755AC1C9D}" srcOrd="0" destOrd="0" presId="urn:microsoft.com/office/officeart/2005/8/layout/orgChart1#7"/>
    <dgm:cxn modelId="{C252116C-2477-4F08-8740-AB35136E2C85}" type="presParOf" srcId="{A016933D-9249-4CBC-8B43-2590C70DB58B}" destId="{E268AE23-5CCD-41A7-8C66-52333EB7E372}" srcOrd="1" destOrd="0" presId="urn:microsoft.com/office/officeart/2005/8/layout/orgChart1#7"/>
    <dgm:cxn modelId="{AD312BE0-009D-4C97-8E81-6DF0A6F32D6A}" type="presParOf" srcId="{28729CEA-90A7-477A-8474-014920D3A583}" destId="{1458F1BE-89BD-482D-94C3-604DCE93DF42}" srcOrd="1" destOrd="0" presId="urn:microsoft.com/office/officeart/2005/8/layout/orgChart1#7"/>
    <dgm:cxn modelId="{48C1B3FA-8E8E-445C-81DD-F871777ACB65}" type="presParOf" srcId="{28729CEA-90A7-477A-8474-014920D3A583}" destId="{D2AB0519-9069-4ECB-BD6C-550DE40C9DF7}" srcOrd="2" destOrd="0" presId="urn:microsoft.com/office/officeart/2005/8/layout/orgChart1#7"/>
    <dgm:cxn modelId="{73AD404B-1C08-41FE-8498-F9B91E0FCF21}" type="presParOf" srcId="{A7A7546C-4628-4C12-8F6E-D790D227E703}" destId="{24450824-B14E-4128-BD78-DCD4D6E2E903}" srcOrd="4" destOrd="0" presId="urn:microsoft.com/office/officeart/2005/8/layout/orgChart1#7"/>
    <dgm:cxn modelId="{4F17C2DA-C597-4015-87ED-412E2025961E}" type="presParOf" srcId="{A7A7546C-4628-4C12-8F6E-D790D227E703}" destId="{9BA6085E-572C-407E-810A-5DEC820F4724}" srcOrd="5" destOrd="0" presId="urn:microsoft.com/office/officeart/2005/8/layout/orgChart1#7"/>
    <dgm:cxn modelId="{4DCA7EE3-AB37-47E0-A750-72FBBB2ADD18}" type="presParOf" srcId="{9BA6085E-572C-407E-810A-5DEC820F4724}" destId="{9588F42C-DA0E-4E1B-B0C4-DA4A33135790}" srcOrd="0" destOrd="0" presId="urn:microsoft.com/office/officeart/2005/8/layout/orgChart1#7"/>
    <dgm:cxn modelId="{430A0E6E-411F-49FF-9172-BBC1DC32843E}" type="presParOf" srcId="{9588F42C-DA0E-4E1B-B0C4-DA4A33135790}" destId="{83FCC4AB-3414-4471-AC1E-EE3B10282C95}" srcOrd="0" destOrd="0" presId="urn:microsoft.com/office/officeart/2005/8/layout/orgChart1#7"/>
    <dgm:cxn modelId="{B4BFDB82-FE30-4236-9A36-77E5C586A303}" type="presParOf" srcId="{9588F42C-DA0E-4E1B-B0C4-DA4A33135790}" destId="{8FB3B848-7EA1-41A2-8FFB-3DA19C9CB18C}" srcOrd="1" destOrd="0" presId="urn:microsoft.com/office/officeart/2005/8/layout/orgChart1#7"/>
    <dgm:cxn modelId="{1032B215-CD04-416D-9C74-8F88E9E831C7}" type="presParOf" srcId="{9BA6085E-572C-407E-810A-5DEC820F4724}" destId="{B8D84919-7D98-4654-A7E1-EE6670EFCC1D}" srcOrd="1" destOrd="0" presId="urn:microsoft.com/office/officeart/2005/8/layout/orgChart1#7"/>
    <dgm:cxn modelId="{9E3FCF2B-0D46-4536-AA42-E107D1CA71AF}" type="presParOf" srcId="{9BA6085E-572C-407E-810A-5DEC820F4724}" destId="{953AD07B-E830-4401-8B61-2ADBC573A165}" srcOrd="2" destOrd="0" presId="urn:microsoft.com/office/officeart/2005/8/layout/orgChart1#7"/>
    <dgm:cxn modelId="{127C69A3-E304-4B7D-ABA6-DE968F1465D2}" type="presParOf" srcId="{A7A7546C-4628-4C12-8F6E-D790D227E703}" destId="{DF95FA61-C0C2-4089-A42D-5456A39D26D2}" srcOrd="6" destOrd="0" presId="urn:microsoft.com/office/officeart/2005/8/layout/orgChart1#7"/>
    <dgm:cxn modelId="{4347FCAF-29FA-4C7C-8D77-14A0DAEE2DC0}" type="presParOf" srcId="{A7A7546C-4628-4C12-8F6E-D790D227E703}" destId="{403A05AD-D5E1-4191-A666-4FF5FDE8391C}" srcOrd="7" destOrd="0" presId="urn:microsoft.com/office/officeart/2005/8/layout/orgChart1#7"/>
    <dgm:cxn modelId="{DC1CF20E-6D19-4EAF-9B51-5792527F083B}" type="presParOf" srcId="{403A05AD-D5E1-4191-A666-4FF5FDE8391C}" destId="{3F9B3400-301F-4922-BECA-9A502D28FA5E}" srcOrd="0" destOrd="0" presId="urn:microsoft.com/office/officeart/2005/8/layout/orgChart1#7"/>
    <dgm:cxn modelId="{8DAC5286-86A6-4AD1-B2C9-0E2E601EDC0F}" type="presParOf" srcId="{3F9B3400-301F-4922-BECA-9A502D28FA5E}" destId="{9A4E869D-B1CE-411D-A874-0D1EE1BAA16B}" srcOrd="0" destOrd="0" presId="urn:microsoft.com/office/officeart/2005/8/layout/orgChart1#7"/>
    <dgm:cxn modelId="{9DD4F93B-C2FF-4E3F-804F-4D1B6B7F1E19}" type="presParOf" srcId="{3F9B3400-301F-4922-BECA-9A502D28FA5E}" destId="{761CD868-5463-480B-9FB2-8469C2B755DD}" srcOrd="1" destOrd="0" presId="urn:microsoft.com/office/officeart/2005/8/layout/orgChart1#7"/>
    <dgm:cxn modelId="{437D64EE-1550-4641-B68B-32BF48B3E564}" type="presParOf" srcId="{403A05AD-D5E1-4191-A666-4FF5FDE8391C}" destId="{22C4257D-0FD4-485E-A80F-97F6DE4A4305}" srcOrd="1" destOrd="0" presId="urn:microsoft.com/office/officeart/2005/8/layout/orgChart1#7"/>
    <dgm:cxn modelId="{800D2B0E-BCC0-4917-8906-915ACC03E83C}" type="presParOf" srcId="{403A05AD-D5E1-4191-A666-4FF5FDE8391C}" destId="{27C13950-F823-4B1B-ABFC-5FF009ED285E}" srcOrd="2" destOrd="0" presId="urn:microsoft.com/office/officeart/2005/8/layout/orgChart1#7"/>
    <dgm:cxn modelId="{1A7FEEAF-5505-46B6-A390-A0054EAE9FE5}" type="presParOf" srcId="{2C4F42CE-4727-4E22-985D-B1CF68D32192}" destId="{721BE0AB-3F9D-465E-9756-4C5397B5ED43}" srcOrd="2" destOrd="0" presId="urn:microsoft.com/office/officeart/2005/8/layout/orgChart1#7"/>
    <dgm:cxn modelId="{95E3897E-AE10-4894-813F-3CC48F38AE14}" type="presParOf" srcId="{5432AA40-A092-40BB-A803-EAED2225274C}" destId="{FFDB0C46-4E96-48CF-90DF-1EC11C15617A}" srcOrd="6" destOrd="0" presId="urn:microsoft.com/office/officeart/2005/8/layout/orgChart1#7"/>
    <dgm:cxn modelId="{6C102D73-1EA5-4302-B6B8-70FDC168FABF}" type="presParOf" srcId="{5432AA40-A092-40BB-A803-EAED2225274C}" destId="{7F36AA21-6594-4A9D-8758-2AA096C7D7E7}" srcOrd="7" destOrd="0" presId="urn:microsoft.com/office/officeart/2005/8/layout/orgChart1#7"/>
    <dgm:cxn modelId="{0D796C98-35C8-47E8-9819-11591C57E85F}" type="presParOf" srcId="{7F36AA21-6594-4A9D-8758-2AA096C7D7E7}" destId="{606873AC-324C-4E3D-9488-614DE96FC060}" srcOrd="0" destOrd="0" presId="urn:microsoft.com/office/officeart/2005/8/layout/orgChart1#7"/>
    <dgm:cxn modelId="{2B2E1B71-7DD2-4E35-B7EE-EB9E4FF5BB68}" type="presParOf" srcId="{606873AC-324C-4E3D-9488-614DE96FC060}" destId="{B6B8CEE5-6DBE-4791-859D-71DF721510B0}" srcOrd="0" destOrd="0" presId="urn:microsoft.com/office/officeart/2005/8/layout/orgChart1#7"/>
    <dgm:cxn modelId="{7336ABD8-BF1D-444F-8265-B0A5FEB74867}" type="presParOf" srcId="{606873AC-324C-4E3D-9488-614DE96FC060}" destId="{7FF566BB-4B5B-4152-93AE-F3A53A3A2EAE}" srcOrd="1" destOrd="0" presId="urn:microsoft.com/office/officeart/2005/8/layout/orgChart1#7"/>
    <dgm:cxn modelId="{D48A8E44-F11F-4840-88EC-387C4B8E01F1}" type="presParOf" srcId="{7F36AA21-6594-4A9D-8758-2AA096C7D7E7}" destId="{D3EE2C2E-2E68-4338-8D8B-BF862977B09D}" srcOrd="1" destOrd="0" presId="urn:microsoft.com/office/officeart/2005/8/layout/orgChart1#7"/>
    <dgm:cxn modelId="{64C047AC-E507-4506-8F06-E5D7ABCA7E1D}" type="presParOf" srcId="{D3EE2C2E-2E68-4338-8D8B-BF862977B09D}" destId="{88BD1AC4-B85B-4775-90C6-B285A8BB8D17}" srcOrd="0" destOrd="0" presId="urn:microsoft.com/office/officeart/2005/8/layout/orgChart1#7"/>
    <dgm:cxn modelId="{853104A0-F5F1-49AD-8882-E9FF92CD287A}" type="presParOf" srcId="{D3EE2C2E-2E68-4338-8D8B-BF862977B09D}" destId="{FB7EE52E-518D-44BE-BE97-04AA55F92C91}" srcOrd="1" destOrd="0" presId="urn:microsoft.com/office/officeart/2005/8/layout/orgChart1#7"/>
    <dgm:cxn modelId="{87FE1A50-2DC8-4799-A932-701BC08A8D00}" type="presParOf" srcId="{FB7EE52E-518D-44BE-BE97-04AA55F92C91}" destId="{D4B739C0-5586-430C-9D15-550EBA192123}" srcOrd="0" destOrd="0" presId="urn:microsoft.com/office/officeart/2005/8/layout/orgChart1#7"/>
    <dgm:cxn modelId="{BB1F26C9-BB1B-4FCA-BC6A-1B12D16E302B}" type="presParOf" srcId="{D4B739C0-5586-430C-9D15-550EBA192123}" destId="{6C7424FF-9651-4DBE-82ED-9BDCDEB14482}" srcOrd="0" destOrd="0" presId="urn:microsoft.com/office/officeart/2005/8/layout/orgChart1#7"/>
    <dgm:cxn modelId="{3757E345-368B-4865-92FF-C925AF7106CC}" type="presParOf" srcId="{D4B739C0-5586-430C-9D15-550EBA192123}" destId="{C7449E51-8061-414A-ABBF-E2EDFC7D418F}" srcOrd="1" destOrd="0" presId="urn:microsoft.com/office/officeart/2005/8/layout/orgChart1#7"/>
    <dgm:cxn modelId="{E7BFFCE5-C9F4-4843-8C43-FD61172D7B1E}" type="presParOf" srcId="{FB7EE52E-518D-44BE-BE97-04AA55F92C91}" destId="{927C9E4C-AE38-4A2B-8BD8-CFDA942647EB}" srcOrd="1" destOrd="0" presId="urn:microsoft.com/office/officeart/2005/8/layout/orgChart1#7"/>
    <dgm:cxn modelId="{CA098FB4-99F0-43E0-9E01-D71FA17338A9}" type="presParOf" srcId="{FB7EE52E-518D-44BE-BE97-04AA55F92C91}" destId="{663A891A-5E0E-456B-A54D-4DB18E419369}" srcOrd="2" destOrd="0" presId="urn:microsoft.com/office/officeart/2005/8/layout/orgChart1#7"/>
    <dgm:cxn modelId="{0A8C3641-1D73-4AF0-B161-08088A0629A9}" type="presParOf" srcId="{D3EE2C2E-2E68-4338-8D8B-BF862977B09D}" destId="{F55E3AB6-9828-4B65-B761-7E1034EDEF87}" srcOrd="2" destOrd="0" presId="urn:microsoft.com/office/officeart/2005/8/layout/orgChart1#7"/>
    <dgm:cxn modelId="{34B9D044-5F8B-411B-9304-3C7E3F2FA2AC}" type="presParOf" srcId="{D3EE2C2E-2E68-4338-8D8B-BF862977B09D}" destId="{331527E3-666C-478B-88B8-4D14EBCFF272}" srcOrd="3" destOrd="0" presId="urn:microsoft.com/office/officeart/2005/8/layout/orgChart1#7"/>
    <dgm:cxn modelId="{7E9DC1DA-361E-42A8-BBDD-4782596123A0}" type="presParOf" srcId="{331527E3-666C-478B-88B8-4D14EBCFF272}" destId="{1C2C8B54-B9AC-458A-94C0-676959BA3117}" srcOrd="0" destOrd="0" presId="urn:microsoft.com/office/officeart/2005/8/layout/orgChart1#7"/>
    <dgm:cxn modelId="{93AE8E52-5CDD-492D-835D-09AC089F3B13}" type="presParOf" srcId="{1C2C8B54-B9AC-458A-94C0-676959BA3117}" destId="{B9230C74-162A-4D26-AF10-36D166912B56}" srcOrd="0" destOrd="0" presId="urn:microsoft.com/office/officeart/2005/8/layout/orgChart1#7"/>
    <dgm:cxn modelId="{C7E1B081-D962-48FF-92FF-793B32455B9F}" type="presParOf" srcId="{1C2C8B54-B9AC-458A-94C0-676959BA3117}" destId="{5095700A-2DF0-4CFA-B284-83F150C53C93}" srcOrd="1" destOrd="0" presId="urn:microsoft.com/office/officeart/2005/8/layout/orgChart1#7"/>
    <dgm:cxn modelId="{F354B978-0BD4-4C46-83F1-89517235D093}" type="presParOf" srcId="{331527E3-666C-478B-88B8-4D14EBCFF272}" destId="{07F754B4-350D-4B6D-864C-7D5B1135F31A}" srcOrd="1" destOrd="0" presId="urn:microsoft.com/office/officeart/2005/8/layout/orgChart1#7"/>
    <dgm:cxn modelId="{2D42ADDD-B564-43F7-A3B4-CF88CED5432C}" type="presParOf" srcId="{331527E3-666C-478B-88B8-4D14EBCFF272}" destId="{69D2A90D-73AB-45BF-8D74-247DB0F213C4}" srcOrd="2" destOrd="0" presId="urn:microsoft.com/office/officeart/2005/8/layout/orgChart1#7"/>
    <dgm:cxn modelId="{B4E47CFF-39E9-4F49-AEEF-E0203AB6D03A}" type="presParOf" srcId="{D3EE2C2E-2E68-4338-8D8B-BF862977B09D}" destId="{0580A4D1-1F87-49CA-92C3-E701D5EC7C45}" srcOrd="4" destOrd="0" presId="urn:microsoft.com/office/officeart/2005/8/layout/orgChart1#7"/>
    <dgm:cxn modelId="{B55A8908-55DD-4412-B3E6-E61A476DAF3F}" type="presParOf" srcId="{D3EE2C2E-2E68-4338-8D8B-BF862977B09D}" destId="{BD21EAD3-CCD6-4925-BBF1-39D02CD151EE}" srcOrd="5" destOrd="0" presId="urn:microsoft.com/office/officeart/2005/8/layout/orgChart1#7"/>
    <dgm:cxn modelId="{E2D0A40A-CEB3-4571-ACF7-50BC4C2673B4}" type="presParOf" srcId="{BD21EAD3-CCD6-4925-BBF1-39D02CD151EE}" destId="{268C59E7-4036-4CD6-A06F-667CF5EE59B6}" srcOrd="0" destOrd="0" presId="urn:microsoft.com/office/officeart/2005/8/layout/orgChart1#7"/>
    <dgm:cxn modelId="{E6FA104D-6B64-458B-A1CB-065F77AE36F5}" type="presParOf" srcId="{268C59E7-4036-4CD6-A06F-667CF5EE59B6}" destId="{0129DBD9-9C2E-4D0F-AED8-EB3277131D3F}" srcOrd="0" destOrd="0" presId="urn:microsoft.com/office/officeart/2005/8/layout/orgChart1#7"/>
    <dgm:cxn modelId="{62B3BAE7-238A-4E4E-916E-C1906A01C68E}" type="presParOf" srcId="{268C59E7-4036-4CD6-A06F-667CF5EE59B6}" destId="{436D0DFA-BA26-4B8F-8760-9D8815D098B1}" srcOrd="1" destOrd="0" presId="urn:microsoft.com/office/officeart/2005/8/layout/orgChart1#7"/>
    <dgm:cxn modelId="{F6E16477-E62F-4BBE-BEB8-934BE6D9509A}" type="presParOf" srcId="{BD21EAD3-CCD6-4925-BBF1-39D02CD151EE}" destId="{790C2BC9-5428-4BB2-85B1-51F01A22BD52}" srcOrd="1" destOrd="0" presId="urn:microsoft.com/office/officeart/2005/8/layout/orgChart1#7"/>
    <dgm:cxn modelId="{D0BA9DFD-8C99-4518-B814-48AA10338E6A}" type="presParOf" srcId="{BD21EAD3-CCD6-4925-BBF1-39D02CD151EE}" destId="{B9E42C86-30F5-4A72-BC8C-5D154BD0E4B7}" srcOrd="2" destOrd="0" presId="urn:microsoft.com/office/officeart/2005/8/layout/orgChart1#7"/>
    <dgm:cxn modelId="{A549B095-3C08-44CB-8E61-9CD6D166D98F}" type="presParOf" srcId="{D3EE2C2E-2E68-4338-8D8B-BF862977B09D}" destId="{51B3685C-57A1-4AE4-B2A7-12F9B74317A1}" srcOrd="6" destOrd="0" presId="urn:microsoft.com/office/officeart/2005/8/layout/orgChart1#7"/>
    <dgm:cxn modelId="{6C16707C-A1B3-4EB2-B282-64F620386900}" type="presParOf" srcId="{D3EE2C2E-2E68-4338-8D8B-BF862977B09D}" destId="{235C2C6A-A602-4EEF-A90A-8B0002C4157C}" srcOrd="7" destOrd="0" presId="urn:microsoft.com/office/officeart/2005/8/layout/orgChart1#7"/>
    <dgm:cxn modelId="{40BAF013-9681-4960-B7F8-B5B63106A25C}" type="presParOf" srcId="{235C2C6A-A602-4EEF-A90A-8B0002C4157C}" destId="{159EC3E0-5322-4142-A916-AEC4538CADB2}" srcOrd="0" destOrd="0" presId="urn:microsoft.com/office/officeart/2005/8/layout/orgChart1#7"/>
    <dgm:cxn modelId="{26AEB4B3-DDD1-4813-9CBC-9AE6B5E9CEFE}" type="presParOf" srcId="{159EC3E0-5322-4142-A916-AEC4538CADB2}" destId="{22383A2B-EAC1-46FB-A57E-4ACE7BBD792F}" srcOrd="0" destOrd="0" presId="urn:microsoft.com/office/officeart/2005/8/layout/orgChart1#7"/>
    <dgm:cxn modelId="{30ADC690-0D12-4D95-93C6-88ACA0225483}" type="presParOf" srcId="{159EC3E0-5322-4142-A916-AEC4538CADB2}" destId="{CC5F5DC8-D6CD-45A7-9056-53C40FCB66C4}" srcOrd="1" destOrd="0" presId="urn:microsoft.com/office/officeart/2005/8/layout/orgChart1#7"/>
    <dgm:cxn modelId="{6E2B2B5B-5065-4C89-B056-B0FAE9BF73B8}" type="presParOf" srcId="{235C2C6A-A602-4EEF-A90A-8B0002C4157C}" destId="{51941393-C040-40C3-8B72-AC32907B73DA}" srcOrd="1" destOrd="0" presId="urn:microsoft.com/office/officeart/2005/8/layout/orgChart1#7"/>
    <dgm:cxn modelId="{DA7ECBB9-FA4E-4CCD-9175-EEC2462C6A1B}" type="presParOf" srcId="{235C2C6A-A602-4EEF-A90A-8B0002C4157C}" destId="{4FA0686A-2E73-4458-AD95-ED1B3A86FD8C}" srcOrd="2" destOrd="0" presId="urn:microsoft.com/office/officeart/2005/8/layout/orgChart1#7"/>
    <dgm:cxn modelId="{A9260AA3-EFC9-410D-8C32-534AEB2C2DC0}" type="presParOf" srcId="{7F36AA21-6594-4A9D-8758-2AA096C7D7E7}" destId="{A1BF4A20-D859-4149-A61D-CCF93C6CAE4F}" srcOrd="2" destOrd="0" presId="urn:microsoft.com/office/officeart/2005/8/layout/orgChart1#7"/>
    <dgm:cxn modelId="{217BA0B1-127B-42FF-8355-D2133F73AD73}" type="presParOf" srcId="{5432AA40-A092-40BB-A803-EAED2225274C}" destId="{813CAF69-4FDF-4A3D-8B13-79CC706746AF}" srcOrd="8" destOrd="0" presId="urn:microsoft.com/office/officeart/2005/8/layout/orgChart1#7"/>
    <dgm:cxn modelId="{359DC3B7-B388-4829-9AC4-CE25E582618C}" type="presParOf" srcId="{5432AA40-A092-40BB-A803-EAED2225274C}" destId="{9270C9D7-4B2D-4055-9D63-67A135E63AFA}" srcOrd="9" destOrd="0" presId="urn:microsoft.com/office/officeart/2005/8/layout/orgChart1#7"/>
    <dgm:cxn modelId="{E181FD9C-4931-4AF0-9140-1BEFF2169FB4}" type="presParOf" srcId="{9270C9D7-4B2D-4055-9D63-67A135E63AFA}" destId="{284C63C1-94DA-47A9-AE66-39202E0D28CE}" srcOrd="0" destOrd="0" presId="urn:microsoft.com/office/officeart/2005/8/layout/orgChart1#7"/>
    <dgm:cxn modelId="{A8040161-A3D3-4800-986A-100AA1249429}" type="presParOf" srcId="{284C63C1-94DA-47A9-AE66-39202E0D28CE}" destId="{6EFA95BD-ACF1-415E-BF4F-7FBF3F1AA623}" srcOrd="0" destOrd="0" presId="urn:microsoft.com/office/officeart/2005/8/layout/orgChart1#7"/>
    <dgm:cxn modelId="{46E71870-2A0D-4960-93ED-96039524EF69}" type="presParOf" srcId="{284C63C1-94DA-47A9-AE66-39202E0D28CE}" destId="{BC0B7033-0755-4B8D-B3E8-8DB82733E702}" srcOrd="1" destOrd="0" presId="urn:microsoft.com/office/officeart/2005/8/layout/orgChart1#7"/>
    <dgm:cxn modelId="{7D64AEDD-EFA2-4F1E-BE16-2AD87151B3F3}" type="presParOf" srcId="{9270C9D7-4B2D-4055-9D63-67A135E63AFA}" destId="{0BB9C060-EE3C-4F71-A6F3-00FD1A8DC7F3}" srcOrd="1" destOrd="0" presId="urn:microsoft.com/office/officeart/2005/8/layout/orgChart1#7"/>
    <dgm:cxn modelId="{70582A35-278D-4037-9316-F7AB16011A9E}" type="presParOf" srcId="{0BB9C060-EE3C-4F71-A6F3-00FD1A8DC7F3}" destId="{D6D78E25-B5C1-493C-AB81-D0E738F8763B}" srcOrd="0" destOrd="0" presId="urn:microsoft.com/office/officeart/2005/8/layout/orgChart1#7"/>
    <dgm:cxn modelId="{798C2A36-C766-488B-921D-543CD540A972}" type="presParOf" srcId="{0BB9C060-EE3C-4F71-A6F3-00FD1A8DC7F3}" destId="{4F4E2001-85A0-4F8C-BB5B-27C7BC07280B}" srcOrd="1" destOrd="0" presId="urn:microsoft.com/office/officeart/2005/8/layout/orgChart1#7"/>
    <dgm:cxn modelId="{9A03FEB2-B895-4624-AFEF-7752F39753E2}" type="presParOf" srcId="{4F4E2001-85A0-4F8C-BB5B-27C7BC07280B}" destId="{03135E73-D5B1-45B1-BD85-687B19282925}" srcOrd="0" destOrd="0" presId="urn:microsoft.com/office/officeart/2005/8/layout/orgChart1#7"/>
    <dgm:cxn modelId="{2F95F32F-EE12-44E0-9E0D-CB5C47BEEED9}" type="presParOf" srcId="{03135E73-D5B1-45B1-BD85-687B19282925}" destId="{B738D050-C023-4608-A644-640907FFB3A8}" srcOrd="0" destOrd="0" presId="urn:microsoft.com/office/officeart/2005/8/layout/orgChart1#7"/>
    <dgm:cxn modelId="{D00B19F6-D419-4381-9287-334DBFC93B6B}" type="presParOf" srcId="{03135E73-D5B1-45B1-BD85-687B19282925}" destId="{43A35C31-C2F0-4B7C-9D17-A7F80F942213}" srcOrd="1" destOrd="0" presId="urn:microsoft.com/office/officeart/2005/8/layout/orgChart1#7"/>
    <dgm:cxn modelId="{F2C12ABF-1EF5-40D5-9670-0272D96F2625}" type="presParOf" srcId="{4F4E2001-85A0-4F8C-BB5B-27C7BC07280B}" destId="{F09FB507-7095-4A9F-89DF-FB92BC91AAC4}" srcOrd="1" destOrd="0" presId="urn:microsoft.com/office/officeart/2005/8/layout/orgChart1#7"/>
    <dgm:cxn modelId="{83D99D23-823F-4C9B-AD08-7D23BFD4B0C6}" type="presParOf" srcId="{4F4E2001-85A0-4F8C-BB5B-27C7BC07280B}" destId="{ECB471DE-B724-458D-A88F-D000092C6B69}" srcOrd="2" destOrd="0" presId="urn:microsoft.com/office/officeart/2005/8/layout/orgChart1#7"/>
    <dgm:cxn modelId="{F221797F-6CD8-4C04-BCE7-8EF0F1C21537}" type="presParOf" srcId="{0BB9C060-EE3C-4F71-A6F3-00FD1A8DC7F3}" destId="{F4C235EC-6A5F-4626-AA51-0EF1E156EBEC}" srcOrd="2" destOrd="0" presId="urn:microsoft.com/office/officeart/2005/8/layout/orgChart1#7"/>
    <dgm:cxn modelId="{67453571-5747-4BE0-AC28-04955D6ED6CB}" type="presParOf" srcId="{0BB9C060-EE3C-4F71-A6F3-00FD1A8DC7F3}" destId="{FDAFBA20-9AAD-4F26-B76C-A3722BA8E058}" srcOrd="3" destOrd="0" presId="urn:microsoft.com/office/officeart/2005/8/layout/orgChart1#7"/>
    <dgm:cxn modelId="{3E5526ED-931F-4AA9-AD0A-4B002E119174}" type="presParOf" srcId="{FDAFBA20-9AAD-4F26-B76C-A3722BA8E058}" destId="{040575D4-0376-4198-94DE-FD4466BC38F5}" srcOrd="0" destOrd="0" presId="urn:microsoft.com/office/officeart/2005/8/layout/orgChart1#7"/>
    <dgm:cxn modelId="{79CF5B87-B7B4-43D2-849E-7324B7CEEE9F}" type="presParOf" srcId="{040575D4-0376-4198-94DE-FD4466BC38F5}" destId="{7B1DDBA0-BCB0-4057-807A-0604FA14CB29}" srcOrd="0" destOrd="0" presId="urn:microsoft.com/office/officeart/2005/8/layout/orgChart1#7"/>
    <dgm:cxn modelId="{FE0671CC-A453-4847-B148-70B4EF63B427}" type="presParOf" srcId="{040575D4-0376-4198-94DE-FD4466BC38F5}" destId="{D5259B15-22D5-44EF-8A7C-E66D753D6C81}" srcOrd="1" destOrd="0" presId="urn:microsoft.com/office/officeart/2005/8/layout/orgChart1#7"/>
    <dgm:cxn modelId="{0916E0A6-D7E2-4D21-8B6A-6D6E3E1B20BD}" type="presParOf" srcId="{FDAFBA20-9AAD-4F26-B76C-A3722BA8E058}" destId="{7977FBB6-E310-4324-AF77-EDD56B3CBB91}" srcOrd="1" destOrd="0" presId="urn:microsoft.com/office/officeart/2005/8/layout/orgChart1#7"/>
    <dgm:cxn modelId="{8D636353-C209-4040-99EB-2D0B1B367F2D}" type="presParOf" srcId="{FDAFBA20-9AAD-4F26-B76C-A3722BA8E058}" destId="{96BBB7AB-0ACF-4BEF-ABEF-A70D971DFA1C}" srcOrd="2" destOrd="0" presId="urn:microsoft.com/office/officeart/2005/8/layout/orgChart1#7"/>
    <dgm:cxn modelId="{ED8190D1-CF22-4223-BA72-E6BFF237DC3F}" type="presParOf" srcId="{0BB9C060-EE3C-4F71-A6F3-00FD1A8DC7F3}" destId="{C1EB5F71-4C12-482E-9865-19A33A50257C}" srcOrd="4" destOrd="0" presId="urn:microsoft.com/office/officeart/2005/8/layout/orgChart1#7"/>
    <dgm:cxn modelId="{D469BCCC-3687-4A74-9C9D-991F75AFDC44}" type="presParOf" srcId="{0BB9C060-EE3C-4F71-A6F3-00FD1A8DC7F3}" destId="{2459BBC0-7DA5-44E5-99C9-FD4FEEF04621}" srcOrd="5" destOrd="0" presId="urn:microsoft.com/office/officeart/2005/8/layout/orgChart1#7"/>
    <dgm:cxn modelId="{52FC45D3-6DD2-41D1-943B-789B323B34E8}" type="presParOf" srcId="{2459BBC0-7DA5-44E5-99C9-FD4FEEF04621}" destId="{D2B6F207-F171-469B-B316-6A6A618CE365}" srcOrd="0" destOrd="0" presId="urn:microsoft.com/office/officeart/2005/8/layout/orgChart1#7"/>
    <dgm:cxn modelId="{68FCF900-D1E4-43C7-8DE7-A015A151A224}" type="presParOf" srcId="{D2B6F207-F171-469B-B316-6A6A618CE365}" destId="{022DBA86-FA0E-4CE0-88E5-B70485865162}" srcOrd="0" destOrd="0" presId="urn:microsoft.com/office/officeart/2005/8/layout/orgChart1#7"/>
    <dgm:cxn modelId="{38E0B441-EC42-4222-BC3F-C80F950C6002}" type="presParOf" srcId="{D2B6F207-F171-469B-B316-6A6A618CE365}" destId="{C0227337-C250-482D-92EF-B0DAF0EDAA56}" srcOrd="1" destOrd="0" presId="urn:microsoft.com/office/officeart/2005/8/layout/orgChart1#7"/>
    <dgm:cxn modelId="{37CF0519-8287-4FB2-B211-37C021E79DC2}" type="presParOf" srcId="{2459BBC0-7DA5-44E5-99C9-FD4FEEF04621}" destId="{80BC1B5D-4FAC-4B08-96C5-44C2DF9C92A0}" srcOrd="1" destOrd="0" presId="urn:microsoft.com/office/officeart/2005/8/layout/orgChart1#7"/>
    <dgm:cxn modelId="{E3C0C1D3-1AF2-457A-BC6D-E94B51B9B900}" type="presParOf" srcId="{2459BBC0-7DA5-44E5-99C9-FD4FEEF04621}" destId="{C315DEBD-AA81-4B46-B1C5-EC04B5A59699}" srcOrd="2" destOrd="0" presId="urn:microsoft.com/office/officeart/2005/8/layout/orgChart1#7"/>
    <dgm:cxn modelId="{73054423-11C8-4E8F-BBD2-517D0D3CD8F7}" type="presParOf" srcId="{0BB9C060-EE3C-4F71-A6F3-00FD1A8DC7F3}" destId="{A70C869B-C8B6-4A4B-B4C3-5D229CDF1C77}" srcOrd="6" destOrd="0" presId="urn:microsoft.com/office/officeart/2005/8/layout/orgChart1#7"/>
    <dgm:cxn modelId="{7D4E263A-3B48-45E7-923A-B15F12451282}" type="presParOf" srcId="{0BB9C060-EE3C-4F71-A6F3-00FD1A8DC7F3}" destId="{B88446D2-0F4B-4145-B327-3D7BBE81CA2B}" srcOrd="7" destOrd="0" presId="urn:microsoft.com/office/officeart/2005/8/layout/orgChart1#7"/>
    <dgm:cxn modelId="{47592D5D-D087-418B-B90B-81A8C4C9BFB5}" type="presParOf" srcId="{B88446D2-0F4B-4145-B327-3D7BBE81CA2B}" destId="{D20B0FFA-F5BF-4E00-87EC-A174A1C1A9BE}" srcOrd="0" destOrd="0" presId="urn:microsoft.com/office/officeart/2005/8/layout/orgChart1#7"/>
    <dgm:cxn modelId="{9A6898A9-9273-4CCE-9498-9016658D74FE}" type="presParOf" srcId="{D20B0FFA-F5BF-4E00-87EC-A174A1C1A9BE}" destId="{8ED30953-B4F0-4293-92DE-F6CF58C55C86}" srcOrd="0" destOrd="0" presId="urn:microsoft.com/office/officeart/2005/8/layout/orgChart1#7"/>
    <dgm:cxn modelId="{38EA7B91-76A4-477B-B9C6-691DFA797E7A}" type="presParOf" srcId="{D20B0FFA-F5BF-4E00-87EC-A174A1C1A9BE}" destId="{6D7FA564-73B8-4FC7-AD22-208160D27671}" srcOrd="1" destOrd="0" presId="urn:microsoft.com/office/officeart/2005/8/layout/orgChart1#7"/>
    <dgm:cxn modelId="{5731941A-24A8-4A2A-8342-53D85B41746E}" type="presParOf" srcId="{B88446D2-0F4B-4145-B327-3D7BBE81CA2B}" destId="{E3A6EE88-A725-4CB7-85B1-3D217915CF85}" srcOrd="1" destOrd="0" presId="urn:microsoft.com/office/officeart/2005/8/layout/orgChart1#7"/>
    <dgm:cxn modelId="{B8163839-4115-458F-AF35-92C4380A9342}" type="presParOf" srcId="{B88446D2-0F4B-4145-B327-3D7BBE81CA2B}" destId="{3FF73D0F-E66B-4E4F-AAF9-52353A124A59}" srcOrd="2" destOrd="0" presId="urn:microsoft.com/office/officeart/2005/8/layout/orgChart1#7"/>
    <dgm:cxn modelId="{521669F8-A8F1-4D10-8A29-751FD1F7B162}" type="presParOf" srcId="{9270C9D7-4B2D-4055-9D63-67A135E63AFA}" destId="{4C8438E2-9F49-4CAF-AC6C-A04157C0F790}" srcOrd="2" destOrd="0" presId="urn:microsoft.com/office/officeart/2005/8/layout/orgChart1#7"/>
    <dgm:cxn modelId="{92279B9B-466E-4668-A5F3-556E24C892F9}" type="presParOf" srcId="{5432AA40-A092-40BB-A803-EAED2225274C}" destId="{E1119730-A08E-4035-8F7C-6BFB5A6C807F}" srcOrd="10" destOrd="0" presId="urn:microsoft.com/office/officeart/2005/8/layout/orgChart1#7"/>
    <dgm:cxn modelId="{D6E588BA-6A7B-4C00-A482-EF454B4FBE2E}" type="presParOf" srcId="{5432AA40-A092-40BB-A803-EAED2225274C}" destId="{F6056F3A-7643-4ABF-873E-51DF1E29BB4F}" srcOrd="11" destOrd="0" presId="urn:microsoft.com/office/officeart/2005/8/layout/orgChart1#7"/>
    <dgm:cxn modelId="{BCD512B6-A778-42FF-A705-E25D89A43A51}" type="presParOf" srcId="{F6056F3A-7643-4ABF-873E-51DF1E29BB4F}" destId="{5EAA3759-A40C-422A-BD87-FD20BBF4DFED}" srcOrd="0" destOrd="0" presId="urn:microsoft.com/office/officeart/2005/8/layout/orgChart1#7"/>
    <dgm:cxn modelId="{64B2F9A2-D6F7-4400-8D21-D0F571F9CFD4}" type="presParOf" srcId="{5EAA3759-A40C-422A-BD87-FD20BBF4DFED}" destId="{640E00FE-A5E1-46AA-BC1D-8BDABAD68354}" srcOrd="0" destOrd="0" presId="urn:microsoft.com/office/officeart/2005/8/layout/orgChart1#7"/>
    <dgm:cxn modelId="{20F5C358-16C1-42AE-A836-0CEF09A3E996}" type="presParOf" srcId="{5EAA3759-A40C-422A-BD87-FD20BBF4DFED}" destId="{1F64241E-24F5-402B-A584-295143966FDC}" srcOrd="1" destOrd="0" presId="urn:microsoft.com/office/officeart/2005/8/layout/orgChart1#7"/>
    <dgm:cxn modelId="{02C6D0E6-E6A2-4C87-A3FC-A269B77BA446}" type="presParOf" srcId="{F6056F3A-7643-4ABF-873E-51DF1E29BB4F}" destId="{A453E220-E47A-44BC-93A6-C70D84A778F9}" srcOrd="1" destOrd="0" presId="urn:microsoft.com/office/officeart/2005/8/layout/orgChart1#7"/>
    <dgm:cxn modelId="{D800AFCC-1406-407C-843A-E10688C10DA6}" type="presParOf" srcId="{A453E220-E47A-44BC-93A6-C70D84A778F9}" destId="{20DE261D-72F0-4235-B6F6-0759C884D0E4}" srcOrd="0" destOrd="0" presId="urn:microsoft.com/office/officeart/2005/8/layout/orgChart1#7"/>
    <dgm:cxn modelId="{58720EA7-853A-4ADB-B3D9-9261E6FB4CB3}" type="presParOf" srcId="{A453E220-E47A-44BC-93A6-C70D84A778F9}" destId="{9C8F6F31-52C0-4B68-B864-EB219389831B}" srcOrd="1" destOrd="0" presId="urn:microsoft.com/office/officeart/2005/8/layout/orgChart1#7"/>
    <dgm:cxn modelId="{FC57BB8C-BB61-4E53-83EC-2F0C29108A40}" type="presParOf" srcId="{9C8F6F31-52C0-4B68-B864-EB219389831B}" destId="{FB399A9A-08F8-415A-8BFC-12E4A7D72FE7}" srcOrd="0" destOrd="0" presId="urn:microsoft.com/office/officeart/2005/8/layout/orgChart1#7"/>
    <dgm:cxn modelId="{3943AD67-86D9-4B69-89D5-704B9FB35341}" type="presParOf" srcId="{FB399A9A-08F8-415A-8BFC-12E4A7D72FE7}" destId="{AC3BD097-ED7A-4FB2-8605-8D038EB088AA}" srcOrd="0" destOrd="0" presId="urn:microsoft.com/office/officeart/2005/8/layout/orgChart1#7"/>
    <dgm:cxn modelId="{504DB3B9-5529-4A9E-AE70-5EA30E1E3D92}" type="presParOf" srcId="{FB399A9A-08F8-415A-8BFC-12E4A7D72FE7}" destId="{4C0D1784-B7B5-464F-B117-D6C9DE5C5863}" srcOrd="1" destOrd="0" presId="urn:microsoft.com/office/officeart/2005/8/layout/orgChart1#7"/>
    <dgm:cxn modelId="{7CF38A17-8B96-441E-AE25-931D0975266E}" type="presParOf" srcId="{9C8F6F31-52C0-4B68-B864-EB219389831B}" destId="{95AA5E6F-00D5-475A-9CF5-ADDC154F57CF}" srcOrd="1" destOrd="0" presId="urn:microsoft.com/office/officeart/2005/8/layout/orgChart1#7"/>
    <dgm:cxn modelId="{11810A60-2679-4170-9A3D-CACAECF363D6}" type="presParOf" srcId="{9C8F6F31-52C0-4B68-B864-EB219389831B}" destId="{C1D6311F-843A-4E18-A53B-D46FEF42BAB8}" srcOrd="2" destOrd="0" presId="urn:microsoft.com/office/officeart/2005/8/layout/orgChart1#7"/>
    <dgm:cxn modelId="{4967E309-EF28-4F27-82F2-32BC9D341048}" type="presParOf" srcId="{A453E220-E47A-44BC-93A6-C70D84A778F9}" destId="{6B641CDB-5909-49F6-BC54-5464BA5AD9FD}" srcOrd="2" destOrd="0" presId="urn:microsoft.com/office/officeart/2005/8/layout/orgChart1#7"/>
    <dgm:cxn modelId="{B69F0165-F03D-4251-BEAE-A9BF00DB2DBB}" type="presParOf" srcId="{A453E220-E47A-44BC-93A6-C70D84A778F9}" destId="{5BC32942-9720-4C60-9B66-C0F315924167}" srcOrd="3" destOrd="0" presId="urn:microsoft.com/office/officeart/2005/8/layout/orgChart1#7"/>
    <dgm:cxn modelId="{359412CB-C5B0-4590-8128-02ABA848C308}" type="presParOf" srcId="{5BC32942-9720-4C60-9B66-C0F315924167}" destId="{C6161EFA-D1AA-48BB-982E-7A56F308AD18}" srcOrd="0" destOrd="0" presId="urn:microsoft.com/office/officeart/2005/8/layout/orgChart1#7"/>
    <dgm:cxn modelId="{851A8631-3B0B-4E86-A9D2-47ABEE4DDE13}" type="presParOf" srcId="{C6161EFA-D1AA-48BB-982E-7A56F308AD18}" destId="{C684A376-D27C-466A-877B-0603F1BB0241}" srcOrd="0" destOrd="0" presId="urn:microsoft.com/office/officeart/2005/8/layout/orgChart1#7"/>
    <dgm:cxn modelId="{47F993FC-BF23-4CED-A402-8DEA2D946D6E}" type="presParOf" srcId="{C6161EFA-D1AA-48BB-982E-7A56F308AD18}" destId="{F110B3AE-B08F-4EAA-913D-54E88609EE89}" srcOrd="1" destOrd="0" presId="urn:microsoft.com/office/officeart/2005/8/layout/orgChart1#7"/>
    <dgm:cxn modelId="{C88F9F59-D8C8-458F-9898-5BFD7E412011}" type="presParOf" srcId="{5BC32942-9720-4C60-9B66-C0F315924167}" destId="{04EDF0C8-C601-4681-A5CB-B55C45B957B2}" srcOrd="1" destOrd="0" presId="urn:microsoft.com/office/officeart/2005/8/layout/orgChart1#7"/>
    <dgm:cxn modelId="{54EE3450-817C-4B51-86AC-A50BEDA5538E}" type="presParOf" srcId="{5BC32942-9720-4C60-9B66-C0F315924167}" destId="{CEA41432-BE4A-4191-8F3B-B943FE50729F}" srcOrd="2" destOrd="0" presId="urn:microsoft.com/office/officeart/2005/8/layout/orgChart1#7"/>
    <dgm:cxn modelId="{3D7FAB05-B3D1-473A-AE2E-7C2EC9F96005}" type="presParOf" srcId="{A453E220-E47A-44BC-93A6-C70D84A778F9}" destId="{A4CDBCC8-21DD-43B2-9DA4-A83BCF464636}" srcOrd="4" destOrd="0" presId="urn:microsoft.com/office/officeart/2005/8/layout/orgChart1#7"/>
    <dgm:cxn modelId="{4612CA6A-A89C-48D7-9899-E6EE610D6462}" type="presParOf" srcId="{A453E220-E47A-44BC-93A6-C70D84A778F9}" destId="{7C715D0B-1064-4BEA-B36A-7B98846A8F9D}" srcOrd="5" destOrd="0" presId="urn:microsoft.com/office/officeart/2005/8/layout/orgChart1#7"/>
    <dgm:cxn modelId="{5A1047CD-6E33-4585-9BCC-1FD5F13F1A71}" type="presParOf" srcId="{7C715D0B-1064-4BEA-B36A-7B98846A8F9D}" destId="{659B7FE2-0EFA-43CE-A827-FCC5162D0D13}" srcOrd="0" destOrd="0" presId="urn:microsoft.com/office/officeart/2005/8/layout/orgChart1#7"/>
    <dgm:cxn modelId="{77721718-5E0F-43DD-A3F4-BED533CAE933}" type="presParOf" srcId="{659B7FE2-0EFA-43CE-A827-FCC5162D0D13}" destId="{C2EADCF2-E715-4051-88B1-1C63D2601BE0}" srcOrd="0" destOrd="0" presId="urn:microsoft.com/office/officeart/2005/8/layout/orgChart1#7"/>
    <dgm:cxn modelId="{51E54ABB-1247-473B-A5D1-5380410F2237}" type="presParOf" srcId="{659B7FE2-0EFA-43CE-A827-FCC5162D0D13}" destId="{A9504B7B-3288-4318-B285-249F82A46A0C}" srcOrd="1" destOrd="0" presId="urn:microsoft.com/office/officeart/2005/8/layout/orgChart1#7"/>
    <dgm:cxn modelId="{ECDAA7C5-499C-4157-BB06-FC03F6811576}" type="presParOf" srcId="{7C715D0B-1064-4BEA-B36A-7B98846A8F9D}" destId="{E63CCBB5-5C39-4809-96B1-D255B708F89B}" srcOrd="1" destOrd="0" presId="urn:microsoft.com/office/officeart/2005/8/layout/orgChart1#7"/>
    <dgm:cxn modelId="{BCE77491-27E5-4DC7-ADAB-339937C70ACB}" type="presParOf" srcId="{7C715D0B-1064-4BEA-B36A-7B98846A8F9D}" destId="{00678018-DDD4-463A-8DAE-C827104FD5AD}" srcOrd="2" destOrd="0" presId="urn:microsoft.com/office/officeart/2005/8/layout/orgChart1#7"/>
    <dgm:cxn modelId="{DD3572EE-1E29-4444-84E1-31FE5C6D0A05}" type="presParOf" srcId="{A453E220-E47A-44BC-93A6-C70D84A778F9}" destId="{289A3759-A064-4DFD-A550-8A56F6BF3312}" srcOrd="6" destOrd="0" presId="urn:microsoft.com/office/officeart/2005/8/layout/orgChart1#7"/>
    <dgm:cxn modelId="{A98C8FF0-669D-4773-A1AD-F256C49BFA85}" type="presParOf" srcId="{A453E220-E47A-44BC-93A6-C70D84A778F9}" destId="{80431E3F-A5A7-4F33-B2EE-845308C06B71}" srcOrd="7" destOrd="0" presId="urn:microsoft.com/office/officeart/2005/8/layout/orgChart1#7"/>
    <dgm:cxn modelId="{60868BBF-D6BD-4C79-97C4-D9A04AA235CB}" type="presParOf" srcId="{80431E3F-A5A7-4F33-B2EE-845308C06B71}" destId="{609E1C43-BC00-4FC6-9D37-B0BD9F3F5EB8}" srcOrd="0" destOrd="0" presId="urn:microsoft.com/office/officeart/2005/8/layout/orgChart1#7"/>
    <dgm:cxn modelId="{A95C4902-70C6-4009-B6CE-F33346323A3C}" type="presParOf" srcId="{609E1C43-BC00-4FC6-9D37-B0BD9F3F5EB8}" destId="{BE411857-E5FD-4178-8B80-65F210637D82}" srcOrd="0" destOrd="0" presId="urn:microsoft.com/office/officeart/2005/8/layout/orgChart1#7"/>
    <dgm:cxn modelId="{9E5C843C-A682-49C5-8AAB-F93C851BFBFE}" type="presParOf" srcId="{609E1C43-BC00-4FC6-9D37-B0BD9F3F5EB8}" destId="{9162E461-1E06-46DF-8F76-F13309A78673}" srcOrd="1" destOrd="0" presId="urn:microsoft.com/office/officeart/2005/8/layout/orgChart1#7"/>
    <dgm:cxn modelId="{A9A59C6D-C8D3-4604-9AEC-22E6D2286F8E}" type="presParOf" srcId="{80431E3F-A5A7-4F33-B2EE-845308C06B71}" destId="{9ACAD760-39DD-4C8C-B232-3B88034FA8EA}" srcOrd="1" destOrd="0" presId="urn:microsoft.com/office/officeart/2005/8/layout/orgChart1#7"/>
    <dgm:cxn modelId="{2A1A2E05-B2A0-4E22-BC90-81BB862458BC}" type="presParOf" srcId="{80431E3F-A5A7-4F33-B2EE-845308C06B71}" destId="{045DC9A2-36FC-41C0-8229-4861BE1D15E9}" srcOrd="2" destOrd="0" presId="urn:microsoft.com/office/officeart/2005/8/layout/orgChart1#7"/>
    <dgm:cxn modelId="{A6F3686D-4D4C-4B59-91D7-D06F6C4AF7E4}" type="presParOf" srcId="{F6056F3A-7643-4ABF-873E-51DF1E29BB4F}" destId="{29B07224-24FF-4AD5-BC34-399596D4F1F7}" srcOrd="2" destOrd="0" presId="urn:microsoft.com/office/officeart/2005/8/layout/orgChart1#7"/>
    <dgm:cxn modelId="{B9A583B4-722C-49F9-8E19-31A816CCEDA6}" type="presParOf" srcId="{5115B298-9737-4020-A105-2CD2E52819C1}" destId="{99EF35CD-3A30-4F96-AC90-CE41B3E78E9B}" srcOrd="2" destOrd="0" presId="urn:microsoft.com/office/officeart/2005/8/layout/orgChart1#7"/>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11E5442-A489-4469-9154-AA5F08E61A70}" type="doc">
      <dgm:prSet loTypeId="urn:microsoft.com/office/officeart/2005/8/layout/orgChart1#13" loCatId="hierarchy" qsTypeId="urn:microsoft.com/office/officeart/2005/8/quickstyle/simple1#9" qsCatId="simple" csTypeId="urn:microsoft.com/office/officeart/2005/8/colors/accent1_2#13" csCatId="accent1" phldr="1"/>
      <dgm:spPr/>
      <dgm:t>
        <a:bodyPr/>
        <a:lstStyle/>
        <a:p>
          <a:endParaRPr lang="zh-CN" altLang="en-US"/>
        </a:p>
      </dgm:t>
    </dgm:pt>
    <dgm:pt modelId="{321DFCF8-634C-4BAD-898E-05EBFFC02249}">
      <dgm:prSet phldrT="[文本]"/>
      <dgm:spPr/>
      <dgm:t>
        <a:bodyPr/>
        <a:lstStyle/>
        <a:p>
          <a:r>
            <a:rPr lang="zh-CN" altLang="en-US"/>
            <a:t>设计管理</a:t>
          </a:r>
        </a:p>
      </dgm:t>
    </dgm:pt>
    <dgm:pt modelId="{ECA7FA87-3947-424E-9D24-303DEF90E9C9}" type="parTrans" cxnId="{5672A068-2772-4420-8728-F9187CF567BC}">
      <dgm:prSet/>
      <dgm:spPr/>
      <dgm:t>
        <a:bodyPr/>
        <a:lstStyle/>
        <a:p>
          <a:endParaRPr lang="zh-CN" altLang="en-US"/>
        </a:p>
      </dgm:t>
    </dgm:pt>
    <dgm:pt modelId="{9759DD4D-FC65-4424-826A-FB71ECADD94B}" type="sibTrans" cxnId="{5672A068-2772-4420-8728-F9187CF567BC}">
      <dgm:prSet/>
      <dgm:spPr/>
      <dgm:t>
        <a:bodyPr/>
        <a:lstStyle/>
        <a:p>
          <a:endParaRPr lang="zh-CN" altLang="en-US"/>
        </a:p>
      </dgm:t>
    </dgm:pt>
    <dgm:pt modelId="{D4F87847-2ED8-4496-9A8B-300C68CC2D72}">
      <dgm:prSet phldrT="[文本]"/>
      <dgm:spPr/>
      <dgm:t>
        <a:bodyPr/>
        <a:lstStyle/>
        <a:p>
          <a:r>
            <a:rPr lang="zh-CN" altLang="en-US"/>
            <a:t>搜索订单</a:t>
          </a:r>
        </a:p>
      </dgm:t>
    </dgm:pt>
    <dgm:pt modelId="{BC7380D5-2B6A-4422-93EE-7D11DFCE7766}" type="sibTrans" cxnId="{7A0E2668-5564-4F2E-A756-EF416C91AC92}">
      <dgm:prSet/>
      <dgm:spPr/>
      <dgm:t>
        <a:bodyPr/>
        <a:lstStyle/>
        <a:p>
          <a:endParaRPr lang="zh-CN" altLang="en-US"/>
        </a:p>
      </dgm:t>
    </dgm:pt>
    <dgm:pt modelId="{C43960F2-B853-4480-AE23-3978AF61C9F6}" type="parTrans" cxnId="{7A0E2668-5564-4F2E-A756-EF416C91AC92}">
      <dgm:prSet/>
      <dgm:spPr/>
      <dgm:t>
        <a:bodyPr/>
        <a:lstStyle/>
        <a:p>
          <a:endParaRPr lang="zh-CN" altLang="en-US"/>
        </a:p>
      </dgm:t>
    </dgm:pt>
    <dgm:pt modelId="{4321AFAB-9D13-4BFB-A7D4-796CA6F2AB41}">
      <dgm:prSet phldrT="[文本]"/>
      <dgm:spPr/>
      <dgm:t>
        <a:bodyPr/>
        <a:lstStyle/>
        <a:p>
          <a:r>
            <a:rPr lang="zh-CN" altLang="en-US"/>
            <a:t>查看已完成订单</a:t>
          </a:r>
        </a:p>
      </dgm:t>
    </dgm:pt>
    <dgm:pt modelId="{3A5073B9-5414-4517-83AE-40464C17D3D3}" type="sibTrans" cxnId="{E77DC032-5ACC-49E3-9C38-BFFB1E114FE1}">
      <dgm:prSet/>
      <dgm:spPr/>
      <dgm:t>
        <a:bodyPr/>
        <a:lstStyle/>
        <a:p>
          <a:endParaRPr lang="zh-CN" altLang="en-US"/>
        </a:p>
      </dgm:t>
    </dgm:pt>
    <dgm:pt modelId="{F7CFB1A1-EB07-4F90-A935-8CE83E19EC54}" type="parTrans" cxnId="{E77DC032-5ACC-49E3-9C38-BFFB1E114FE1}">
      <dgm:prSet/>
      <dgm:spPr/>
      <dgm:t>
        <a:bodyPr/>
        <a:lstStyle/>
        <a:p>
          <a:endParaRPr lang="zh-CN" altLang="en-US"/>
        </a:p>
      </dgm:t>
    </dgm:pt>
    <dgm:pt modelId="{33C0CEB2-E5F4-4000-A107-355259507165}">
      <dgm:prSet phldrT="[文本]"/>
      <dgm:spPr/>
      <dgm:t>
        <a:bodyPr/>
        <a:lstStyle/>
        <a:p>
          <a:r>
            <a:rPr lang="zh-CN" altLang="en-US"/>
            <a:t>查看未完成订单</a:t>
          </a:r>
        </a:p>
      </dgm:t>
    </dgm:pt>
    <dgm:pt modelId="{0D0D7594-E25B-49B4-AD7D-1BF5636FFDFC}" type="sibTrans" cxnId="{2F2D9591-E9D7-4791-B26A-B6FBBD0B866E}">
      <dgm:prSet/>
      <dgm:spPr/>
      <dgm:t>
        <a:bodyPr/>
        <a:lstStyle/>
        <a:p>
          <a:endParaRPr lang="zh-CN" altLang="en-US"/>
        </a:p>
      </dgm:t>
    </dgm:pt>
    <dgm:pt modelId="{7E4B0C25-7237-4478-9000-29F8510C20EB}" type="parTrans" cxnId="{2F2D9591-E9D7-4791-B26A-B6FBBD0B866E}">
      <dgm:prSet/>
      <dgm:spPr/>
      <dgm:t>
        <a:bodyPr/>
        <a:lstStyle/>
        <a:p>
          <a:endParaRPr lang="zh-CN" altLang="en-US"/>
        </a:p>
      </dgm:t>
    </dgm:pt>
    <dgm:pt modelId="{755DC6CE-06DC-486F-896C-6ACC7C6CFDEE}">
      <dgm:prSet/>
      <dgm:spPr/>
      <dgm:t>
        <a:bodyPr/>
        <a:lstStyle/>
        <a:p>
          <a:r>
            <a:rPr lang="zh-CN" altLang="en-US"/>
            <a:t>上传设计</a:t>
          </a:r>
        </a:p>
      </dgm:t>
    </dgm:pt>
    <dgm:pt modelId="{AC0C4FC2-986A-40B3-B405-396342064970}" type="parTrans" cxnId="{6ED66EF5-52BF-48BF-A6B6-4C51B39A4F27}">
      <dgm:prSet/>
      <dgm:spPr/>
      <dgm:t>
        <a:bodyPr/>
        <a:lstStyle/>
        <a:p>
          <a:endParaRPr lang="zh-CN" altLang="en-US"/>
        </a:p>
      </dgm:t>
    </dgm:pt>
    <dgm:pt modelId="{C69F4552-A68A-447A-9AE4-1BD45D3A1F3A}" type="sibTrans" cxnId="{6ED66EF5-52BF-48BF-A6B6-4C51B39A4F27}">
      <dgm:prSet/>
      <dgm:spPr/>
      <dgm:t>
        <a:bodyPr/>
        <a:lstStyle/>
        <a:p>
          <a:endParaRPr lang="zh-CN" altLang="en-US"/>
        </a:p>
      </dgm:t>
    </dgm:pt>
    <dgm:pt modelId="{C446E42A-B2F2-4D63-9F17-CB8FFE4BF52F}" type="pres">
      <dgm:prSet presAssocID="{B11E5442-A489-4469-9154-AA5F08E61A70}" presName="hierChild1" presStyleCnt="0">
        <dgm:presLayoutVars>
          <dgm:orgChart val="1"/>
          <dgm:chPref val="1"/>
          <dgm:dir/>
          <dgm:animOne val="branch"/>
          <dgm:animLvl val="lvl"/>
          <dgm:resizeHandles/>
        </dgm:presLayoutVars>
      </dgm:prSet>
      <dgm:spPr/>
    </dgm:pt>
    <dgm:pt modelId="{827EED79-B072-4969-9B9A-9757F5C8DB49}" type="pres">
      <dgm:prSet presAssocID="{321DFCF8-634C-4BAD-898E-05EBFFC02249}" presName="hierRoot1" presStyleCnt="0">
        <dgm:presLayoutVars>
          <dgm:hierBranch val="init"/>
        </dgm:presLayoutVars>
      </dgm:prSet>
      <dgm:spPr/>
    </dgm:pt>
    <dgm:pt modelId="{5B331E5B-E57B-4EB0-A72C-D3D6CF2C5110}" type="pres">
      <dgm:prSet presAssocID="{321DFCF8-634C-4BAD-898E-05EBFFC02249}" presName="rootComposite1" presStyleCnt="0"/>
      <dgm:spPr/>
    </dgm:pt>
    <dgm:pt modelId="{4EF59E6B-7487-490D-B45D-E81B3F990774}" type="pres">
      <dgm:prSet presAssocID="{321DFCF8-634C-4BAD-898E-05EBFFC02249}" presName="rootText1" presStyleLbl="node0" presStyleIdx="0" presStyleCnt="1">
        <dgm:presLayoutVars>
          <dgm:chPref val="3"/>
        </dgm:presLayoutVars>
      </dgm:prSet>
      <dgm:spPr/>
    </dgm:pt>
    <dgm:pt modelId="{8E4DDEFB-E07F-4A79-A672-6143E468554A}" type="pres">
      <dgm:prSet presAssocID="{321DFCF8-634C-4BAD-898E-05EBFFC02249}" presName="rootConnector1" presStyleLbl="node1" presStyleIdx="0" presStyleCnt="0"/>
      <dgm:spPr/>
    </dgm:pt>
    <dgm:pt modelId="{AC7B1EF0-5FA6-4511-AC45-967C20E05E3D}" type="pres">
      <dgm:prSet presAssocID="{321DFCF8-634C-4BAD-898E-05EBFFC02249}" presName="hierChild2" presStyleCnt="0"/>
      <dgm:spPr/>
    </dgm:pt>
    <dgm:pt modelId="{8413C2DE-8859-486E-98DC-FA9EFC70B5AE}" type="pres">
      <dgm:prSet presAssocID="{7E4B0C25-7237-4478-9000-29F8510C20EB}" presName="Name37" presStyleLbl="parChTrans1D2" presStyleIdx="0" presStyleCnt="4"/>
      <dgm:spPr/>
    </dgm:pt>
    <dgm:pt modelId="{C37EFB6A-BBF8-4017-AEE3-146FA8901F57}" type="pres">
      <dgm:prSet presAssocID="{33C0CEB2-E5F4-4000-A107-355259507165}" presName="hierRoot2" presStyleCnt="0">
        <dgm:presLayoutVars>
          <dgm:hierBranch val="init"/>
        </dgm:presLayoutVars>
      </dgm:prSet>
      <dgm:spPr/>
    </dgm:pt>
    <dgm:pt modelId="{9910ABF6-596C-4A7D-A675-7401BA5B7C28}" type="pres">
      <dgm:prSet presAssocID="{33C0CEB2-E5F4-4000-A107-355259507165}" presName="rootComposite" presStyleCnt="0"/>
      <dgm:spPr/>
    </dgm:pt>
    <dgm:pt modelId="{03864143-AC6A-453E-A6FB-E39139E5D30F}" type="pres">
      <dgm:prSet presAssocID="{33C0CEB2-E5F4-4000-A107-355259507165}" presName="rootText" presStyleLbl="node2" presStyleIdx="0" presStyleCnt="4">
        <dgm:presLayoutVars>
          <dgm:chPref val="3"/>
        </dgm:presLayoutVars>
      </dgm:prSet>
      <dgm:spPr/>
    </dgm:pt>
    <dgm:pt modelId="{46603A1A-244E-4644-88C4-50C204D5D73E}" type="pres">
      <dgm:prSet presAssocID="{33C0CEB2-E5F4-4000-A107-355259507165}" presName="rootConnector" presStyleLbl="node2" presStyleIdx="0" presStyleCnt="4"/>
      <dgm:spPr/>
    </dgm:pt>
    <dgm:pt modelId="{69AB2943-5578-45DA-BA05-2B7D28101A42}" type="pres">
      <dgm:prSet presAssocID="{33C0CEB2-E5F4-4000-A107-355259507165}" presName="hierChild4" presStyleCnt="0"/>
      <dgm:spPr/>
    </dgm:pt>
    <dgm:pt modelId="{EC23E909-85E7-4547-A1B9-D00101C39757}" type="pres">
      <dgm:prSet presAssocID="{33C0CEB2-E5F4-4000-A107-355259507165}" presName="hierChild5" presStyleCnt="0"/>
      <dgm:spPr/>
    </dgm:pt>
    <dgm:pt modelId="{068E0FC6-B91B-4DF5-9AA0-6F471A4C76A1}" type="pres">
      <dgm:prSet presAssocID="{F7CFB1A1-EB07-4F90-A935-8CE83E19EC54}" presName="Name37" presStyleLbl="parChTrans1D2" presStyleIdx="1" presStyleCnt="4"/>
      <dgm:spPr/>
    </dgm:pt>
    <dgm:pt modelId="{82CAD63E-573A-4933-A692-A0B3517FFBF2}" type="pres">
      <dgm:prSet presAssocID="{4321AFAB-9D13-4BFB-A7D4-796CA6F2AB41}" presName="hierRoot2" presStyleCnt="0">
        <dgm:presLayoutVars>
          <dgm:hierBranch val="init"/>
        </dgm:presLayoutVars>
      </dgm:prSet>
      <dgm:spPr/>
    </dgm:pt>
    <dgm:pt modelId="{704A5E2C-4469-458E-A77C-2DA8C23C8117}" type="pres">
      <dgm:prSet presAssocID="{4321AFAB-9D13-4BFB-A7D4-796CA6F2AB41}" presName="rootComposite" presStyleCnt="0"/>
      <dgm:spPr/>
    </dgm:pt>
    <dgm:pt modelId="{F2BB0541-C346-4CB5-A822-D1A99268EBEE}" type="pres">
      <dgm:prSet presAssocID="{4321AFAB-9D13-4BFB-A7D4-796CA6F2AB41}" presName="rootText" presStyleLbl="node2" presStyleIdx="1" presStyleCnt="4">
        <dgm:presLayoutVars>
          <dgm:chPref val="3"/>
        </dgm:presLayoutVars>
      </dgm:prSet>
      <dgm:spPr/>
    </dgm:pt>
    <dgm:pt modelId="{F1606450-AAA0-4C7F-9AE2-1A5A16F79EF2}" type="pres">
      <dgm:prSet presAssocID="{4321AFAB-9D13-4BFB-A7D4-796CA6F2AB41}" presName="rootConnector" presStyleLbl="node2" presStyleIdx="1" presStyleCnt="4"/>
      <dgm:spPr/>
    </dgm:pt>
    <dgm:pt modelId="{B3DEB358-5166-4F1F-8AB8-9905296EC18F}" type="pres">
      <dgm:prSet presAssocID="{4321AFAB-9D13-4BFB-A7D4-796CA6F2AB41}" presName="hierChild4" presStyleCnt="0"/>
      <dgm:spPr/>
    </dgm:pt>
    <dgm:pt modelId="{830D28B1-83C9-410E-840A-89C5600B50FF}" type="pres">
      <dgm:prSet presAssocID="{4321AFAB-9D13-4BFB-A7D4-796CA6F2AB41}" presName="hierChild5" presStyleCnt="0"/>
      <dgm:spPr/>
    </dgm:pt>
    <dgm:pt modelId="{4AF12656-3FF8-457C-8EC0-B246E0066E42}" type="pres">
      <dgm:prSet presAssocID="{C43960F2-B853-4480-AE23-3978AF61C9F6}" presName="Name37" presStyleLbl="parChTrans1D2" presStyleIdx="2" presStyleCnt="4"/>
      <dgm:spPr/>
    </dgm:pt>
    <dgm:pt modelId="{4CD01DEE-A788-4F34-A012-5043AA67DD10}" type="pres">
      <dgm:prSet presAssocID="{D4F87847-2ED8-4496-9A8B-300C68CC2D72}" presName="hierRoot2" presStyleCnt="0">
        <dgm:presLayoutVars>
          <dgm:hierBranch val="init"/>
        </dgm:presLayoutVars>
      </dgm:prSet>
      <dgm:spPr/>
    </dgm:pt>
    <dgm:pt modelId="{D73FE1B6-622D-477E-B86C-F86BFB599152}" type="pres">
      <dgm:prSet presAssocID="{D4F87847-2ED8-4496-9A8B-300C68CC2D72}" presName="rootComposite" presStyleCnt="0"/>
      <dgm:spPr/>
    </dgm:pt>
    <dgm:pt modelId="{5778FA91-C9A5-46C9-988F-0F172D22C53C}" type="pres">
      <dgm:prSet presAssocID="{D4F87847-2ED8-4496-9A8B-300C68CC2D72}" presName="rootText" presStyleLbl="node2" presStyleIdx="2" presStyleCnt="4">
        <dgm:presLayoutVars>
          <dgm:chPref val="3"/>
        </dgm:presLayoutVars>
      </dgm:prSet>
      <dgm:spPr/>
    </dgm:pt>
    <dgm:pt modelId="{0904E79B-815D-48E2-8DA9-BCC350F8ABEB}" type="pres">
      <dgm:prSet presAssocID="{D4F87847-2ED8-4496-9A8B-300C68CC2D72}" presName="rootConnector" presStyleLbl="node2" presStyleIdx="2" presStyleCnt="4"/>
      <dgm:spPr/>
    </dgm:pt>
    <dgm:pt modelId="{EF8EA46E-65FD-4722-9C7E-2B68B833BBEA}" type="pres">
      <dgm:prSet presAssocID="{D4F87847-2ED8-4496-9A8B-300C68CC2D72}" presName="hierChild4" presStyleCnt="0"/>
      <dgm:spPr/>
    </dgm:pt>
    <dgm:pt modelId="{007C0C43-E6AD-4A5E-A2AE-38C66B52FE3D}" type="pres">
      <dgm:prSet presAssocID="{D4F87847-2ED8-4496-9A8B-300C68CC2D72}" presName="hierChild5" presStyleCnt="0"/>
      <dgm:spPr/>
    </dgm:pt>
    <dgm:pt modelId="{799982ED-982B-4C72-B427-5B81856BBB6A}" type="pres">
      <dgm:prSet presAssocID="{AC0C4FC2-986A-40B3-B405-396342064970}" presName="Name37" presStyleLbl="parChTrans1D2" presStyleIdx="3" presStyleCnt="4"/>
      <dgm:spPr/>
    </dgm:pt>
    <dgm:pt modelId="{C32B7C5B-C6EC-4257-BA2F-8939792AF4EC}" type="pres">
      <dgm:prSet presAssocID="{755DC6CE-06DC-486F-896C-6ACC7C6CFDEE}" presName="hierRoot2" presStyleCnt="0">
        <dgm:presLayoutVars>
          <dgm:hierBranch val="init"/>
        </dgm:presLayoutVars>
      </dgm:prSet>
      <dgm:spPr/>
    </dgm:pt>
    <dgm:pt modelId="{66E2DE9E-3DE8-49AE-AB07-081153F96FA3}" type="pres">
      <dgm:prSet presAssocID="{755DC6CE-06DC-486F-896C-6ACC7C6CFDEE}" presName="rootComposite" presStyleCnt="0"/>
      <dgm:spPr/>
    </dgm:pt>
    <dgm:pt modelId="{AF9652F8-28C4-467C-BF37-D50810196D36}" type="pres">
      <dgm:prSet presAssocID="{755DC6CE-06DC-486F-896C-6ACC7C6CFDEE}" presName="rootText" presStyleLbl="node2" presStyleIdx="3" presStyleCnt="4">
        <dgm:presLayoutVars>
          <dgm:chPref val="3"/>
        </dgm:presLayoutVars>
      </dgm:prSet>
      <dgm:spPr/>
    </dgm:pt>
    <dgm:pt modelId="{F3217D89-9483-4E5A-9DFB-E8E7A27AB85B}" type="pres">
      <dgm:prSet presAssocID="{755DC6CE-06DC-486F-896C-6ACC7C6CFDEE}" presName="rootConnector" presStyleLbl="node2" presStyleIdx="3" presStyleCnt="4"/>
      <dgm:spPr/>
    </dgm:pt>
    <dgm:pt modelId="{FAD4D483-5B49-4D78-BDEF-6C4251B88C62}" type="pres">
      <dgm:prSet presAssocID="{755DC6CE-06DC-486F-896C-6ACC7C6CFDEE}" presName="hierChild4" presStyleCnt="0"/>
      <dgm:spPr/>
    </dgm:pt>
    <dgm:pt modelId="{50C38832-9F57-494F-9312-1952C27BA46D}" type="pres">
      <dgm:prSet presAssocID="{755DC6CE-06DC-486F-896C-6ACC7C6CFDEE}" presName="hierChild5" presStyleCnt="0"/>
      <dgm:spPr/>
    </dgm:pt>
    <dgm:pt modelId="{C333A2D0-702F-4411-9590-89A4BD6034E5}" type="pres">
      <dgm:prSet presAssocID="{321DFCF8-634C-4BAD-898E-05EBFFC02249}" presName="hierChild3" presStyleCnt="0"/>
      <dgm:spPr/>
    </dgm:pt>
  </dgm:ptLst>
  <dgm:cxnLst>
    <dgm:cxn modelId="{F9242D1B-BC40-46DE-8600-E281B6A32228}" type="presOf" srcId="{33C0CEB2-E5F4-4000-A107-355259507165}" destId="{03864143-AC6A-453E-A6FB-E39139E5D30F}" srcOrd="0" destOrd="0" presId="urn:microsoft.com/office/officeart/2005/8/layout/orgChart1#13"/>
    <dgm:cxn modelId="{18689B31-314F-4B05-9788-00211FA65F89}" type="presOf" srcId="{321DFCF8-634C-4BAD-898E-05EBFFC02249}" destId="{4EF59E6B-7487-490D-B45D-E81B3F990774}" srcOrd="0" destOrd="0" presId="urn:microsoft.com/office/officeart/2005/8/layout/orgChart1#13"/>
    <dgm:cxn modelId="{E77DC032-5ACC-49E3-9C38-BFFB1E114FE1}" srcId="{321DFCF8-634C-4BAD-898E-05EBFFC02249}" destId="{4321AFAB-9D13-4BFB-A7D4-796CA6F2AB41}" srcOrd="1" destOrd="0" parTransId="{F7CFB1A1-EB07-4F90-A935-8CE83E19EC54}" sibTransId="{3A5073B9-5414-4517-83AE-40464C17D3D3}"/>
    <dgm:cxn modelId="{7A0E2668-5564-4F2E-A756-EF416C91AC92}" srcId="{321DFCF8-634C-4BAD-898E-05EBFFC02249}" destId="{D4F87847-2ED8-4496-9A8B-300C68CC2D72}" srcOrd="2" destOrd="0" parTransId="{C43960F2-B853-4480-AE23-3978AF61C9F6}" sibTransId="{BC7380D5-2B6A-4422-93EE-7D11DFCE7766}"/>
    <dgm:cxn modelId="{5672A068-2772-4420-8728-F9187CF567BC}" srcId="{B11E5442-A489-4469-9154-AA5F08E61A70}" destId="{321DFCF8-634C-4BAD-898E-05EBFFC02249}" srcOrd="0" destOrd="0" parTransId="{ECA7FA87-3947-424E-9D24-303DEF90E9C9}" sibTransId="{9759DD4D-FC65-4424-826A-FB71ECADD94B}"/>
    <dgm:cxn modelId="{06EA444A-3769-4D8D-8159-9B8396045D44}" type="presOf" srcId="{AC0C4FC2-986A-40B3-B405-396342064970}" destId="{799982ED-982B-4C72-B427-5B81856BBB6A}" srcOrd="0" destOrd="0" presId="urn:microsoft.com/office/officeart/2005/8/layout/orgChart1#13"/>
    <dgm:cxn modelId="{64B63A71-2BA4-467E-B79B-F60951C3745C}" type="presOf" srcId="{B11E5442-A489-4469-9154-AA5F08E61A70}" destId="{C446E42A-B2F2-4D63-9F17-CB8FFE4BF52F}" srcOrd="0" destOrd="0" presId="urn:microsoft.com/office/officeart/2005/8/layout/orgChart1#13"/>
    <dgm:cxn modelId="{AC975F75-08BD-4A18-AE17-61CA6B305FC6}" type="presOf" srcId="{755DC6CE-06DC-486F-896C-6ACC7C6CFDEE}" destId="{F3217D89-9483-4E5A-9DFB-E8E7A27AB85B}" srcOrd="1" destOrd="0" presId="urn:microsoft.com/office/officeart/2005/8/layout/orgChart1#13"/>
    <dgm:cxn modelId="{B5EAAD7B-C9BC-4A42-ACEF-EB23EC754A9A}" type="presOf" srcId="{755DC6CE-06DC-486F-896C-6ACC7C6CFDEE}" destId="{AF9652F8-28C4-467C-BF37-D50810196D36}" srcOrd="0" destOrd="0" presId="urn:microsoft.com/office/officeart/2005/8/layout/orgChart1#13"/>
    <dgm:cxn modelId="{2F2D9591-E9D7-4791-B26A-B6FBBD0B866E}" srcId="{321DFCF8-634C-4BAD-898E-05EBFFC02249}" destId="{33C0CEB2-E5F4-4000-A107-355259507165}" srcOrd="0" destOrd="0" parTransId="{7E4B0C25-7237-4478-9000-29F8510C20EB}" sibTransId="{0D0D7594-E25B-49B4-AD7D-1BF5636FFDFC}"/>
    <dgm:cxn modelId="{3BA0179C-3663-4337-BEDD-28D493725B77}" type="presOf" srcId="{7E4B0C25-7237-4478-9000-29F8510C20EB}" destId="{8413C2DE-8859-486E-98DC-FA9EFC70B5AE}" srcOrd="0" destOrd="0" presId="urn:microsoft.com/office/officeart/2005/8/layout/orgChart1#13"/>
    <dgm:cxn modelId="{DD6068C2-7C97-4657-80EB-68E1719EF18A}" type="presOf" srcId="{4321AFAB-9D13-4BFB-A7D4-796CA6F2AB41}" destId="{F2BB0541-C346-4CB5-A822-D1A99268EBEE}" srcOrd="0" destOrd="0" presId="urn:microsoft.com/office/officeart/2005/8/layout/orgChart1#13"/>
    <dgm:cxn modelId="{49FAB1C8-8FD4-4671-A53B-7D958A400543}" type="presOf" srcId="{321DFCF8-634C-4BAD-898E-05EBFFC02249}" destId="{8E4DDEFB-E07F-4A79-A672-6143E468554A}" srcOrd="1" destOrd="0" presId="urn:microsoft.com/office/officeart/2005/8/layout/orgChart1#13"/>
    <dgm:cxn modelId="{6D15E3CF-7D18-4AC7-92C6-2070F4EDD27E}" type="presOf" srcId="{F7CFB1A1-EB07-4F90-A935-8CE83E19EC54}" destId="{068E0FC6-B91B-4DF5-9AA0-6F471A4C76A1}" srcOrd="0" destOrd="0" presId="urn:microsoft.com/office/officeart/2005/8/layout/orgChart1#13"/>
    <dgm:cxn modelId="{9D6FD1D6-0708-4E9A-AF14-752A61504937}" type="presOf" srcId="{4321AFAB-9D13-4BFB-A7D4-796CA6F2AB41}" destId="{F1606450-AAA0-4C7F-9AE2-1A5A16F79EF2}" srcOrd="1" destOrd="0" presId="urn:microsoft.com/office/officeart/2005/8/layout/orgChart1#13"/>
    <dgm:cxn modelId="{919A64E1-0173-45B5-A360-2406ADFED9D0}" type="presOf" srcId="{D4F87847-2ED8-4496-9A8B-300C68CC2D72}" destId="{0904E79B-815D-48E2-8DA9-BCC350F8ABEB}" srcOrd="1" destOrd="0" presId="urn:microsoft.com/office/officeart/2005/8/layout/orgChart1#13"/>
    <dgm:cxn modelId="{7573C4E9-99AF-4DBA-8187-554C696E5AAB}" type="presOf" srcId="{C43960F2-B853-4480-AE23-3978AF61C9F6}" destId="{4AF12656-3FF8-457C-8EC0-B246E0066E42}" srcOrd="0" destOrd="0" presId="urn:microsoft.com/office/officeart/2005/8/layout/orgChart1#13"/>
    <dgm:cxn modelId="{909E8FEA-97FA-431B-ABC4-3B50FF65C3A1}" type="presOf" srcId="{33C0CEB2-E5F4-4000-A107-355259507165}" destId="{46603A1A-244E-4644-88C4-50C204D5D73E}" srcOrd="1" destOrd="0" presId="urn:microsoft.com/office/officeart/2005/8/layout/orgChart1#13"/>
    <dgm:cxn modelId="{93C0DAF2-2C1A-4F3E-B42F-02021EE796D2}" type="presOf" srcId="{D4F87847-2ED8-4496-9A8B-300C68CC2D72}" destId="{5778FA91-C9A5-46C9-988F-0F172D22C53C}" srcOrd="0" destOrd="0" presId="urn:microsoft.com/office/officeart/2005/8/layout/orgChart1#13"/>
    <dgm:cxn modelId="{6ED66EF5-52BF-48BF-A6B6-4C51B39A4F27}" srcId="{321DFCF8-634C-4BAD-898E-05EBFFC02249}" destId="{755DC6CE-06DC-486F-896C-6ACC7C6CFDEE}" srcOrd="3" destOrd="0" parTransId="{AC0C4FC2-986A-40B3-B405-396342064970}" sibTransId="{C69F4552-A68A-447A-9AE4-1BD45D3A1F3A}"/>
    <dgm:cxn modelId="{05F4E458-6C3F-4128-B428-208342BFFA2E}" type="presParOf" srcId="{C446E42A-B2F2-4D63-9F17-CB8FFE4BF52F}" destId="{827EED79-B072-4969-9B9A-9757F5C8DB49}" srcOrd="0" destOrd="0" presId="urn:microsoft.com/office/officeart/2005/8/layout/orgChart1#13"/>
    <dgm:cxn modelId="{EF3C6E2C-691F-498F-8532-6C3EC02816B8}" type="presParOf" srcId="{827EED79-B072-4969-9B9A-9757F5C8DB49}" destId="{5B331E5B-E57B-4EB0-A72C-D3D6CF2C5110}" srcOrd="0" destOrd="0" presId="urn:microsoft.com/office/officeart/2005/8/layout/orgChart1#13"/>
    <dgm:cxn modelId="{0096A9B5-BDFD-43B6-AA97-4B725B829AA0}" type="presParOf" srcId="{5B331E5B-E57B-4EB0-A72C-D3D6CF2C5110}" destId="{4EF59E6B-7487-490D-B45D-E81B3F990774}" srcOrd="0" destOrd="0" presId="urn:microsoft.com/office/officeart/2005/8/layout/orgChart1#13"/>
    <dgm:cxn modelId="{B8F4656D-D0C6-49C8-9493-1D48B69C975A}" type="presParOf" srcId="{5B331E5B-E57B-4EB0-A72C-D3D6CF2C5110}" destId="{8E4DDEFB-E07F-4A79-A672-6143E468554A}" srcOrd="1" destOrd="0" presId="urn:microsoft.com/office/officeart/2005/8/layout/orgChart1#13"/>
    <dgm:cxn modelId="{56B7AD49-2569-44EA-9F15-B4DBA33E076C}" type="presParOf" srcId="{827EED79-B072-4969-9B9A-9757F5C8DB49}" destId="{AC7B1EF0-5FA6-4511-AC45-967C20E05E3D}" srcOrd="1" destOrd="0" presId="urn:microsoft.com/office/officeart/2005/8/layout/orgChart1#13"/>
    <dgm:cxn modelId="{03E570D9-54E9-4FBB-959F-9EC14780A5FF}" type="presParOf" srcId="{AC7B1EF0-5FA6-4511-AC45-967C20E05E3D}" destId="{8413C2DE-8859-486E-98DC-FA9EFC70B5AE}" srcOrd="0" destOrd="0" presId="urn:microsoft.com/office/officeart/2005/8/layout/orgChart1#13"/>
    <dgm:cxn modelId="{205DC0C3-ED6A-4A76-ACEE-83145670D6D0}" type="presParOf" srcId="{AC7B1EF0-5FA6-4511-AC45-967C20E05E3D}" destId="{C37EFB6A-BBF8-4017-AEE3-146FA8901F57}" srcOrd="1" destOrd="0" presId="urn:microsoft.com/office/officeart/2005/8/layout/orgChart1#13"/>
    <dgm:cxn modelId="{24C8E4C7-02F4-4AE1-8144-FD9320195471}" type="presParOf" srcId="{C37EFB6A-BBF8-4017-AEE3-146FA8901F57}" destId="{9910ABF6-596C-4A7D-A675-7401BA5B7C28}" srcOrd="0" destOrd="0" presId="urn:microsoft.com/office/officeart/2005/8/layout/orgChart1#13"/>
    <dgm:cxn modelId="{D13C77A0-779F-4ECE-8E1F-971B44B2678B}" type="presParOf" srcId="{9910ABF6-596C-4A7D-A675-7401BA5B7C28}" destId="{03864143-AC6A-453E-A6FB-E39139E5D30F}" srcOrd="0" destOrd="0" presId="urn:microsoft.com/office/officeart/2005/8/layout/orgChart1#13"/>
    <dgm:cxn modelId="{668E2FC9-F316-40BF-BEFA-81C67A95E182}" type="presParOf" srcId="{9910ABF6-596C-4A7D-A675-7401BA5B7C28}" destId="{46603A1A-244E-4644-88C4-50C204D5D73E}" srcOrd="1" destOrd="0" presId="urn:microsoft.com/office/officeart/2005/8/layout/orgChart1#13"/>
    <dgm:cxn modelId="{EB7C7492-E6B3-4134-B07F-FFA2667A3CA7}" type="presParOf" srcId="{C37EFB6A-BBF8-4017-AEE3-146FA8901F57}" destId="{69AB2943-5578-45DA-BA05-2B7D28101A42}" srcOrd="1" destOrd="0" presId="urn:microsoft.com/office/officeart/2005/8/layout/orgChart1#13"/>
    <dgm:cxn modelId="{98C6EE49-80CA-46FB-B3A4-63ADA2D6E36D}" type="presParOf" srcId="{C37EFB6A-BBF8-4017-AEE3-146FA8901F57}" destId="{EC23E909-85E7-4547-A1B9-D00101C39757}" srcOrd="2" destOrd="0" presId="urn:microsoft.com/office/officeart/2005/8/layout/orgChart1#13"/>
    <dgm:cxn modelId="{F86AC8EE-3703-43EF-B600-56EDEE853802}" type="presParOf" srcId="{AC7B1EF0-5FA6-4511-AC45-967C20E05E3D}" destId="{068E0FC6-B91B-4DF5-9AA0-6F471A4C76A1}" srcOrd="2" destOrd="0" presId="urn:microsoft.com/office/officeart/2005/8/layout/orgChart1#13"/>
    <dgm:cxn modelId="{116DBC89-5722-42A8-BB23-81959E49719D}" type="presParOf" srcId="{AC7B1EF0-5FA6-4511-AC45-967C20E05E3D}" destId="{82CAD63E-573A-4933-A692-A0B3517FFBF2}" srcOrd="3" destOrd="0" presId="urn:microsoft.com/office/officeart/2005/8/layout/orgChart1#13"/>
    <dgm:cxn modelId="{4E153068-ECDB-4468-BCAA-6B2E940F6250}" type="presParOf" srcId="{82CAD63E-573A-4933-A692-A0B3517FFBF2}" destId="{704A5E2C-4469-458E-A77C-2DA8C23C8117}" srcOrd="0" destOrd="0" presId="urn:microsoft.com/office/officeart/2005/8/layout/orgChart1#13"/>
    <dgm:cxn modelId="{C1EF75C0-3229-4CE0-BC05-777CBF0F5991}" type="presParOf" srcId="{704A5E2C-4469-458E-A77C-2DA8C23C8117}" destId="{F2BB0541-C346-4CB5-A822-D1A99268EBEE}" srcOrd="0" destOrd="0" presId="urn:microsoft.com/office/officeart/2005/8/layout/orgChart1#13"/>
    <dgm:cxn modelId="{DE64FD86-5A1B-41FE-9AC2-C98E6C556416}" type="presParOf" srcId="{704A5E2C-4469-458E-A77C-2DA8C23C8117}" destId="{F1606450-AAA0-4C7F-9AE2-1A5A16F79EF2}" srcOrd="1" destOrd="0" presId="urn:microsoft.com/office/officeart/2005/8/layout/orgChart1#13"/>
    <dgm:cxn modelId="{4C141C90-59D3-4676-888A-507FFF0A2756}" type="presParOf" srcId="{82CAD63E-573A-4933-A692-A0B3517FFBF2}" destId="{B3DEB358-5166-4F1F-8AB8-9905296EC18F}" srcOrd="1" destOrd="0" presId="urn:microsoft.com/office/officeart/2005/8/layout/orgChart1#13"/>
    <dgm:cxn modelId="{7C166BB9-9F87-41B0-A67C-D8EC7905DD4A}" type="presParOf" srcId="{82CAD63E-573A-4933-A692-A0B3517FFBF2}" destId="{830D28B1-83C9-410E-840A-89C5600B50FF}" srcOrd="2" destOrd="0" presId="urn:microsoft.com/office/officeart/2005/8/layout/orgChart1#13"/>
    <dgm:cxn modelId="{AA5168D5-7A58-41CB-98DF-93CD43D6C20D}" type="presParOf" srcId="{AC7B1EF0-5FA6-4511-AC45-967C20E05E3D}" destId="{4AF12656-3FF8-457C-8EC0-B246E0066E42}" srcOrd="4" destOrd="0" presId="urn:microsoft.com/office/officeart/2005/8/layout/orgChart1#13"/>
    <dgm:cxn modelId="{848DC239-4F20-41E3-AB10-223F10BE9EE8}" type="presParOf" srcId="{AC7B1EF0-5FA6-4511-AC45-967C20E05E3D}" destId="{4CD01DEE-A788-4F34-A012-5043AA67DD10}" srcOrd="5" destOrd="0" presId="urn:microsoft.com/office/officeart/2005/8/layout/orgChart1#13"/>
    <dgm:cxn modelId="{39A995E0-5900-4EDF-B441-6A4E4C776DDD}" type="presParOf" srcId="{4CD01DEE-A788-4F34-A012-5043AA67DD10}" destId="{D73FE1B6-622D-477E-B86C-F86BFB599152}" srcOrd="0" destOrd="0" presId="urn:microsoft.com/office/officeart/2005/8/layout/orgChart1#13"/>
    <dgm:cxn modelId="{2311EB22-1E8E-4253-9C2C-9C4A34130C71}" type="presParOf" srcId="{D73FE1B6-622D-477E-B86C-F86BFB599152}" destId="{5778FA91-C9A5-46C9-988F-0F172D22C53C}" srcOrd="0" destOrd="0" presId="urn:microsoft.com/office/officeart/2005/8/layout/orgChart1#13"/>
    <dgm:cxn modelId="{92AA8DC9-50F6-4BA2-858D-EE07DC2F6D7F}" type="presParOf" srcId="{D73FE1B6-622D-477E-B86C-F86BFB599152}" destId="{0904E79B-815D-48E2-8DA9-BCC350F8ABEB}" srcOrd="1" destOrd="0" presId="urn:microsoft.com/office/officeart/2005/8/layout/orgChart1#13"/>
    <dgm:cxn modelId="{471D961E-5373-49A6-833F-4FE5FA57DF2B}" type="presParOf" srcId="{4CD01DEE-A788-4F34-A012-5043AA67DD10}" destId="{EF8EA46E-65FD-4722-9C7E-2B68B833BBEA}" srcOrd="1" destOrd="0" presId="urn:microsoft.com/office/officeart/2005/8/layout/orgChart1#13"/>
    <dgm:cxn modelId="{BA91163B-7393-4742-9C62-C7104EF9F2E7}" type="presParOf" srcId="{4CD01DEE-A788-4F34-A012-5043AA67DD10}" destId="{007C0C43-E6AD-4A5E-A2AE-38C66B52FE3D}" srcOrd="2" destOrd="0" presId="urn:microsoft.com/office/officeart/2005/8/layout/orgChart1#13"/>
    <dgm:cxn modelId="{7BDA53EE-BDD9-4FE3-89F1-420057D60D20}" type="presParOf" srcId="{AC7B1EF0-5FA6-4511-AC45-967C20E05E3D}" destId="{799982ED-982B-4C72-B427-5B81856BBB6A}" srcOrd="6" destOrd="0" presId="urn:microsoft.com/office/officeart/2005/8/layout/orgChart1#13"/>
    <dgm:cxn modelId="{AF59446D-2679-430C-BFE3-2A6AE9C41D4B}" type="presParOf" srcId="{AC7B1EF0-5FA6-4511-AC45-967C20E05E3D}" destId="{C32B7C5B-C6EC-4257-BA2F-8939792AF4EC}" srcOrd="7" destOrd="0" presId="urn:microsoft.com/office/officeart/2005/8/layout/orgChart1#13"/>
    <dgm:cxn modelId="{64DE6FD7-37F9-4A9E-B29C-F55A16BC5CD7}" type="presParOf" srcId="{C32B7C5B-C6EC-4257-BA2F-8939792AF4EC}" destId="{66E2DE9E-3DE8-49AE-AB07-081153F96FA3}" srcOrd="0" destOrd="0" presId="urn:microsoft.com/office/officeart/2005/8/layout/orgChart1#13"/>
    <dgm:cxn modelId="{8D48DC15-6233-4D69-A9C0-CA3EAEAB3A74}" type="presParOf" srcId="{66E2DE9E-3DE8-49AE-AB07-081153F96FA3}" destId="{AF9652F8-28C4-467C-BF37-D50810196D36}" srcOrd="0" destOrd="0" presId="urn:microsoft.com/office/officeart/2005/8/layout/orgChart1#13"/>
    <dgm:cxn modelId="{C8745909-2A83-4C5E-A8EB-072B8C0EF28D}" type="presParOf" srcId="{66E2DE9E-3DE8-49AE-AB07-081153F96FA3}" destId="{F3217D89-9483-4E5A-9DFB-E8E7A27AB85B}" srcOrd="1" destOrd="0" presId="urn:microsoft.com/office/officeart/2005/8/layout/orgChart1#13"/>
    <dgm:cxn modelId="{00FD6FA1-A182-4A60-B04D-2CC133C9491E}" type="presParOf" srcId="{C32B7C5B-C6EC-4257-BA2F-8939792AF4EC}" destId="{FAD4D483-5B49-4D78-BDEF-6C4251B88C62}" srcOrd="1" destOrd="0" presId="urn:microsoft.com/office/officeart/2005/8/layout/orgChart1#13"/>
    <dgm:cxn modelId="{4B6DA961-C83F-4115-ACDD-52697B7F6C73}" type="presParOf" srcId="{C32B7C5B-C6EC-4257-BA2F-8939792AF4EC}" destId="{50C38832-9F57-494F-9312-1952C27BA46D}" srcOrd="2" destOrd="0" presId="urn:microsoft.com/office/officeart/2005/8/layout/orgChart1#13"/>
    <dgm:cxn modelId="{C9BEBD75-8260-4DF5-8A54-D6627199BFCD}" type="presParOf" srcId="{827EED79-B072-4969-9B9A-9757F5C8DB49}" destId="{C333A2D0-702F-4411-9590-89A4BD6034E5}" srcOrd="2" destOrd="0" presId="urn:microsoft.com/office/officeart/2005/8/layout/orgChart1#13"/>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11E5442-A489-4469-9154-AA5F08E61A70}" type="doc">
      <dgm:prSet loTypeId="urn:microsoft.com/office/officeart/2005/8/layout/orgChart1#8" loCatId="hierarchy" qsTypeId="urn:microsoft.com/office/officeart/2005/8/quickstyle/simple1#5" qsCatId="simple" csTypeId="urn:microsoft.com/office/officeart/2005/8/colors/accent1_2#8" csCatId="accent1" phldr="1"/>
      <dgm:spPr/>
      <dgm:t>
        <a:bodyPr/>
        <a:lstStyle/>
        <a:p>
          <a:endParaRPr lang="zh-CN" altLang="en-US"/>
        </a:p>
      </dgm:t>
    </dgm:pt>
    <dgm:pt modelId="{321DFCF8-634C-4BAD-898E-05EBFFC02249}">
      <dgm:prSet phldrT="[文本]"/>
      <dgm:spPr/>
      <dgm:t>
        <a:bodyPr/>
        <a:lstStyle/>
        <a:p>
          <a:r>
            <a:rPr lang="zh-CN" altLang="en-US"/>
            <a:t>设计管理</a:t>
          </a:r>
        </a:p>
      </dgm:t>
    </dgm:pt>
    <dgm:pt modelId="{ECA7FA87-3947-424E-9D24-303DEF90E9C9}" type="parTrans" cxnId="{5672A068-2772-4420-8728-F9187CF567BC}">
      <dgm:prSet/>
      <dgm:spPr/>
      <dgm:t>
        <a:bodyPr/>
        <a:lstStyle/>
        <a:p>
          <a:endParaRPr lang="zh-CN" altLang="en-US"/>
        </a:p>
      </dgm:t>
    </dgm:pt>
    <dgm:pt modelId="{9759DD4D-FC65-4424-826A-FB71ECADD94B}" type="sibTrans" cxnId="{5672A068-2772-4420-8728-F9187CF567BC}">
      <dgm:prSet/>
      <dgm:spPr/>
      <dgm:t>
        <a:bodyPr/>
        <a:lstStyle/>
        <a:p>
          <a:endParaRPr lang="zh-CN" altLang="en-US"/>
        </a:p>
      </dgm:t>
    </dgm:pt>
    <dgm:pt modelId="{D4F87847-2ED8-4496-9A8B-300C68CC2D72}">
      <dgm:prSet phldrT="[文本]"/>
      <dgm:spPr/>
      <dgm:t>
        <a:bodyPr/>
        <a:lstStyle/>
        <a:p>
          <a:r>
            <a:rPr lang="zh-CN" altLang="en-US"/>
            <a:t>搜索订单</a:t>
          </a:r>
        </a:p>
      </dgm:t>
    </dgm:pt>
    <dgm:pt modelId="{BC7380D5-2B6A-4422-93EE-7D11DFCE7766}" type="sibTrans" cxnId="{7A0E2668-5564-4F2E-A756-EF416C91AC92}">
      <dgm:prSet/>
      <dgm:spPr/>
      <dgm:t>
        <a:bodyPr/>
        <a:lstStyle/>
        <a:p>
          <a:endParaRPr lang="zh-CN" altLang="en-US"/>
        </a:p>
      </dgm:t>
    </dgm:pt>
    <dgm:pt modelId="{C43960F2-B853-4480-AE23-3978AF61C9F6}" type="parTrans" cxnId="{7A0E2668-5564-4F2E-A756-EF416C91AC92}">
      <dgm:prSet/>
      <dgm:spPr/>
      <dgm:t>
        <a:bodyPr/>
        <a:lstStyle/>
        <a:p>
          <a:endParaRPr lang="zh-CN" altLang="en-US"/>
        </a:p>
      </dgm:t>
    </dgm:pt>
    <dgm:pt modelId="{4321AFAB-9D13-4BFB-A7D4-796CA6F2AB41}">
      <dgm:prSet phldrT="[文本]"/>
      <dgm:spPr/>
      <dgm:t>
        <a:bodyPr/>
        <a:lstStyle/>
        <a:p>
          <a:r>
            <a:rPr lang="zh-CN" altLang="en-US"/>
            <a:t>查看已完成订单</a:t>
          </a:r>
        </a:p>
      </dgm:t>
    </dgm:pt>
    <dgm:pt modelId="{3A5073B9-5414-4517-83AE-40464C17D3D3}" type="sibTrans" cxnId="{E77DC032-5ACC-49E3-9C38-BFFB1E114FE1}">
      <dgm:prSet/>
      <dgm:spPr/>
      <dgm:t>
        <a:bodyPr/>
        <a:lstStyle/>
        <a:p>
          <a:endParaRPr lang="zh-CN" altLang="en-US"/>
        </a:p>
      </dgm:t>
    </dgm:pt>
    <dgm:pt modelId="{F7CFB1A1-EB07-4F90-A935-8CE83E19EC54}" type="parTrans" cxnId="{E77DC032-5ACC-49E3-9C38-BFFB1E114FE1}">
      <dgm:prSet/>
      <dgm:spPr/>
      <dgm:t>
        <a:bodyPr/>
        <a:lstStyle/>
        <a:p>
          <a:endParaRPr lang="zh-CN" altLang="en-US"/>
        </a:p>
      </dgm:t>
    </dgm:pt>
    <dgm:pt modelId="{33C0CEB2-E5F4-4000-A107-355259507165}">
      <dgm:prSet phldrT="[文本]"/>
      <dgm:spPr/>
      <dgm:t>
        <a:bodyPr/>
        <a:lstStyle/>
        <a:p>
          <a:r>
            <a:rPr lang="zh-CN" altLang="en-US"/>
            <a:t>查看未完成订单</a:t>
          </a:r>
        </a:p>
      </dgm:t>
    </dgm:pt>
    <dgm:pt modelId="{0D0D7594-E25B-49B4-AD7D-1BF5636FFDFC}" type="sibTrans" cxnId="{2F2D9591-E9D7-4791-B26A-B6FBBD0B866E}">
      <dgm:prSet/>
      <dgm:spPr/>
      <dgm:t>
        <a:bodyPr/>
        <a:lstStyle/>
        <a:p>
          <a:endParaRPr lang="zh-CN" altLang="en-US"/>
        </a:p>
      </dgm:t>
    </dgm:pt>
    <dgm:pt modelId="{7E4B0C25-7237-4478-9000-29F8510C20EB}" type="parTrans" cxnId="{2F2D9591-E9D7-4791-B26A-B6FBBD0B866E}">
      <dgm:prSet/>
      <dgm:spPr/>
      <dgm:t>
        <a:bodyPr/>
        <a:lstStyle/>
        <a:p>
          <a:endParaRPr lang="zh-CN" altLang="en-US"/>
        </a:p>
      </dgm:t>
    </dgm:pt>
    <dgm:pt modelId="{755DC6CE-06DC-486F-896C-6ACC7C6CFDEE}">
      <dgm:prSet/>
      <dgm:spPr/>
      <dgm:t>
        <a:bodyPr/>
        <a:lstStyle/>
        <a:p>
          <a:r>
            <a:rPr lang="zh-CN" altLang="en-US"/>
            <a:t>上传设计</a:t>
          </a:r>
        </a:p>
      </dgm:t>
    </dgm:pt>
    <dgm:pt modelId="{AC0C4FC2-986A-40B3-B405-396342064970}" type="parTrans" cxnId="{6ED66EF5-52BF-48BF-A6B6-4C51B39A4F27}">
      <dgm:prSet/>
      <dgm:spPr/>
      <dgm:t>
        <a:bodyPr/>
        <a:lstStyle/>
        <a:p>
          <a:endParaRPr lang="zh-CN" altLang="en-US"/>
        </a:p>
      </dgm:t>
    </dgm:pt>
    <dgm:pt modelId="{C69F4552-A68A-447A-9AE4-1BD45D3A1F3A}" type="sibTrans" cxnId="{6ED66EF5-52BF-48BF-A6B6-4C51B39A4F27}">
      <dgm:prSet/>
      <dgm:spPr/>
      <dgm:t>
        <a:bodyPr/>
        <a:lstStyle/>
        <a:p>
          <a:endParaRPr lang="zh-CN" altLang="en-US"/>
        </a:p>
      </dgm:t>
    </dgm:pt>
    <dgm:pt modelId="{C446E42A-B2F2-4D63-9F17-CB8FFE4BF52F}" type="pres">
      <dgm:prSet presAssocID="{B11E5442-A489-4469-9154-AA5F08E61A70}" presName="hierChild1" presStyleCnt="0">
        <dgm:presLayoutVars>
          <dgm:orgChart val="1"/>
          <dgm:chPref val="1"/>
          <dgm:dir/>
          <dgm:animOne val="branch"/>
          <dgm:animLvl val="lvl"/>
          <dgm:resizeHandles/>
        </dgm:presLayoutVars>
      </dgm:prSet>
      <dgm:spPr/>
    </dgm:pt>
    <dgm:pt modelId="{827EED79-B072-4969-9B9A-9757F5C8DB49}" type="pres">
      <dgm:prSet presAssocID="{321DFCF8-634C-4BAD-898E-05EBFFC02249}" presName="hierRoot1" presStyleCnt="0">
        <dgm:presLayoutVars>
          <dgm:hierBranch val="init"/>
        </dgm:presLayoutVars>
      </dgm:prSet>
      <dgm:spPr/>
    </dgm:pt>
    <dgm:pt modelId="{5B331E5B-E57B-4EB0-A72C-D3D6CF2C5110}" type="pres">
      <dgm:prSet presAssocID="{321DFCF8-634C-4BAD-898E-05EBFFC02249}" presName="rootComposite1" presStyleCnt="0"/>
      <dgm:spPr/>
    </dgm:pt>
    <dgm:pt modelId="{4EF59E6B-7487-490D-B45D-E81B3F990774}" type="pres">
      <dgm:prSet presAssocID="{321DFCF8-634C-4BAD-898E-05EBFFC02249}" presName="rootText1" presStyleLbl="node0" presStyleIdx="0" presStyleCnt="1">
        <dgm:presLayoutVars>
          <dgm:chPref val="3"/>
        </dgm:presLayoutVars>
      </dgm:prSet>
      <dgm:spPr/>
    </dgm:pt>
    <dgm:pt modelId="{8E4DDEFB-E07F-4A79-A672-6143E468554A}" type="pres">
      <dgm:prSet presAssocID="{321DFCF8-634C-4BAD-898E-05EBFFC02249}" presName="rootConnector1" presStyleLbl="node1" presStyleIdx="0" presStyleCnt="0"/>
      <dgm:spPr/>
    </dgm:pt>
    <dgm:pt modelId="{AC7B1EF0-5FA6-4511-AC45-967C20E05E3D}" type="pres">
      <dgm:prSet presAssocID="{321DFCF8-634C-4BAD-898E-05EBFFC02249}" presName="hierChild2" presStyleCnt="0"/>
      <dgm:spPr/>
    </dgm:pt>
    <dgm:pt modelId="{8413C2DE-8859-486E-98DC-FA9EFC70B5AE}" type="pres">
      <dgm:prSet presAssocID="{7E4B0C25-7237-4478-9000-29F8510C20EB}" presName="Name37" presStyleLbl="parChTrans1D2" presStyleIdx="0" presStyleCnt="4"/>
      <dgm:spPr/>
    </dgm:pt>
    <dgm:pt modelId="{C37EFB6A-BBF8-4017-AEE3-146FA8901F57}" type="pres">
      <dgm:prSet presAssocID="{33C0CEB2-E5F4-4000-A107-355259507165}" presName="hierRoot2" presStyleCnt="0">
        <dgm:presLayoutVars>
          <dgm:hierBranch val="init"/>
        </dgm:presLayoutVars>
      </dgm:prSet>
      <dgm:spPr/>
    </dgm:pt>
    <dgm:pt modelId="{9910ABF6-596C-4A7D-A675-7401BA5B7C28}" type="pres">
      <dgm:prSet presAssocID="{33C0CEB2-E5F4-4000-A107-355259507165}" presName="rootComposite" presStyleCnt="0"/>
      <dgm:spPr/>
    </dgm:pt>
    <dgm:pt modelId="{03864143-AC6A-453E-A6FB-E39139E5D30F}" type="pres">
      <dgm:prSet presAssocID="{33C0CEB2-E5F4-4000-A107-355259507165}" presName="rootText" presStyleLbl="node2" presStyleIdx="0" presStyleCnt="4">
        <dgm:presLayoutVars>
          <dgm:chPref val="3"/>
        </dgm:presLayoutVars>
      </dgm:prSet>
      <dgm:spPr/>
    </dgm:pt>
    <dgm:pt modelId="{46603A1A-244E-4644-88C4-50C204D5D73E}" type="pres">
      <dgm:prSet presAssocID="{33C0CEB2-E5F4-4000-A107-355259507165}" presName="rootConnector" presStyleLbl="node2" presStyleIdx="0" presStyleCnt="4"/>
      <dgm:spPr/>
    </dgm:pt>
    <dgm:pt modelId="{69AB2943-5578-45DA-BA05-2B7D28101A42}" type="pres">
      <dgm:prSet presAssocID="{33C0CEB2-E5F4-4000-A107-355259507165}" presName="hierChild4" presStyleCnt="0"/>
      <dgm:spPr/>
    </dgm:pt>
    <dgm:pt modelId="{EC23E909-85E7-4547-A1B9-D00101C39757}" type="pres">
      <dgm:prSet presAssocID="{33C0CEB2-E5F4-4000-A107-355259507165}" presName="hierChild5" presStyleCnt="0"/>
      <dgm:spPr/>
    </dgm:pt>
    <dgm:pt modelId="{068E0FC6-B91B-4DF5-9AA0-6F471A4C76A1}" type="pres">
      <dgm:prSet presAssocID="{F7CFB1A1-EB07-4F90-A935-8CE83E19EC54}" presName="Name37" presStyleLbl="parChTrans1D2" presStyleIdx="1" presStyleCnt="4"/>
      <dgm:spPr/>
    </dgm:pt>
    <dgm:pt modelId="{82CAD63E-573A-4933-A692-A0B3517FFBF2}" type="pres">
      <dgm:prSet presAssocID="{4321AFAB-9D13-4BFB-A7D4-796CA6F2AB41}" presName="hierRoot2" presStyleCnt="0">
        <dgm:presLayoutVars>
          <dgm:hierBranch val="init"/>
        </dgm:presLayoutVars>
      </dgm:prSet>
      <dgm:spPr/>
    </dgm:pt>
    <dgm:pt modelId="{704A5E2C-4469-458E-A77C-2DA8C23C8117}" type="pres">
      <dgm:prSet presAssocID="{4321AFAB-9D13-4BFB-A7D4-796CA6F2AB41}" presName="rootComposite" presStyleCnt="0"/>
      <dgm:spPr/>
    </dgm:pt>
    <dgm:pt modelId="{F2BB0541-C346-4CB5-A822-D1A99268EBEE}" type="pres">
      <dgm:prSet presAssocID="{4321AFAB-9D13-4BFB-A7D4-796CA6F2AB41}" presName="rootText" presStyleLbl="node2" presStyleIdx="1" presStyleCnt="4">
        <dgm:presLayoutVars>
          <dgm:chPref val="3"/>
        </dgm:presLayoutVars>
      </dgm:prSet>
      <dgm:spPr/>
    </dgm:pt>
    <dgm:pt modelId="{F1606450-AAA0-4C7F-9AE2-1A5A16F79EF2}" type="pres">
      <dgm:prSet presAssocID="{4321AFAB-9D13-4BFB-A7D4-796CA6F2AB41}" presName="rootConnector" presStyleLbl="node2" presStyleIdx="1" presStyleCnt="4"/>
      <dgm:spPr/>
    </dgm:pt>
    <dgm:pt modelId="{B3DEB358-5166-4F1F-8AB8-9905296EC18F}" type="pres">
      <dgm:prSet presAssocID="{4321AFAB-9D13-4BFB-A7D4-796CA6F2AB41}" presName="hierChild4" presStyleCnt="0"/>
      <dgm:spPr/>
    </dgm:pt>
    <dgm:pt modelId="{830D28B1-83C9-410E-840A-89C5600B50FF}" type="pres">
      <dgm:prSet presAssocID="{4321AFAB-9D13-4BFB-A7D4-796CA6F2AB41}" presName="hierChild5" presStyleCnt="0"/>
      <dgm:spPr/>
    </dgm:pt>
    <dgm:pt modelId="{4AF12656-3FF8-457C-8EC0-B246E0066E42}" type="pres">
      <dgm:prSet presAssocID="{C43960F2-B853-4480-AE23-3978AF61C9F6}" presName="Name37" presStyleLbl="parChTrans1D2" presStyleIdx="2" presStyleCnt="4"/>
      <dgm:spPr/>
    </dgm:pt>
    <dgm:pt modelId="{4CD01DEE-A788-4F34-A012-5043AA67DD10}" type="pres">
      <dgm:prSet presAssocID="{D4F87847-2ED8-4496-9A8B-300C68CC2D72}" presName="hierRoot2" presStyleCnt="0">
        <dgm:presLayoutVars>
          <dgm:hierBranch val="init"/>
        </dgm:presLayoutVars>
      </dgm:prSet>
      <dgm:spPr/>
    </dgm:pt>
    <dgm:pt modelId="{D73FE1B6-622D-477E-B86C-F86BFB599152}" type="pres">
      <dgm:prSet presAssocID="{D4F87847-2ED8-4496-9A8B-300C68CC2D72}" presName="rootComposite" presStyleCnt="0"/>
      <dgm:spPr/>
    </dgm:pt>
    <dgm:pt modelId="{5778FA91-C9A5-46C9-988F-0F172D22C53C}" type="pres">
      <dgm:prSet presAssocID="{D4F87847-2ED8-4496-9A8B-300C68CC2D72}" presName="rootText" presStyleLbl="node2" presStyleIdx="2" presStyleCnt="4">
        <dgm:presLayoutVars>
          <dgm:chPref val="3"/>
        </dgm:presLayoutVars>
      </dgm:prSet>
      <dgm:spPr/>
    </dgm:pt>
    <dgm:pt modelId="{0904E79B-815D-48E2-8DA9-BCC350F8ABEB}" type="pres">
      <dgm:prSet presAssocID="{D4F87847-2ED8-4496-9A8B-300C68CC2D72}" presName="rootConnector" presStyleLbl="node2" presStyleIdx="2" presStyleCnt="4"/>
      <dgm:spPr/>
    </dgm:pt>
    <dgm:pt modelId="{EF8EA46E-65FD-4722-9C7E-2B68B833BBEA}" type="pres">
      <dgm:prSet presAssocID="{D4F87847-2ED8-4496-9A8B-300C68CC2D72}" presName="hierChild4" presStyleCnt="0"/>
      <dgm:spPr/>
    </dgm:pt>
    <dgm:pt modelId="{007C0C43-E6AD-4A5E-A2AE-38C66B52FE3D}" type="pres">
      <dgm:prSet presAssocID="{D4F87847-2ED8-4496-9A8B-300C68CC2D72}" presName="hierChild5" presStyleCnt="0"/>
      <dgm:spPr/>
    </dgm:pt>
    <dgm:pt modelId="{799982ED-982B-4C72-B427-5B81856BBB6A}" type="pres">
      <dgm:prSet presAssocID="{AC0C4FC2-986A-40B3-B405-396342064970}" presName="Name37" presStyleLbl="parChTrans1D2" presStyleIdx="3" presStyleCnt="4"/>
      <dgm:spPr/>
    </dgm:pt>
    <dgm:pt modelId="{C32B7C5B-C6EC-4257-BA2F-8939792AF4EC}" type="pres">
      <dgm:prSet presAssocID="{755DC6CE-06DC-486F-896C-6ACC7C6CFDEE}" presName="hierRoot2" presStyleCnt="0">
        <dgm:presLayoutVars>
          <dgm:hierBranch val="init"/>
        </dgm:presLayoutVars>
      </dgm:prSet>
      <dgm:spPr/>
    </dgm:pt>
    <dgm:pt modelId="{66E2DE9E-3DE8-49AE-AB07-081153F96FA3}" type="pres">
      <dgm:prSet presAssocID="{755DC6CE-06DC-486F-896C-6ACC7C6CFDEE}" presName="rootComposite" presStyleCnt="0"/>
      <dgm:spPr/>
    </dgm:pt>
    <dgm:pt modelId="{AF9652F8-28C4-467C-BF37-D50810196D36}" type="pres">
      <dgm:prSet presAssocID="{755DC6CE-06DC-486F-896C-6ACC7C6CFDEE}" presName="rootText" presStyleLbl="node2" presStyleIdx="3" presStyleCnt="4">
        <dgm:presLayoutVars>
          <dgm:chPref val="3"/>
        </dgm:presLayoutVars>
      </dgm:prSet>
      <dgm:spPr/>
    </dgm:pt>
    <dgm:pt modelId="{F3217D89-9483-4E5A-9DFB-E8E7A27AB85B}" type="pres">
      <dgm:prSet presAssocID="{755DC6CE-06DC-486F-896C-6ACC7C6CFDEE}" presName="rootConnector" presStyleLbl="node2" presStyleIdx="3" presStyleCnt="4"/>
      <dgm:spPr/>
    </dgm:pt>
    <dgm:pt modelId="{FAD4D483-5B49-4D78-BDEF-6C4251B88C62}" type="pres">
      <dgm:prSet presAssocID="{755DC6CE-06DC-486F-896C-6ACC7C6CFDEE}" presName="hierChild4" presStyleCnt="0"/>
      <dgm:spPr/>
    </dgm:pt>
    <dgm:pt modelId="{50C38832-9F57-494F-9312-1952C27BA46D}" type="pres">
      <dgm:prSet presAssocID="{755DC6CE-06DC-486F-896C-6ACC7C6CFDEE}" presName="hierChild5" presStyleCnt="0"/>
      <dgm:spPr/>
    </dgm:pt>
    <dgm:pt modelId="{C333A2D0-702F-4411-9590-89A4BD6034E5}" type="pres">
      <dgm:prSet presAssocID="{321DFCF8-634C-4BAD-898E-05EBFFC02249}" presName="hierChild3" presStyleCnt="0"/>
      <dgm:spPr/>
    </dgm:pt>
  </dgm:ptLst>
  <dgm:cxnLst>
    <dgm:cxn modelId="{F9242D1B-BC40-46DE-8600-E281B6A32228}" type="presOf" srcId="{33C0CEB2-E5F4-4000-A107-355259507165}" destId="{03864143-AC6A-453E-A6FB-E39139E5D30F}" srcOrd="0" destOrd="0" presId="urn:microsoft.com/office/officeart/2005/8/layout/orgChart1#8"/>
    <dgm:cxn modelId="{18689B31-314F-4B05-9788-00211FA65F89}" type="presOf" srcId="{321DFCF8-634C-4BAD-898E-05EBFFC02249}" destId="{4EF59E6B-7487-490D-B45D-E81B3F990774}" srcOrd="0" destOrd="0" presId="urn:microsoft.com/office/officeart/2005/8/layout/orgChart1#8"/>
    <dgm:cxn modelId="{E77DC032-5ACC-49E3-9C38-BFFB1E114FE1}" srcId="{321DFCF8-634C-4BAD-898E-05EBFFC02249}" destId="{4321AFAB-9D13-4BFB-A7D4-796CA6F2AB41}" srcOrd="1" destOrd="0" parTransId="{F7CFB1A1-EB07-4F90-A935-8CE83E19EC54}" sibTransId="{3A5073B9-5414-4517-83AE-40464C17D3D3}"/>
    <dgm:cxn modelId="{7A0E2668-5564-4F2E-A756-EF416C91AC92}" srcId="{321DFCF8-634C-4BAD-898E-05EBFFC02249}" destId="{D4F87847-2ED8-4496-9A8B-300C68CC2D72}" srcOrd="2" destOrd="0" parTransId="{C43960F2-B853-4480-AE23-3978AF61C9F6}" sibTransId="{BC7380D5-2B6A-4422-93EE-7D11DFCE7766}"/>
    <dgm:cxn modelId="{5672A068-2772-4420-8728-F9187CF567BC}" srcId="{B11E5442-A489-4469-9154-AA5F08E61A70}" destId="{321DFCF8-634C-4BAD-898E-05EBFFC02249}" srcOrd="0" destOrd="0" parTransId="{ECA7FA87-3947-424E-9D24-303DEF90E9C9}" sibTransId="{9759DD4D-FC65-4424-826A-FB71ECADD94B}"/>
    <dgm:cxn modelId="{06EA444A-3769-4D8D-8159-9B8396045D44}" type="presOf" srcId="{AC0C4FC2-986A-40B3-B405-396342064970}" destId="{799982ED-982B-4C72-B427-5B81856BBB6A}" srcOrd="0" destOrd="0" presId="urn:microsoft.com/office/officeart/2005/8/layout/orgChart1#8"/>
    <dgm:cxn modelId="{64B63A71-2BA4-467E-B79B-F60951C3745C}" type="presOf" srcId="{B11E5442-A489-4469-9154-AA5F08E61A70}" destId="{C446E42A-B2F2-4D63-9F17-CB8FFE4BF52F}" srcOrd="0" destOrd="0" presId="urn:microsoft.com/office/officeart/2005/8/layout/orgChart1#8"/>
    <dgm:cxn modelId="{AC975F75-08BD-4A18-AE17-61CA6B305FC6}" type="presOf" srcId="{755DC6CE-06DC-486F-896C-6ACC7C6CFDEE}" destId="{F3217D89-9483-4E5A-9DFB-E8E7A27AB85B}" srcOrd="1" destOrd="0" presId="urn:microsoft.com/office/officeart/2005/8/layout/orgChart1#8"/>
    <dgm:cxn modelId="{B5EAAD7B-C9BC-4A42-ACEF-EB23EC754A9A}" type="presOf" srcId="{755DC6CE-06DC-486F-896C-6ACC7C6CFDEE}" destId="{AF9652F8-28C4-467C-BF37-D50810196D36}" srcOrd="0" destOrd="0" presId="urn:microsoft.com/office/officeart/2005/8/layout/orgChart1#8"/>
    <dgm:cxn modelId="{2F2D9591-E9D7-4791-B26A-B6FBBD0B866E}" srcId="{321DFCF8-634C-4BAD-898E-05EBFFC02249}" destId="{33C0CEB2-E5F4-4000-A107-355259507165}" srcOrd="0" destOrd="0" parTransId="{7E4B0C25-7237-4478-9000-29F8510C20EB}" sibTransId="{0D0D7594-E25B-49B4-AD7D-1BF5636FFDFC}"/>
    <dgm:cxn modelId="{3BA0179C-3663-4337-BEDD-28D493725B77}" type="presOf" srcId="{7E4B0C25-7237-4478-9000-29F8510C20EB}" destId="{8413C2DE-8859-486E-98DC-FA9EFC70B5AE}" srcOrd="0" destOrd="0" presId="urn:microsoft.com/office/officeart/2005/8/layout/orgChart1#8"/>
    <dgm:cxn modelId="{DD6068C2-7C97-4657-80EB-68E1719EF18A}" type="presOf" srcId="{4321AFAB-9D13-4BFB-A7D4-796CA6F2AB41}" destId="{F2BB0541-C346-4CB5-A822-D1A99268EBEE}" srcOrd="0" destOrd="0" presId="urn:microsoft.com/office/officeart/2005/8/layout/orgChart1#8"/>
    <dgm:cxn modelId="{49FAB1C8-8FD4-4671-A53B-7D958A400543}" type="presOf" srcId="{321DFCF8-634C-4BAD-898E-05EBFFC02249}" destId="{8E4DDEFB-E07F-4A79-A672-6143E468554A}" srcOrd="1" destOrd="0" presId="urn:microsoft.com/office/officeart/2005/8/layout/orgChart1#8"/>
    <dgm:cxn modelId="{6D15E3CF-7D18-4AC7-92C6-2070F4EDD27E}" type="presOf" srcId="{F7CFB1A1-EB07-4F90-A935-8CE83E19EC54}" destId="{068E0FC6-B91B-4DF5-9AA0-6F471A4C76A1}" srcOrd="0" destOrd="0" presId="urn:microsoft.com/office/officeart/2005/8/layout/orgChart1#8"/>
    <dgm:cxn modelId="{9D6FD1D6-0708-4E9A-AF14-752A61504937}" type="presOf" srcId="{4321AFAB-9D13-4BFB-A7D4-796CA6F2AB41}" destId="{F1606450-AAA0-4C7F-9AE2-1A5A16F79EF2}" srcOrd="1" destOrd="0" presId="urn:microsoft.com/office/officeart/2005/8/layout/orgChart1#8"/>
    <dgm:cxn modelId="{919A64E1-0173-45B5-A360-2406ADFED9D0}" type="presOf" srcId="{D4F87847-2ED8-4496-9A8B-300C68CC2D72}" destId="{0904E79B-815D-48E2-8DA9-BCC350F8ABEB}" srcOrd="1" destOrd="0" presId="urn:microsoft.com/office/officeart/2005/8/layout/orgChart1#8"/>
    <dgm:cxn modelId="{7573C4E9-99AF-4DBA-8187-554C696E5AAB}" type="presOf" srcId="{C43960F2-B853-4480-AE23-3978AF61C9F6}" destId="{4AF12656-3FF8-457C-8EC0-B246E0066E42}" srcOrd="0" destOrd="0" presId="urn:microsoft.com/office/officeart/2005/8/layout/orgChart1#8"/>
    <dgm:cxn modelId="{909E8FEA-97FA-431B-ABC4-3B50FF65C3A1}" type="presOf" srcId="{33C0CEB2-E5F4-4000-A107-355259507165}" destId="{46603A1A-244E-4644-88C4-50C204D5D73E}" srcOrd="1" destOrd="0" presId="urn:microsoft.com/office/officeart/2005/8/layout/orgChart1#8"/>
    <dgm:cxn modelId="{93C0DAF2-2C1A-4F3E-B42F-02021EE796D2}" type="presOf" srcId="{D4F87847-2ED8-4496-9A8B-300C68CC2D72}" destId="{5778FA91-C9A5-46C9-988F-0F172D22C53C}" srcOrd="0" destOrd="0" presId="urn:microsoft.com/office/officeart/2005/8/layout/orgChart1#8"/>
    <dgm:cxn modelId="{6ED66EF5-52BF-48BF-A6B6-4C51B39A4F27}" srcId="{321DFCF8-634C-4BAD-898E-05EBFFC02249}" destId="{755DC6CE-06DC-486F-896C-6ACC7C6CFDEE}" srcOrd="3" destOrd="0" parTransId="{AC0C4FC2-986A-40B3-B405-396342064970}" sibTransId="{C69F4552-A68A-447A-9AE4-1BD45D3A1F3A}"/>
    <dgm:cxn modelId="{05F4E458-6C3F-4128-B428-208342BFFA2E}" type="presParOf" srcId="{C446E42A-B2F2-4D63-9F17-CB8FFE4BF52F}" destId="{827EED79-B072-4969-9B9A-9757F5C8DB49}" srcOrd="0" destOrd="0" presId="urn:microsoft.com/office/officeart/2005/8/layout/orgChart1#8"/>
    <dgm:cxn modelId="{EF3C6E2C-691F-498F-8532-6C3EC02816B8}" type="presParOf" srcId="{827EED79-B072-4969-9B9A-9757F5C8DB49}" destId="{5B331E5B-E57B-4EB0-A72C-D3D6CF2C5110}" srcOrd="0" destOrd="0" presId="urn:microsoft.com/office/officeart/2005/8/layout/orgChart1#8"/>
    <dgm:cxn modelId="{0096A9B5-BDFD-43B6-AA97-4B725B829AA0}" type="presParOf" srcId="{5B331E5B-E57B-4EB0-A72C-D3D6CF2C5110}" destId="{4EF59E6B-7487-490D-B45D-E81B3F990774}" srcOrd="0" destOrd="0" presId="urn:microsoft.com/office/officeart/2005/8/layout/orgChart1#8"/>
    <dgm:cxn modelId="{B8F4656D-D0C6-49C8-9493-1D48B69C975A}" type="presParOf" srcId="{5B331E5B-E57B-4EB0-A72C-D3D6CF2C5110}" destId="{8E4DDEFB-E07F-4A79-A672-6143E468554A}" srcOrd="1" destOrd="0" presId="urn:microsoft.com/office/officeart/2005/8/layout/orgChart1#8"/>
    <dgm:cxn modelId="{56B7AD49-2569-44EA-9F15-B4DBA33E076C}" type="presParOf" srcId="{827EED79-B072-4969-9B9A-9757F5C8DB49}" destId="{AC7B1EF0-5FA6-4511-AC45-967C20E05E3D}" srcOrd="1" destOrd="0" presId="urn:microsoft.com/office/officeart/2005/8/layout/orgChart1#8"/>
    <dgm:cxn modelId="{03E570D9-54E9-4FBB-959F-9EC14780A5FF}" type="presParOf" srcId="{AC7B1EF0-5FA6-4511-AC45-967C20E05E3D}" destId="{8413C2DE-8859-486E-98DC-FA9EFC70B5AE}" srcOrd="0" destOrd="0" presId="urn:microsoft.com/office/officeart/2005/8/layout/orgChart1#8"/>
    <dgm:cxn modelId="{205DC0C3-ED6A-4A76-ACEE-83145670D6D0}" type="presParOf" srcId="{AC7B1EF0-5FA6-4511-AC45-967C20E05E3D}" destId="{C37EFB6A-BBF8-4017-AEE3-146FA8901F57}" srcOrd="1" destOrd="0" presId="urn:microsoft.com/office/officeart/2005/8/layout/orgChart1#8"/>
    <dgm:cxn modelId="{24C8E4C7-02F4-4AE1-8144-FD9320195471}" type="presParOf" srcId="{C37EFB6A-BBF8-4017-AEE3-146FA8901F57}" destId="{9910ABF6-596C-4A7D-A675-7401BA5B7C28}" srcOrd="0" destOrd="0" presId="urn:microsoft.com/office/officeart/2005/8/layout/orgChart1#8"/>
    <dgm:cxn modelId="{D13C77A0-779F-4ECE-8E1F-971B44B2678B}" type="presParOf" srcId="{9910ABF6-596C-4A7D-A675-7401BA5B7C28}" destId="{03864143-AC6A-453E-A6FB-E39139E5D30F}" srcOrd="0" destOrd="0" presId="urn:microsoft.com/office/officeart/2005/8/layout/orgChart1#8"/>
    <dgm:cxn modelId="{668E2FC9-F316-40BF-BEFA-81C67A95E182}" type="presParOf" srcId="{9910ABF6-596C-4A7D-A675-7401BA5B7C28}" destId="{46603A1A-244E-4644-88C4-50C204D5D73E}" srcOrd="1" destOrd="0" presId="urn:microsoft.com/office/officeart/2005/8/layout/orgChart1#8"/>
    <dgm:cxn modelId="{EB7C7492-E6B3-4134-B07F-FFA2667A3CA7}" type="presParOf" srcId="{C37EFB6A-BBF8-4017-AEE3-146FA8901F57}" destId="{69AB2943-5578-45DA-BA05-2B7D28101A42}" srcOrd="1" destOrd="0" presId="urn:microsoft.com/office/officeart/2005/8/layout/orgChart1#8"/>
    <dgm:cxn modelId="{98C6EE49-80CA-46FB-B3A4-63ADA2D6E36D}" type="presParOf" srcId="{C37EFB6A-BBF8-4017-AEE3-146FA8901F57}" destId="{EC23E909-85E7-4547-A1B9-D00101C39757}" srcOrd="2" destOrd="0" presId="urn:microsoft.com/office/officeart/2005/8/layout/orgChart1#8"/>
    <dgm:cxn modelId="{F86AC8EE-3703-43EF-B600-56EDEE853802}" type="presParOf" srcId="{AC7B1EF0-5FA6-4511-AC45-967C20E05E3D}" destId="{068E0FC6-B91B-4DF5-9AA0-6F471A4C76A1}" srcOrd="2" destOrd="0" presId="urn:microsoft.com/office/officeart/2005/8/layout/orgChart1#8"/>
    <dgm:cxn modelId="{116DBC89-5722-42A8-BB23-81959E49719D}" type="presParOf" srcId="{AC7B1EF0-5FA6-4511-AC45-967C20E05E3D}" destId="{82CAD63E-573A-4933-A692-A0B3517FFBF2}" srcOrd="3" destOrd="0" presId="urn:microsoft.com/office/officeart/2005/8/layout/orgChart1#8"/>
    <dgm:cxn modelId="{4E153068-ECDB-4468-BCAA-6B2E940F6250}" type="presParOf" srcId="{82CAD63E-573A-4933-A692-A0B3517FFBF2}" destId="{704A5E2C-4469-458E-A77C-2DA8C23C8117}" srcOrd="0" destOrd="0" presId="urn:microsoft.com/office/officeart/2005/8/layout/orgChart1#8"/>
    <dgm:cxn modelId="{C1EF75C0-3229-4CE0-BC05-777CBF0F5991}" type="presParOf" srcId="{704A5E2C-4469-458E-A77C-2DA8C23C8117}" destId="{F2BB0541-C346-4CB5-A822-D1A99268EBEE}" srcOrd="0" destOrd="0" presId="urn:microsoft.com/office/officeart/2005/8/layout/orgChart1#8"/>
    <dgm:cxn modelId="{DE64FD86-5A1B-41FE-9AC2-C98E6C556416}" type="presParOf" srcId="{704A5E2C-4469-458E-A77C-2DA8C23C8117}" destId="{F1606450-AAA0-4C7F-9AE2-1A5A16F79EF2}" srcOrd="1" destOrd="0" presId="urn:microsoft.com/office/officeart/2005/8/layout/orgChart1#8"/>
    <dgm:cxn modelId="{4C141C90-59D3-4676-888A-507FFF0A2756}" type="presParOf" srcId="{82CAD63E-573A-4933-A692-A0B3517FFBF2}" destId="{B3DEB358-5166-4F1F-8AB8-9905296EC18F}" srcOrd="1" destOrd="0" presId="urn:microsoft.com/office/officeart/2005/8/layout/orgChart1#8"/>
    <dgm:cxn modelId="{7C166BB9-9F87-41B0-A67C-D8EC7905DD4A}" type="presParOf" srcId="{82CAD63E-573A-4933-A692-A0B3517FFBF2}" destId="{830D28B1-83C9-410E-840A-89C5600B50FF}" srcOrd="2" destOrd="0" presId="urn:microsoft.com/office/officeart/2005/8/layout/orgChart1#8"/>
    <dgm:cxn modelId="{AA5168D5-7A58-41CB-98DF-93CD43D6C20D}" type="presParOf" srcId="{AC7B1EF0-5FA6-4511-AC45-967C20E05E3D}" destId="{4AF12656-3FF8-457C-8EC0-B246E0066E42}" srcOrd="4" destOrd="0" presId="urn:microsoft.com/office/officeart/2005/8/layout/orgChart1#8"/>
    <dgm:cxn modelId="{848DC239-4F20-41E3-AB10-223F10BE9EE8}" type="presParOf" srcId="{AC7B1EF0-5FA6-4511-AC45-967C20E05E3D}" destId="{4CD01DEE-A788-4F34-A012-5043AA67DD10}" srcOrd="5" destOrd="0" presId="urn:microsoft.com/office/officeart/2005/8/layout/orgChart1#8"/>
    <dgm:cxn modelId="{39A995E0-5900-4EDF-B441-6A4E4C776DDD}" type="presParOf" srcId="{4CD01DEE-A788-4F34-A012-5043AA67DD10}" destId="{D73FE1B6-622D-477E-B86C-F86BFB599152}" srcOrd="0" destOrd="0" presId="urn:microsoft.com/office/officeart/2005/8/layout/orgChart1#8"/>
    <dgm:cxn modelId="{2311EB22-1E8E-4253-9C2C-9C4A34130C71}" type="presParOf" srcId="{D73FE1B6-622D-477E-B86C-F86BFB599152}" destId="{5778FA91-C9A5-46C9-988F-0F172D22C53C}" srcOrd="0" destOrd="0" presId="urn:microsoft.com/office/officeart/2005/8/layout/orgChart1#8"/>
    <dgm:cxn modelId="{92AA8DC9-50F6-4BA2-858D-EE07DC2F6D7F}" type="presParOf" srcId="{D73FE1B6-622D-477E-B86C-F86BFB599152}" destId="{0904E79B-815D-48E2-8DA9-BCC350F8ABEB}" srcOrd="1" destOrd="0" presId="urn:microsoft.com/office/officeart/2005/8/layout/orgChart1#8"/>
    <dgm:cxn modelId="{471D961E-5373-49A6-833F-4FE5FA57DF2B}" type="presParOf" srcId="{4CD01DEE-A788-4F34-A012-5043AA67DD10}" destId="{EF8EA46E-65FD-4722-9C7E-2B68B833BBEA}" srcOrd="1" destOrd="0" presId="urn:microsoft.com/office/officeart/2005/8/layout/orgChart1#8"/>
    <dgm:cxn modelId="{BA91163B-7393-4742-9C62-C7104EF9F2E7}" type="presParOf" srcId="{4CD01DEE-A788-4F34-A012-5043AA67DD10}" destId="{007C0C43-E6AD-4A5E-A2AE-38C66B52FE3D}" srcOrd="2" destOrd="0" presId="urn:microsoft.com/office/officeart/2005/8/layout/orgChart1#8"/>
    <dgm:cxn modelId="{7BDA53EE-BDD9-4FE3-89F1-420057D60D20}" type="presParOf" srcId="{AC7B1EF0-5FA6-4511-AC45-967C20E05E3D}" destId="{799982ED-982B-4C72-B427-5B81856BBB6A}" srcOrd="6" destOrd="0" presId="urn:microsoft.com/office/officeart/2005/8/layout/orgChart1#8"/>
    <dgm:cxn modelId="{AF59446D-2679-430C-BFE3-2A6AE9C41D4B}" type="presParOf" srcId="{AC7B1EF0-5FA6-4511-AC45-967C20E05E3D}" destId="{C32B7C5B-C6EC-4257-BA2F-8939792AF4EC}" srcOrd="7" destOrd="0" presId="urn:microsoft.com/office/officeart/2005/8/layout/orgChart1#8"/>
    <dgm:cxn modelId="{64DE6FD7-37F9-4A9E-B29C-F55A16BC5CD7}" type="presParOf" srcId="{C32B7C5B-C6EC-4257-BA2F-8939792AF4EC}" destId="{66E2DE9E-3DE8-49AE-AB07-081153F96FA3}" srcOrd="0" destOrd="0" presId="urn:microsoft.com/office/officeart/2005/8/layout/orgChart1#8"/>
    <dgm:cxn modelId="{8D48DC15-6233-4D69-A9C0-CA3EAEAB3A74}" type="presParOf" srcId="{66E2DE9E-3DE8-49AE-AB07-081153F96FA3}" destId="{AF9652F8-28C4-467C-BF37-D50810196D36}" srcOrd="0" destOrd="0" presId="urn:microsoft.com/office/officeart/2005/8/layout/orgChart1#8"/>
    <dgm:cxn modelId="{C8745909-2A83-4C5E-A8EB-072B8C0EF28D}" type="presParOf" srcId="{66E2DE9E-3DE8-49AE-AB07-081153F96FA3}" destId="{F3217D89-9483-4E5A-9DFB-E8E7A27AB85B}" srcOrd="1" destOrd="0" presId="urn:microsoft.com/office/officeart/2005/8/layout/orgChart1#8"/>
    <dgm:cxn modelId="{00FD6FA1-A182-4A60-B04D-2CC133C9491E}" type="presParOf" srcId="{C32B7C5B-C6EC-4257-BA2F-8939792AF4EC}" destId="{FAD4D483-5B49-4D78-BDEF-6C4251B88C62}" srcOrd="1" destOrd="0" presId="urn:microsoft.com/office/officeart/2005/8/layout/orgChart1#8"/>
    <dgm:cxn modelId="{4B6DA961-C83F-4115-ACDD-52697B7F6C73}" type="presParOf" srcId="{C32B7C5B-C6EC-4257-BA2F-8939792AF4EC}" destId="{50C38832-9F57-494F-9312-1952C27BA46D}" srcOrd="2" destOrd="0" presId="urn:microsoft.com/office/officeart/2005/8/layout/orgChart1#8"/>
    <dgm:cxn modelId="{C9BEBD75-8260-4DF5-8A54-D6627199BFCD}" type="presParOf" srcId="{827EED79-B072-4969-9B9A-9757F5C8DB49}" destId="{C333A2D0-702F-4411-9590-89A4BD6034E5}" srcOrd="2" destOrd="0" presId="urn:microsoft.com/office/officeart/2005/8/layout/orgChart1#8"/>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5F808D9-6407-4DC0-AA86-9123DC02FCB8}" type="doc">
      <dgm:prSet loTypeId="urn:microsoft.com/office/officeart/2005/8/layout/orgChart1#14" loCatId="hierarchy" qsTypeId="urn:microsoft.com/office/officeart/2005/8/quickstyle/simple1#10" qsCatId="simple" csTypeId="urn:microsoft.com/office/officeart/2005/8/colors/accent1_2#14" csCatId="accent1" phldr="1"/>
      <dgm:spPr/>
      <dgm:t>
        <a:bodyPr/>
        <a:lstStyle/>
        <a:p>
          <a:endParaRPr lang="zh-CN" altLang="en-US"/>
        </a:p>
      </dgm:t>
    </dgm:pt>
    <dgm:pt modelId="{67333D1C-970A-4328-959C-20E561884A3C}">
      <dgm:prSet phldrT="[文本]"/>
      <dgm:spPr/>
      <dgm:t>
        <a:bodyPr/>
        <a:lstStyle/>
        <a:p>
          <a:r>
            <a:rPr lang="zh-CN" altLang="en-US"/>
            <a:t>生产管理</a:t>
          </a:r>
        </a:p>
      </dgm:t>
    </dgm:pt>
    <dgm:pt modelId="{D346EEA2-3016-4FA6-B897-EA329EAB2BEE}" type="parTrans" cxnId="{1A28E980-3E12-4AD2-B433-13E5AC29D3CD}">
      <dgm:prSet/>
      <dgm:spPr/>
      <dgm:t>
        <a:bodyPr/>
        <a:lstStyle/>
        <a:p>
          <a:endParaRPr lang="zh-CN" altLang="en-US"/>
        </a:p>
      </dgm:t>
    </dgm:pt>
    <dgm:pt modelId="{7697A9F8-1EC1-469C-BEF3-0C0733347EF9}" type="sibTrans" cxnId="{1A28E980-3E12-4AD2-B433-13E5AC29D3CD}">
      <dgm:prSet/>
      <dgm:spPr/>
      <dgm:t>
        <a:bodyPr/>
        <a:lstStyle/>
        <a:p>
          <a:endParaRPr lang="zh-CN" altLang="en-US"/>
        </a:p>
      </dgm:t>
    </dgm:pt>
    <dgm:pt modelId="{D4BDA879-541C-46FC-A771-77A114D3F4F9}">
      <dgm:prSet phldrT="[文本]"/>
      <dgm:spPr/>
      <dgm:t>
        <a:bodyPr/>
        <a:lstStyle/>
        <a:p>
          <a:r>
            <a:rPr lang="zh-CN" altLang="en-US"/>
            <a:t>订单审核</a:t>
          </a:r>
        </a:p>
      </dgm:t>
    </dgm:pt>
    <dgm:pt modelId="{76B19701-F65D-4850-B198-99AB99EE03BA}" type="parTrans" cxnId="{192649FC-C56E-4E88-884E-6383E1F41045}">
      <dgm:prSet/>
      <dgm:spPr/>
      <dgm:t>
        <a:bodyPr/>
        <a:lstStyle/>
        <a:p>
          <a:endParaRPr lang="zh-CN" altLang="en-US"/>
        </a:p>
      </dgm:t>
    </dgm:pt>
    <dgm:pt modelId="{986E7977-3864-48B7-B5C7-5AA86AD206AB}" type="sibTrans" cxnId="{192649FC-C56E-4E88-884E-6383E1F41045}">
      <dgm:prSet/>
      <dgm:spPr/>
      <dgm:t>
        <a:bodyPr/>
        <a:lstStyle/>
        <a:p>
          <a:endParaRPr lang="zh-CN" altLang="en-US"/>
        </a:p>
      </dgm:t>
    </dgm:pt>
    <dgm:pt modelId="{21B0C13D-C764-4E54-BB37-F9780F9CBF30}">
      <dgm:prSet phldrT="[文本]"/>
      <dgm:spPr/>
      <dgm:t>
        <a:bodyPr/>
        <a:lstStyle/>
        <a:p>
          <a:r>
            <a:rPr lang="zh-CN" altLang="en-US"/>
            <a:t>外协订单</a:t>
          </a:r>
        </a:p>
      </dgm:t>
    </dgm:pt>
    <dgm:pt modelId="{13001945-8221-4947-93C8-2B0C6213BDF5}" type="parTrans" cxnId="{422507B9-2A5E-4E29-8A62-C525DF53C0BB}">
      <dgm:prSet/>
      <dgm:spPr/>
      <dgm:t>
        <a:bodyPr/>
        <a:lstStyle/>
        <a:p>
          <a:endParaRPr lang="zh-CN" altLang="en-US"/>
        </a:p>
      </dgm:t>
    </dgm:pt>
    <dgm:pt modelId="{77BA0EC6-7441-46B1-A8E0-5A77977AE276}" type="sibTrans" cxnId="{422507B9-2A5E-4E29-8A62-C525DF53C0BB}">
      <dgm:prSet/>
      <dgm:spPr/>
      <dgm:t>
        <a:bodyPr/>
        <a:lstStyle/>
        <a:p>
          <a:endParaRPr lang="zh-CN" altLang="en-US"/>
        </a:p>
      </dgm:t>
    </dgm:pt>
    <dgm:pt modelId="{0CF9C4C7-337B-48AC-9F41-674533072C54}">
      <dgm:prSet phldrT="[文本]"/>
      <dgm:spPr/>
      <dgm:t>
        <a:bodyPr/>
        <a:lstStyle/>
        <a:p>
          <a:r>
            <a:rPr lang="zh-CN" altLang="en-US"/>
            <a:t>制作小样</a:t>
          </a:r>
        </a:p>
      </dgm:t>
    </dgm:pt>
    <dgm:pt modelId="{F184F7A1-8834-4CA4-A8C2-83FF17388AEE}" type="parTrans" cxnId="{66606C3A-6FFC-4197-A4B4-FED4A3DDDD74}">
      <dgm:prSet/>
      <dgm:spPr/>
      <dgm:t>
        <a:bodyPr/>
        <a:lstStyle/>
        <a:p>
          <a:endParaRPr lang="zh-CN" altLang="en-US"/>
        </a:p>
      </dgm:t>
    </dgm:pt>
    <dgm:pt modelId="{C78518C1-BEDD-4C84-953A-BAD02947F4A5}" type="sibTrans" cxnId="{66606C3A-6FFC-4197-A4B4-FED4A3DDDD74}">
      <dgm:prSet/>
      <dgm:spPr/>
      <dgm:t>
        <a:bodyPr/>
        <a:lstStyle/>
        <a:p>
          <a:endParaRPr lang="zh-CN" altLang="en-US"/>
        </a:p>
      </dgm:t>
    </dgm:pt>
    <dgm:pt modelId="{A97D434A-D361-4638-AD64-F7A687929CFD}">
      <dgm:prSet/>
      <dgm:spPr/>
      <dgm:t>
        <a:bodyPr/>
        <a:lstStyle/>
        <a:p>
          <a:r>
            <a:rPr lang="zh-CN" altLang="en-US"/>
            <a:t>材料入库</a:t>
          </a:r>
        </a:p>
      </dgm:t>
    </dgm:pt>
    <dgm:pt modelId="{33294D7B-A647-40E1-8448-DF009ED33063}" type="parTrans" cxnId="{7820CD76-5491-4218-888B-EB3DC55229E0}">
      <dgm:prSet/>
      <dgm:spPr/>
      <dgm:t>
        <a:bodyPr/>
        <a:lstStyle/>
        <a:p>
          <a:endParaRPr lang="zh-CN" altLang="en-US"/>
        </a:p>
      </dgm:t>
    </dgm:pt>
    <dgm:pt modelId="{94002240-88DA-4CB3-AAAD-C4DDEFD1F69C}" type="sibTrans" cxnId="{7820CD76-5491-4218-888B-EB3DC55229E0}">
      <dgm:prSet/>
      <dgm:spPr/>
      <dgm:t>
        <a:bodyPr/>
        <a:lstStyle/>
        <a:p>
          <a:endParaRPr lang="zh-CN" altLang="en-US"/>
        </a:p>
      </dgm:t>
    </dgm:pt>
    <dgm:pt modelId="{F5ECA7B8-0AEB-4DB6-84D5-B4E5666EE9AB}">
      <dgm:prSet/>
      <dgm:spPr/>
      <dgm:t>
        <a:bodyPr/>
        <a:lstStyle/>
        <a:p>
          <a:r>
            <a:rPr lang="zh-CN" altLang="en-US"/>
            <a:t>材料出库</a:t>
          </a:r>
        </a:p>
      </dgm:t>
    </dgm:pt>
    <dgm:pt modelId="{5F3B5465-ABA8-433D-AD69-7C0AC50D1787}" type="parTrans" cxnId="{7899BBD8-540A-4566-96E5-6B96FCE12440}">
      <dgm:prSet/>
      <dgm:spPr/>
      <dgm:t>
        <a:bodyPr/>
        <a:lstStyle/>
        <a:p>
          <a:endParaRPr lang="zh-CN" altLang="en-US"/>
        </a:p>
      </dgm:t>
    </dgm:pt>
    <dgm:pt modelId="{CB934A84-2C6F-4FE6-8F8D-EB91A4494723}" type="sibTrans" cxnId="{7899BBD8-540A-4566-96E5-6B96FCE12440}">
      <dgm:prSet/>
      <dgm:spPr/>
      <dgm:t>
        <a:bodyPr/>
        <a:lstStyle/>
        <a:p>
          <a:endParaRPr lang="zh-CN" altLang="en-US"/>
        </a:p>
      </dgm:t>
    </dgm:pt>
    <dgm:pt modelId="{CA0D764C-8B81-4887-8BCD-BE4512781D34}">
      <dgm:prSet/>
      <dgm:spPr/>
      <dgm:t>
        <a:bodyPr/>
        <a:lstStyle/>
        <a:p>
          <a:r>
            <a:rPr lang="zh-CN" altLang="en-US"/>
            <a:t>成品入库</a:t>
          </a:r>
        </a:p>
      </dgm:t>
    </dgm:pt>
    <dgm:pt modelId="{6DF5C6AD-F643-4228-83C2-1A236D2F08F2}" type="parTrans" cxnId="{0D1A3961-9DF2-4D23-BB6A-4A702A2BF3CB}">
      <dgm:prSet/>
      <dgm:spPr/>
      <dgm:t>
        <a:bodyPr/>
        <a:lstStyle/>
        <a:p>
          <a:endParaRPr lang="zh-CN" altLang="en-US"/>
        </a:p>
      </dgm:t>
    </dgm:pt>
    <dgm:pt modelId="{4E46B02A-2FE3-42BE-A893-BCA4CD45C292}" type="sibTrans" cxnId="{0D1A3961-9DF2-4D23-BB6A-4A702A2BF3CB}">
      <dgm:prSet/>
      <dgm:spPr/>
      <dgm:t>
        <a:bodyPr/>
        <a:lstStyle/>
        <a:p>
          <a:endParaRPr lang="zh-CN" altLang="en-US"/>
        </a:p>
      </dgm:t>
    </dgm:pt>
    <dgm:pt modelId="{36F18528-C9C1-4797-AF1D-879CA7E68E7A}">
      <dgm:prSet/>
      <dgm:spPr/>
      <dgm:t>
        <a:bodyPr/>
        <a:lstStyle/>
        <a:p>
          <a:r>
            <a:rPr lang="zh-CN" altLang="en-US"/>
            <a:t>质检环节</a:t>
          </a:r>
        </a:p>
      </dgm:t>
    </dgm:pt>
    <dgm:pt modelId="{4B80EF6E-EB48-4B03-9F82-3E16AD5EADDE}" type="parTrans" cxnId="{CA352299-C4CB-40CA-B0C9-47193FEE6F09}">
      <dgm:prSet/>
      <dgm:spPr/>
      <dgm:t>
        <a:bodyPr/>
        <a:lstStyle/>
        <a:p>
          <a:endParaRPr lang="zh-CN" altLang="en-US"/>
        </a:p>
      </dgm:t>
    </dgm:pt>
    <dgm:pt modelId="{29799977-30E6-437C-A824-AD884D45E62F}" type="sibTrans" cxnId="{CA352299-C4CB-40CA-B0C9-47193FEE6F09}">
      <dgm:prSet/>
      <dgm:spPr/>
      <dgm:t>
        <a:bodyPr/>
        <a:lstStyle/>
        <a:p>
          <a:endParaRPr lang="zh-CN" altLang="en-US"/>
        </a:p>
      </dgm:t>
    </dgm:pt>
    <dgm:pt modelId="{E924F5E2-53D8-49AE-86FD-633D089891FB}">
      <dgm:prSet/>
      <dgm:spPr/>
      <dgm:t>
        <a:bodyPr/>
        <a:lstStyle/>
        <a:p>
          <a:r>
            <a:rPr lang="zh-CN" altLang="en-US"/>
            <a:t>成品出库</a:t>
          </a:r>
        </a:p>
      </dgm:t>
    </dgm:pt>
    <dgm:pt modelId="{FD0BDA44-1B06-417B-80FC-43C9DB5BBFB3}" type="parTrans" cxnId="{54E18BA3-7175-4375-8190-075FE8E186B3}">
      <dgm:prSet/>
      <dgm:spPr/>
      <dgm:t>
        <a:bodyPr/>
        <a:lstStyle/>
        <a:p>
          <a:endParaRPr lang="zh-CN" altLang="en-US"/>
        </a:p>
      </dgm:t>
    </dgm:pt>
    <dgm:pt modelId="{D1731E1F-8508-4792-9CDF-4868F3E6D5D8}" type="sibTrans" cxnId="{54E18BA3-7175-4375-8190-075FE8E186B3}">
      <dgm:prSet/>
      <dgm:spPr/>
      <dgm:t>
        <a:bodyPr/>
        <a:lstStyle/>
        <a:p>
          <a:endParaRPr lang="zh-CN" altLang="en-US"/>
        </a:p>
      </dgm:t>
    </dgm:pt>
    <dgm:pt modelId="{B27497FA-CE22-43B3-8C17-A85310C8C899}">
      <dgm:prSet/>
      <dgm:spPr/>
      <dgm:t>
        <a:bodyPr/>
        <a:lstStyle/>
        <a:p>
          <a:r>
            <a:rPr lang="zh-CN" altLang="en-US"/>
            <a:t>查看库存</a:t>
          </a:r>
        </a:p>
      </dgm:t>
    </dgm:pt>
    <dgm:pt modelId="{8A33A5C5-5C8B-40B6-8385-4BB2798E6343}" type="parTrans" cxnId="{14ACA61C-6134-4F93-855F-2B9C1991E28D}">
      <dgm:prSet/>
      <dgm:spPr/>
      <dgm:t>
        <a:bodyPr/>
        <a:lstStyle/>
        <a:p>
          <a:endParaRPr lang="zh-CN" altLang="en-US"/>
        </a:p>
      </dgm:t>
    </dgm:pt>
    <dgm:pt modelId="{6261B7D5-131B-410E-87C3-28CD00184A23}" type="sibTrans" cxnId="{14ACA61C-6134-4F93-855F-2B9C1991E28D}">
      <dgm:prSet/>
      <dgm:spPr/>
      <dgm:t>
        <a:bodyPr/>
        <a:lstStyle/>
        <a:p>
          <a:endParaRPr lang="zh-CN" altLang="en-US"/>
        </a:p>
      </dgm:t>
    </dgm:pt>
    <dgm:pt modelId="{7E5D4E41-EC64-4E00-817C-A7C5CE912991}">
      <dgm:prSet/>
      <dgm:spPr/>
      <dgm:t>
        <a:bodyPr/>
        <a:lstStyle/>
        <a:p>
          <a:r>
            <a:rPr lang="zh-CN" altLang="en-US"/>
            <a:t>查看未审核订单</a:t>
          </a:r>
        </a:p>
      </dgm:t>
    </dgm:pt>
    <dgm:pt modelId="{22F73D7A-8ACB-44E3-B06B-1F733812BA6A}" type="parTrans" cxnId="{F66201D9-3A8A-4468-B7E3-E2FD92A48037}">
      <dgm:prSet/>
      <dgm:spPr/>
      <dgm:t>
        <a:bodyPr/>
        <a:lstStyle/>
        <a:p>
          <a:endParaRPr lang="zh-CN" altLang="en-US"/>
        </a:p>
      </dgm:t>
    </dgm:pt>
    <dgm:pt modelId="{1DF6D84E-91E2-4B18-AB98-AF4187DDC21E}" type="sibTrans" cxnId="{F66201D9-3A8A-4468-B7E3-E2FD92A48037}">
      <dgm:prSet/>
      <dgm:spPr/>
      <dgm:t>
        <a:bodyPr/>
        <a:lstStyle/>
        <a:p>
          <a:endParaRPr lang="zh-CN" altLang="en-US"/>
        </a:p>
      </dgm:t>
    </dgm:pt>
    <dgm:pt modelId="{4F8E1AF3-3474-4144-9ED6-73BAE460347F}">
      <dgm:prSet/>
      <dgm:spPr/>
      <dgm:t>
        <a:bodyPr/>
        <a:lstStyle/>
        <a:p>
          <a:r>
            <a:rPr lang="zh-CN" altLang="en-US"/>
            <a:t>查看已审核订单</a:t>
          </a:r>
        </a:p>
      </dgm:t>
    </dgm:pt>
    <dgm:pt modelId="{7D541D86-4532-4589-92EC-1A96D13CEBC2}" type="parTrans" cxnId="{F4F72AB8-66F2-40F9-84E7-E8EE8CBE88E1}">
      <dgm:prSet/>
      <dgm:spPr/>
      <dgm:t>
        <a:bodyPr/>
        <a:lstStyle/>
        <a:p>
          <a:endParaRPr lang="zh-CN" altLang="en-US"/>
        </a:p>
      </dgm:t>
    </dgm:pt>
    <dgm:pt modelId="{40BB2212-C093-4CF8-AF5C-153967F04869}" type="sibTrans" cxnId="{F4F72AB8-66F2-40F9-84E7-E8EE8CBE88E1}">
      <dgm:prSet/>
      <dgm:spPr/>
      <dgm:t>
        <a:bodyPr/>
        <a:lstStyle/>
        <a:p>
          <a:endParaRPr lang="zh-CN" altLang="en-US"/>
        </a:p>
      </dgm:t>
    </dgm:pt>
    <dgm:pt modelId="{F62AF971-291E-4199-882F-ED101523F650}">
      <dgm:prSet/>
      <dgm:spPr/>
      <dgm:t>
        <a:bodyPr/>
        <a:lstStyle/>
        <a:p>
          <a:r>
            <a:rPr lang="zh-CN" altLang="en-US"/>
            <a:t>搜索订单</a:t>
          </a:r>
        </a:p>
      </dgm:t>
    </dgm:pt>
    <dgm:pt modelId="{9EBB7171-0C52-4F89-8D31-548344DA13D4}" type="parTrans" cxnId="{B1513545-A4E5-4AD9-874C-AE65DCEAC46F}">
      <dgm:prSet/>
      <dgm:spPr/>
      <dgm:t>
        <a:bodyPr/>
        <a:lstStyle/>
        <a:p>
          <a:endParaRPr lang="zh-CN" altLang="en-US"/>
        </a:p>
      </dgm:t>
    </dgm:pt>
    <dgm:pt modelId="{403CB08B-A32D-4886-B659-22E06BD72EA2}" type="sibTrans" cxnId="{B1513545-A4E5-4AD9-874C-AE65DCEAC46F}">
      <dgm:prSet/>
      <dgm:spPr/>
      <dgm:t>
        <a:bodyPr/>
        <a:lstStyle/>
        <a:p>
          <a:endParaRPr lang="zh-CN" altLang="en-US"/>
        </a:p>
      </dgm:t>
    </dgm:pt>
    <dgm:pt modelId="{5B9A6AD3-FD67-474B-97EF-49D42C84A781}">
      <dgm:prSet/>
      <dgm:spPr/>
      <dgm:t>
        <a:bodyPr/>
        <a:lstStyle/>
        <a:p>
          <a:r>
            <a:rPr lang="zh-CN" altLang="en-US"/>
            <a:t>订单审核</a:t>
          </a:r>
        </a:p>
      </dgm:t>
    </dgm:pt>
    <dgm:pt modelId="{2B1D7023-6664-4CA3-9367-9FED0826E243}" type="parTrans" cxnId="{864268AC-593E-4F21-ACFB-034FB5751862}">
      <dgm:prSet/>
      <dgm:spPr/>
      <dgm:t>
        <a:bodyPr/>
        <a:lstStyle/>
        <a:p>
          <a:endParaRPr lang="zh-CN" altLang="en-US"/>
        </a:p>
      </dgm:t>
    </dgm:pt>
    <dgm:pt modelId="{F863B6D1-55A6-4191-825A-F29B1AD9B9B6}" type="sibTrans" cxnId="{864268AC-593E-4F21-ACFB-034FB5751862}">
      <dgm:prSet/>
      <dgm:spPr/>
      <dgm:t>
        <a:bodyPr/>
        <a:lstStyle/>
        <a:p>
          <a:endParaRPr lang="zh-CN" altLang="en-US"/>
        </a:p>
      </dgm:t>
    </dgm:pt>
    <dgm:pt modelId="{A0673886-5CC7-415A-A98E-C260BAC73350}">
      <dgm:prSet/>
      <dgm:spPr/>
      <dgm:t>
        <a:bodyPr/>
        <a:lstStyle/>
        <a:p>
          <a:r>
            <a:rPr lang="zh-CN" altLang="en-US"/>
            <a:t>查看外协详情</a:t>
          </a:r>
        </a:p>
      </dgm:t>
    </dgm:pt>
    <dgm:pt modelId="{A4E3DF5D-9C6A-4733-91A9-27DB9E647E56}" type="parTrans" cxnId="{CC8A7F39-C93C-440E-AF50-5179BA9D8B5E}">
      <dgm:prSet/>
      <dgm:spPr/>
      <dgm:t>
        <a:bodyPr/>
        <a:lstStyle/>
        <a:p>
          <a:endParaRPr lang="zh-CN" altLang="en-US"/>
        </a:p>
      </dgm:t>
    </dgm:pt>
    <dgm:pt modelId="{FE3E54C2-3D30-490D-BBBD-CC833FAE4983}" type="sibTrans" cxnId="{CC8A7F39-C93C-440E-AF50-5179BA9D8B5E}">
      <dgm:prSet/>
      <dgm:spPr/>
      <dgm:t>
        <a:bodyPr/>
        <a:lstStyle/>
        <a:p>
          <a:endParaRPr lang="zh-CN" altLang="en-US"/>
        </a:p>
      </dgm:t>
    </dgm:pt>
    <dgm:pt modelId="{482FEB30-E47E-4589-9E53-B00B9BB5D910}">
      <dgm:prSet/>
      <dgm:spPr/>
      <dgm:t>
        <a:bodyPr/>
        <a:lstStyle/>
        <a:p>
          <a:r>
            <a:rPr lang="zh-CN" altLang="en-US"/>
            <a:t>查看未完成订单</a:t>
          </a:r>
        </a:p>
      </dgm:t>
    </dgm:pt>
    <dgm:pt modelId="{6EC2519E-F97D-4343-BC48-C370CC0E2963}" type="parTrans" cxnId="{48C1FE51-B32B-4B80-9F4E-EFADE8E73A70}">
      <dgm:prSet/>
      <dgm:spPr/>
      <dgm:t>
        <a:bodyPr/>
        <a:lstStyle/>
        <a:p>
          <a:endParaRPr lang="zh-CN" altLang="en-US"/>
        </a:p>
      </dgm:t>
    </dgm:pt>
    <dgm:pt modelId="{26F002ED-E201-446B-83C0-0CA5E202CBF8}" type="sibTrans" cxnId="{48C1FE51-B32B-4B80-9F4E-EFADE8E73A70}">
      <dgm:prSet/>
      <dgm:spPr/>
      <dgm:t>
        <a:bodyPr/>
        <a:lstStyle/>
        <a:p>
          <a:endParaRPr lang="zh-CN" altLang="en-US"/>
        </a:p>
      </dgm:t>
    </dgm:pt>
    <dgm:pt modelId="{EC051B7D-C5FD-40BA-AA0A-496022580511}">
      <dgm:prSet/>
      <dgm:spPr/>
      <dgm:t>
        <a:bodyPr/>
        <a:lstStyle/>
        <a:p>
          <a:r>
            <a:rPr lang="zh-CN" altLang="en-US"/>
            <a:t>查看已完成订单</a:t>
          </a:r>
        </a:p>
      </dgm:t>
    </dgm:pt>
    <dgm:pt modelId="{48848EE3-D599-4A41-A65E-D159DE0D8316}" type="parTrans" cxnId="{288A0B9B-C61C-4F30-B496-0D5FA2FC48C4}">
      <dgm:prSet/>
      <dgm:spPr/>
      <dgm:t>
        <a:bodyPr/>
        <a:lstStyle/>
        <a:p>
          <a:endParaRPr lang="zh-CN" altLang="en-US"/>
        </a:p>
      </dgm:t>
    </dgm:pt>
    <dgm:pt modelId="{8299B106-6A8B-4ADB-9EF4-3037EFAF93D9}" type="sibTrans" cxnId="{288A0B9B-C61C-4F30-B496-0D5FA2FC48C4}">
      <dgm:prSet/>
      <dgm:spPr/>
      <dgm:t>
        <a:bodyPr/>
        <a:lstStyle/>
        <a:p>
          <a:endParaRPr lang="zh-CN" altLang="en-US"/>
        </a:p>
      </dgm:t>
    </dgm:pt>
    <dgm:pt modelId="{5B8BC69D-0BA9-414F-8B04-624ACCFF8D06}">
      <dgm:prSet/>
      <dgm:spPr/>
      <dgm:t>
        <a:bodyPr/>
        <a:lstStyle/>
        <a:p>
          <a:r>
            <a:rPr lang="zh-CN" altLang="en-US"/>
            <a:t>搜索订单</a:t>
          </a:r>
        </a:p>
      </dgm:t>
    </dgm:pt>
    <dgm:pt modelId="{FD9AA4F1-C87D-46D0-B921-2A6B8C60CA47}" type="parTrans" cxnId="{321251FD-F423-47C7-9EAF-2DAA69E8B198}">
      <dgm:prSet/>
      <dgm:spPr/>
      <dgm:t>
        <a:bodyPr/>
        <a:lstStyle/>
        <a:p>
          <a:endParaRPr lang="zh-CN" altLang="en-US"/>
        </a:p>
      </dgm:t>
    </dgm:pt>
    <dgm:pt modelId="{84C864BC-9497-4078-B8CF-1E6CE15DE727}" type="sibTrans" cxnId="{321251FD-F423-47C7-9EAF-2DAA69E8B198}">
      <dgm:prSet/>
      <dgm:spPr/>
      <dgm:t>
        <a:bodyPr/>
        <a:lstStyle/>
        <a:p>
          <a:endParaRPr lang="zh-CN" altLang="en-US"/>
        </a:p>
      </dgm:t>
    </dgm:pt>
    <dgm:pt modelId="{5BD97DEF-A1C4-4434-A2C0-329C7608611A}">
      <dgm:prSet/>
      <dgm:spPr/>
      <dgm:t>
        <a:bodyPr/>
        <a:lstStyle/>
        <a:p>
          <a:r>
            <a:rPr lang="zh-CN" altLang="en-US"/>
            <a:t>小样确认</a:t>
          </a:r>
        </a:p>
      </dgm:t>
    </dgm:pt>
    <dgm:pt modelId="{5CD517B6-3E5F-4F78-95EF-A6782210A148}" type="parTrans" cxnId="{3CB21505-C55F-4EED-876B-BA53ACADD84A}">
      <dgm:prSet/>
      <dgm:spPr/>
      <dgm:t>
        <a:bodyPr/>
        <a:lstStyle/>
        <a:p>
          <a:endParaRPr lang="zh-CN" altLang="en-US"/>
        </a:p>
      </dgm:t>
    </dgm:pt>
    <dgm:pt modelId="{DFC64762-0FE7-44CA-A67A-292BF202319D}" type="sibTrans" cxnId="{3CB21505-C55F-4EED-876B-BA53ACADD84A}">
      <dgm:prSet/>
      <dgm:spPr/>
      <dgm:t>
        <a:bodyPr/>
        <a:lstStyle/>
        <a:p>
          <a:endParaRPr lang="zh-CN" altLang="en-US"/>
        </a:p>
      </dgm:t>
    </dgm:pt>
    <dgm:pt modelId="{4EF8987E-34D0-400C-AE63-7FCF561E1FDC}">
      <dgm:prSet/>
      <dgm:spPr/>
      <dgm:t>
        <a:bodyPr/>
        <a:lstStyle/>
        <a:p>
          <a:r>
            <a:rPr lang="zh-CN" altLang="en-US"/>
            <a:t>查看未完成订单</a:t>
          </a:r>
        </a:p>
      </dgm:t>
    </dgm:pt>
    <dgm:pt modelId="{E0D426BE-31D2-4ED8-BDEE-D64F9F659E80}" type="parTrans" cxnId="{AF60E0CB-B0E4-4B02-8818-F99B0761F959}">
      <dgm:prSet/>
      <dgm:spPr/>
      <dgm:t>
        <a:bodyPr/>
        <a:lstStyle/>
        <a:p>
          <a:endParaRPr lang="zh-CN" altLang="en-US"/>
        </a:p>
      </dgm:t>
    </dgm:pt>
    <dgm:pt modelId="{6DF6EC1A-E1AB-4DB2-BD92-5FB4EEC56074}" type="sibTrans" cxnId="{AF60E0CB-B0E4-4B02-8818-F99B0761F959}">
      <dgm:prSet/>
      <dgm:spPr/>
      <dgm:t>
        <a:bodyPr/>
        <a:lstStyle/>
        <a:p>
          <a:endParaRPr lang="zh-CN" altLang="en-US"/>
        </a:p>
      </dgm:t>
    </dgm:pt>
    <dgm:pt modelId="{E8F18182-7044-4E26-A69E-824327CFF73A}">
      <dgm:prSet/>
      <dgm:spPr/>
      <dgm:t>
        <a:bodyPr/>
        <a:lstStyle/>
        <a:p>
          <a:r>
            <a:rPr lang="zh-CN" altLang="en-US"/>
            <a:t>材料入库</a:t>
          </a:r>
        </a:p>
      </dgm:t>
    </dgm:pt>
    <dgm:pt modelId="{7EB14B45-ACE6-45D4-8080-09C6EE0FBCF1}" type="parTrans" cxnId="{736FF29D-80DA-4D46-BB5E-7FDEB741F9FB}">
      <dgm:prSet/>
      <dgm:spPr/>
      <dgm:t>
        <a:bodyPr/>
        <a:lstStyle/>
        <a:p>
          <a:endParaRPr lang="zh-CN" altLang="en-US"/>
        </a:p>
      </dgm:t>
    </dgm:pt>
    <dgm:pt modelId="{8C9785DC-5F7D-40A5-B917-26D098A042E5}" type="sibTrans" cxnId="{736FF29D-80DA-4D46-BB5E-7FDEB741F9FB}">
      <dgm:prSet/>
      <dgm:spPr/>
      <dgm:t>
        <a:bodyPr/>
        <a:lstStyle/>
        <a:p>
          <a:endParaRPr lang="zh-CN" altLang="en-US"/>
        </a:p>
      </dgm:t>
    </dgm:pt>
    <dgm:pt modelId="{84ED3FA2-A4E9-4AAD-BACA-620BCCDC6F27}">
      <dgm:prSet/>
      <dgm:spPr/>
      <dgm:t>
        <a:bodyPr/>
        <a:lstStyle/>
        <a:p>
          <a:r>
            <a:rPr lang="zh-CN" altLang="en-US"/>
            <a:t>材料出库</a:t>
          </a:r>
        </a:p>
      </dgm:t>
    </dgm:pt>
    <dgm:pt modelId="{9A466093-035A-45B2-9B51-4B9D41BB522A}" type="parTrans" cxnId="{493769BC-CC5F-475E-8633-E79C3DE0CC3E}">
      <dgm:prSet/>
      <dgm:spPr/>
      <dgm:t>
        <a:bodyPr/>
        <a:lstStyle/>
        <a:p>
          <a:endParaRPr lang="zh-CN" altLang="en-US"/>
        </a:p>
      </dgm:t>
    </dgm:pt>
    <dgm:pt modelId="{261C073E-6915-47C5-885C-9C5DE1EC2916}" type="sibTrans" cxnId="{493769BC-CC5F-475E-8633-E79C3DE0CC3E}">
      <dgm:prSet/>
      <dgm:spPr/>
      <dgm:t>
        <a:bodyPr/>
        <a:lstStyle/>
        <a:p>
          <a:endParaRPr lang="zh-CN" altLang="en-US"/>
        </a:p>
      </dgm:t>
    </dgm:pt>
    <dgm:pt modelId="{A8FD0107-417D-411E-8F48-7A701A9F8ED4}">
      <dgm:prSet/>
      <dgm:spPr/>
      <dgm:t>
        <a:bodyPr/>
        <a:lstStyle/>
        <a:p>
          <a:r>
            <a:rPr lang="zh-CN" altLang="en-US"/>
            <a:t>搜索订单</a:t>
          </a:r>
        </a:p>
      </dgm:t>
    </dgm:pt>
    <dgm:pt modelId="{7FC0A44B-DA80-429F-B003-370EA9A66913}" type="parTrans" cxnId="{2CDA44EC-F68E-4744-8135-D60B02EFCF81}">
      <dgm:prSet/>
      <dgm:spPr/>
      <dgm:t>
        <a:bodyPr/>
        <a:lstStyle/>
        <a:p>
          <a:endParaRPr lang="zh-CN" altLang="en-US"/>
        </a:p>
      </dgm:t>
    </dgm:pt>
    <dgm:pt modelId="{AEE93BC7-7128-446B-98D8-423D3285AE47}" type="sibTrans" cxnId="{2CDA44EC-F68E-4744-8135-D60B02EFCF81}">
      <dgm:prSet/>
      <dgm:spPr/>
      <dgm:t>
        <a:bodyPr/>
        <a:lstStyle/>
        <a:p>
          <a:endParaRPr lang="zh-CN" altLang="en-US"/>
        </a:p>
      </dgm:t>
    </dgm:pt>
    <dgm:pt modelId="{B0D636AE-B743-474A-B5DD-E82D0BAB3989}">
      <dgm:prSet/>
      <dgm:spPr/>
      <dgm:t>
        <a:bodyPr/>
        <a:lstStyle/>
        <a:p>
          <a:r>
            <a:rPr lang="zh-CN" altLang="en-US"/>
            <a:t>查看未完成订单</a:t>
          </a:r>
        </a:p>
      </dgm:t>
    </dgm:pt>
    <dgm:pt modelId="{F9FAA5EC-D00B-495A-89AE-1A24EF3A3AC0}" type="parTrans" cxnId="{4FC65FF9-32BA-4858-A127-81BAFA954F77}">
      <dgm:prSet/>
      <dgm:spPr/>
      <dgm:t>
        <a:bodyPr/>
        <a:lstStyle/>
        <a:p>
          <a:endParaRPr lang="zh-CN" altLang="en-US"/>
        </a:p>
      </dgm:t>
    </dgm:pt>
    <dgm:pt modelId="{6FD30F74-1855-447F-BA83-90A246008786}" type="sibTrans" cxnId="{4FC65FF9-32BA-4858-A127-81BAFA954F77}">
      <dgm:prSet/>
      <dgm:spPr/>
      <dgm:t>
        <a:bodyPr/>
        <a:lstStyle/>
        <a:p>
          <a:endParaRPr lang="zh-CN" altLang="en-US"/>
        </a:p>
      </dgm:t>
    </dgm:pt>
    <dgm:pt modelId="{A8B36D9B-90EB-46D6-BEC9-B6DFC9E60F44}">
      <dgm:prSet/>
      <dgm:spPr/>
      <dgm:t>
        <a:bodyPr/>
        <a:lstStyle/>
        <a:p>
          <a:r>
            <a:rPr lang="zh-CN" altLang="en-US"/>
            <a:t>成品入库</a:t>
          </a:r>
        </a:p>
      </dgm:t>
    </dgm:pt>
    <dgm:pt modelId="{D7666338-B473-4E8A-BE6B-657FACEAF739}" type="parTrans" cxnId="{7FE15A5B-7DA9-4C5E-BD58-6717BF87BF9E}">
      <dgm:prSet/>
      <dgm:spPr/>
      <dgm:t>
        <a:bodyPr/>
        <a:lstStyle/>
        <a:p>
          <a:endParaRPr lang="zh-CN" altLang="en-US"/>
        </a:p>
      </dgm:t>
    </dgm:pt>
    <dgm:pt modelId="{04A7B627-27D2-4AE1-AA11-CF34F9B42097}" type="sibTrans" cxnId="{7FE15A5B-7DA9-4C5E-BD58-6717BF87BF9E}">
      <dgm:prSet/>
      <dgm:spPr/>
      <dgm:t>
        <a:bodyPr/>
        <a:lstStyle/>
        <a:p>
          <a:endParaRPr lang="zh-CN" altLang="en-US"/>
        </a:p>
      </dgm:t>
    </dgm:pt>
    <dgm:pt modelId="{D022DEBA-9948-4D2C-A9BD-75D6467C77B7}">
      <dgm:prSet/>
      <dgm:spPr/>
      <dgm:t>
        <a:bodyPr/>
        <a:lstStyle/>
        <a:p>
          <a:r>
            <a:rPr lang="zh-CN" altLang="en-US"/>
            <a:t>查看已完成订单</a:t>
          </a:r>
        </a:p>
      </dgm:t>
    </dgm:pt>
    <dgm:pt modelId="{FC1BAA79-BD44-451B-9723-D14ACE86DEC5}" type="parTrans" cxnId="{4D8ABB25-F369-4CE9-B722-75FDB26BCCFF}">
      <dgm:prSet/>
      <dgm:spPr/>
      <dgm:t>
        <a:bodyPr/>
        <a:lstStyle/>
        <a:p>
          <a:endParaRPr lang="zh-CN" altLang="en-US"/>
        </a:p>
      </dgm:t>
    </dgm:pt>
    <dgm:pt modelId="{D8B26F5A-BBE7-4313-B843-7889B8862BEB}" type="sibTrans" cxnId="{4D8ABB25-F369-4CE9-B722-75FDB26BCCFF}">
      <dgm:prSet/>
      <dgm:spPr/>
      <dgm:t>
        <a:bodyPr/>
        <a:lstStyle/>
        <a:p>
          <a:endParaRPr lang="zh-CN" altLang="en-US"/>
        </a:p>
      </dgm:t>
    </dgm:pt>
    <dgm:pt modelId="{45774033-B5D4-40CD-8B7A-D835743B4F7A}">
      <dgm:prSet/>
      <dgm:spPr/>
      <dgm:t>
        <a:bodyPr/>
        <a:lstStyle/>
        <a:p>
          <a:r>
            <a:rPr lang="zh-CN" altLang="en-US"/>
            <a:t>查看未完成订单</a:t>
          </a:r>
        </a:p>
      </dgm:t>
    </dgm:pt>
    <dgm:pt modelId="{3A7C1A3A-68E9-4507-835A-37AD649BD382}" type="parTrans" cxnId="{7B316A41-B0BB-4746-84B6-4878DC3E99C7}">
      <dgm:prSet/>
      <dgm:spPr/>
      <dgm:t>
        <a:bodyPr/>
        <a:lstStyle/>
        <a:p>
          <a:endParaRPr lang="zh-CN" altLang="en-US"/>
        </a:p>
      </dgm:t>
    </dgm:pt>
    <dgm:pt modelId="{80BFF0B2-D259-4F38-A6A4-8C519FF31695}" type="sibTrans" cxnId="{7B316A41-B0BB-4746-84B6-4878DC3E99C7}">
      <dgm:prSet/>
      <dgm:spPr/>
      <dgm:t>
        <a:bodyPr/>
        <a:lstStyle/>
        <a:p>
          <a:endParaRPr lang="zh-CN" altLang="en-US"/>
        </a:p>
      </dgm:t>
    </dgm:pt>
    <dgm:pt modelId="{A00766D2-53FA-4D26-ACAC-78FAAD04AD7E}">
      <dgm:prSet/>
      <dgm:spPr/>
      <dgm:t>
        <a:bodyPr/>
        <a:lstStyle/>
        <a:p>
          <a:r>
            <a:rPr lang="zh-CN" altLang="en-US"/>
            <a:t>搜索订单</a:t>
          </a:r>
        </a:p>
      </dgm:t>
    </dgm:pt>
    <dgm:pt modelId="{36D1EFEF-3E74-49ED-93DF-AA255024A6DB}" type="parTrans" cxnId="{1EAE2833-26C2-4E46-9004-001383456589}">
      <dgm:prSet/>
      <dgm:spPr/>
      <dgm:t>
        <a:bodyPr/>
        <a:lstStyle/>
        <a:p>
          <a:endParaRPr lang="zh-CN" altLang="en-US"/>
        </a:p>
      </dgm:t>
    </dgm:pt>
    <dgm:pt modelId="{BAAB937B-2941-4D89-BABE-13DE8A7C2246}" type="sibTrans" cxnId="{1EAE2833-26C2-4E46-9004-001383456589}">
      <dgm:prSet/>
      <dgm:spPr/>
      <dgm:t>
        <a:bodyPr/>
        <a:lstStyle/>
        <a:p>
          <a:endParaRPr lang="zh-CN" altLang="en-US"/>
        </a:p>
      </dgm:t>
    </dgm:pt>
    <dgm:pt modelId="{224ABA4C-D8C6-4F07-8DD2-7AAE695C0AC9}">
      <dgm:prSet/>
      <dgm:spPr/>
      <dgm:t>
        <a:bodyPr/>
        <a:lstStyle/>
        <a:p>
          <a:r>
            <a:rPr lang="zh-CN" altLang="en-US"/>
            <a:t>质检环节</a:t>
          </a:r>
        </a:p>
      </dgm:t>
    </dgm:pt>
    <dgm:pt modelId="{A06B9425-CAA3-426C-A854-4CE5B43D6081}" type="parTrans" cxnId="{38A2EF07-1387-4007-908B-ED18A236965B}">
      <dgm:prSet/>
      <dgm:spPr/>
      <dgm:t>
        <a:bodyPr/>
        <a:lstStyle/>
        <a:p>
          <a:endParaRPr lang="zh-CN" altLang="en-US"/>
        </a:p>
      </dgm:t>
    </dgm:pt>
    <dgm:pt modelId="{A1946811-998E-466B-97CE-D427BF2CA36A}" type="sibTrans" cxnId="{38A2EF07-1387-4007-908B-ED18A236965B}">
      <dgm:prSet/>
      <dgm:spPr/>
      <dgm:t>
        <a:bodyPr/>
        <a:lstStyle/>
        <a:p>
          <a:endParaRPr lang="zh-CN" altLang="en-US"/>
        </a:p>
      </dgm:t>
    </dgm:pt>
    <dgm:pt modelId="{0A6F7CA4-6C70-4184-B771-A19EE020B63C}">
      <dgm:prSet/>
      <dgm:spPr/>
      <dgm:t>
        <a:bodyPr/>
        <a:lstStyle/>
        <a:p>
          <a:r>
            <a:rPr lang="zh-CN" altLang="en-US"/>
            <a:t>查看已完成订单</a:t>
          </a:r>
        </a:p>
      </dgm:t>
    </dgm:pt>
    <dgm:pt modelId="{D090E1E0-A687-4A82-A129-3DF7B4CB6E50}" type="parTrans" cxnId="{05F3DFE4-BF94-4341-AB13-9B63CBC9C748}">
      <dgm:prSet/>
      <dgm:spPr/>
      <dgm:t>
        <a:bodyPr/>
        <a:lstStyle/>
        <a:p>
          <a:endParaRPr lang="zh-CN" altLang="en-US"/>
        </a:p>
      </dgm:t>
    </dgm:pt>
    <dgm:pt modelId="{8C6337A2-9A23-4902-B3EE-9DA2622383F3}" type="sibTrans" cxnId="{05F3DFE4-BF94-4341-AB13-9B63CBC9C748}">
      <dgm:prSet/>
      <dgm:spPr/>
      <dgm:t>
        <a:bodyPr/>
        <a:lstStyle/>
        <a:p>
          <a:endParaRPr lang="zh-CN" altLang="en-US"/>
        </a:p>
      </dgm:t>
    </dgm:pt>
    <dgm:pt modelId="{51F6FA5E-F5F6-4B54-94F7-A39E97A9A55F}">
      <dgm:prSet/>
      <dgm:spPr/>
      <dgm:t>
        <a:bodyPr/>
        <a:lstStyle/>
        <a:p>
          <a:r>
            <a:rPr lang="zh-CN" altLang="en-US"/>
            <a:t>查看未完成订单</a:t>
          </a:r>
        </a:p>
      </dgm:t>
    </dgm:pt>
    <dgm:pt modelId="{C1A44B3A-F8E5-47B5-872B-7C20A699E9F4}" type="parTrans" cxnId="{0C0B0971-747E-4E72-ADFA-73CA3CB09BA0}">
      <dgm:prSet/>
      <dgm:spPr/>
      <dgm:t>
        <a:bodyPr/>
        <a:lstStyle/>
        <a:p>
          <a:endParaRPr lang="zh-CN" altLang="en-US"/>
        </a:p>
      </dgm:t>
    </dgm:pt>
    <dgm:pt modelId="{CF45CADD-6C6E-4A22-A158-D16A772ABA4F}" type="sibTrans" cxnId="{0C0B0971-747E-4E72-ADFA-73CA3CB09BA0}">
      <dgm:prSet/>
      <dgm:spPr/>
      <dgm:t>
        <a:bodyPr/>
        <a:lstStyle/>
        <a:p>
          <a:endParaRPr lang="zh-CN" altLang="en-US"/>
        </a:p>
      </dgm:t>
    </dgm:pt>
    <dgm:pt modelId="{386733A6-9B36-4DF3-8560-E5891E9450CC}">
      <dgm:prSet/>
      <dgm:spPr/>
      <dgm:t>
        <a:bodyPr/>
        <a:lstStyle/>
        <a:p>
          <a:r>
            <a:rPr lang="zh-CN" altLang="en-US"/>
            <a:t>搜索订单</a:t>
          </a:r>
        </a:p>
      </dgm:t>
    </dgm:pt>
    <dgm:pt modelId="{8379BC08-2DD6-40D0-BF98-F761B7B86B80}" type="parTrans" cxnId="{BEDC1A6F-E81F-43CA-B9B7-42E06ADB73FB}">
      <dgm:prSet/>
      <dgm:spPr/>
      <dgm:t>
        <a:bodyPr/>
        <a:lstStyle/>
        <a:p>
          <a:endParaRPr lang="zh-CN" altLang="en-US"/>
        </a:p>
      </dgm:t>
    </dgm:pt>
    <dgm:pt modelId="{003D3160-A668-4913-B1FD-974D56B44881}" type="sibTrans" cxnId="{BEDC1A6F-E81F-43CA-B9B7-42E06ADB73FB}">
      <dgm:prSet/>
      <dgm:spPr/>
      <dgm:t>
        <a:bodyPr/>
        <a:lstStyle/>
        <a:p>
          <a:endParaRPr lang="zh-CN" altLang="en-US"/>
        </a:p>
      </dgm:t>
    </dgm:pt>
    <dgm:pt modelId="{69218C8A-C3C0-4428-8C76-7D4B9CCA7725}">
      <dgm:prSet/>
      <dgm:spPr/>
      <dgm:t>
        <a:bodyPr/>
        <a:lstStyle/>
        <a:p>
          <a:r>
            <a:rPr lang="zh-CN" altLang="en-US"/>
            <a:t>成品出库</a:t>
          </a:r>
        </a:p>
      </dgm:t>
    </dgm:pt>
    <dgm:pt modelId="{C75163AE-1B66-43AB-8DCF-6EE887C5471A}" type="parTrans" cxnId="{B115FF02-0D77-4BFD-B4E4-5AC69BC335C7}">
      <dgm:prSet/>
      <dgm:spPr/>
      <dgm:t>
        <a:bodyPr/>
        <a:lstStyle/>
        <a:p>
          <a:endParaRPr lang="zh-CN" altLang="en-US"/>
        </a:p>
      </dgm:t>
    </dgm:pt>
    <dgm:pt modelId="{4607CED1-ECDA-4376-8B73-F6884CB53049}" type="sibTrans" cxnId="{B115FF02-0D77-4BFD-B4E4-5AC69BC335C7}">
      <dgm:prSet/>
      <dgm:spPr/>
      <dgm:t>
        <a:bodyPr/>
        <a:lstStyle/>
        <a:p>
          <a:endParaRPr lang="zh-CN" altLang="en-US"/>
        </a:p>
      </dgm:t>
    </dgm:pt>
    <dgm:pt modelId="{C5B362A1-0A4A-4955-8436-A5644DD00128}">
      <dgm:prSet/>
      <dgm:spPr/>
      <dgm:t>
        <a:bodyPr/>
        <a:lstStyle/>
        <a:p>
          <a:r>
            <a:rPr lang="zh-CN" altLang="en-US"/>
            <a:t>查看材料列表</a:t>
          </a:r>
        </a:p>
      </dgm:t>
    </dgm:pt>
    <dgm:pt modelId="{C6F843E8-E62F-48A0-8B24-6E63E1AF3FF0}" type="parTrans" cxnId="{CB251CF2-BFF5-4290-B7FB-46B19F9D188C}">
      <dgm:prSet/>
      <dgm:spPr/>
      <dgm:t>
        <a:bodyPr/>
        <a:lstStyle/>
        <a:p>
          <a:endParaRPr lang="zh-CN" altLang="en-US"/>
        </a:p>
      </dgm:t>
    </dgm:pt>
    <dgm:pt modelId="{FB05B822-7733-471A-AE8B-4C8669D0BABF}" type="sibTrans" cxnId="{CB251CF2-BFF5-4290-B7FB-46B19F9D188C}">
      <dgm:prSet/>
      <dgm:spPr/>
      <dgm:t>
        <a:bodyPr/>
        <a:lstStyle/>
        <a:p>
          <a:endParaRPr lang="zh-CN" altLang="en-US"/>
        </a:p>
      </dgm:t>
    </dgm:pt>
    <dgm:pt modelId="{D43384F5-64D1-433D-8E11-B83EF1B96187}">
      <dgm:prSet/>
      <dgm:spPr/>
      <dgm:t>
        <a:bodyPr/>
        <a:lstStyle/>
        <a:p>
          <a:r>
            <a:rPr lang="zh-CN" altLang="en-US"/>
            <a:t>查看材料去向</a:t>
          </a:r>
        </a:p>
      </dgm:t>
    </dgm:pt>
    <dgm:pt modelId="{2500436C-60F3-480F-A8A1-2F223A498E69}" type="parTrans" cxnId="{BCC44954-4D8E-40DE-8726-3E3EA80C899B}">
      <dgm:prSet/>
      <dgm:spPr/>
      <dgm:t>
        <a:bodyPr/>
        <a:lstStyle/>
        <a:p>
          <a:endParaRPr lang="zh-CN" altLang="en-US"/>
        </a:p>
      </dgm:t>
    </dgm:pt>
    <dgm:pt modelId="{80AA500D-EA49-4470-B966-3D3505971E1E}" type="sibTrans" cxnId="{BCC44954-4D8E-40DE-8726-3E3EA80C899B}">
      <dgm:prSet/>
      <dgm:spPr/>
      <dgm:t>
        <a:bodyPr/>
        <a:lstStyle/>
        <a:p>
          <a:endParaRPr lang="zh-CN" altLang="en-US"/>
        </a:p>
      </dgm:t>
    </dgm:pt>
    <dgm:pt modelId="{21761163-9C2B-47DC-805D-1B2DCE429322}">
      <dgm:prSet/>
      <dgm:spPr/>
      <dgm:t>
        <a:bodyPr/>
        <a:lstStyle/>
        <a:p>
          <a:r>
            <a:rPr lang="zh-CN" altLang="en-US"/>
            <a:t>查看已完成订单</a:t>
          </a:r>
        </a:p>
      </dgm:t>
    </dgm:pt>
    <dgm:pt modelId="{833A96C5-23FA-406E-80A2-705B32C95D54}" type="parTrans" cxnId="{2FD31F66-1818-474E-9976-3468B5A506FF}">
      <dgm:prSet/>
      <dgm:spPr/>
      <dgm:t>
        <a:bodyPr/>
        <a:lstStyle/>
        <a:p>
          <a:endParaRPr lang="zh-CN" altLang="en-US"/>
        </a:p>
      </dgm:t>
    </dgm:pt>
    <dgm:pt modelId="{69140F31-F3E1-4EF3-B1AF-5A1372B902E0}" type="sibTrans" cxnId="{2FD31F66-1818-474E-9976-3468B5A506FF}">
      <dgm:prSet/>
      <dgm:spPr/>
      <dgm:t>
        <a:bodyPr/>
        <a:lstStyle/>
        <a:p>
          <a:endParaRPr lang="zh-CN" altLang="en-US"/>
        </a:p>
      </dgm:t>
    </dgm:pt>
    <dgm:pt modelId="{BF59D862-B70D-4F0A-8854-0C67EBAF7E51}">
      <dgm:prSet/>
      <dgm:spPr/>
      <dgm:t>
        <a:bodyPr/>
        <a:lstStyle/>
        <a:p>
          <a:r>
            <a:rPr lang="zh-CN" altLang="en-US"/>
            <a:t>搜索订单</a:t>
          </a:r>
        </a:p>
      </dgm:t>
    </dgm:pt>
    <dgm:pt modelId="{CA3734AE-F9A0-4483-8BCF-07277BC47A6E}" type="parTrans" cxnId="{E0C33666-6880-4C5B-8482-DA7C3302D45B}">
      <dgm:prSet/>
      <dgm:spPr/>
      <dgm:t>
        <a:bodyPr/>
        <a:lstStyle/>
        <a:p>
          <a:endParaRPr lang="zh-CN" altLang="en-US"/>
        </a:p>
      </dgm:t>
    </dgm:pt>
    <dgm:pt modelId="{46B671AE-8087-4E30-AC95-CB7C4525474F}" type="sibTrans" cxnId="{E0C33666-6880-4C5B-8482-DA7C3302D45B}">
      <dgm:prSet/>
      <dgm:spPr/>
      <dgm:t>
        <a:bodyPr/>
        <a:lstStyle/>
        <a:p>
          <a:endParaRPr lang="zh-CN" altLang="en-US"/>
        </a:p>
      </dgm:t>
    </dgm:pt>
    <dgm:pt modelId="{791C9F6C-49EA-4575-B8A7-97A657EDFEFF}">
      <dgm:prSet/>
      <dgm:spPr/>
      <dgm:t>
        <a:bodyPr/>
        <a:lstStyle/>
        <a:p>
          <a:r>
            <a:rPr lang="zh-CN" altLang="en-US"/>
            <a:t>搜索订单</a:t>
          </a:r>
        </a:p>
      </dgm:t>
    </dgm:pt>
    <dgm:pt modelId="{048228A7-B903-4861-A180-D828AC6C1294}" type="parTrans" cxnId="{2337C551-FFFD-4AF7-9927-02B7123141EF}">
      <dgm:prSet/>
      <dgm:spPr/>
      <dgm:t>
        <a:bodyPr/>
        <a:lstStyle/>
        <a:p>
          <a:endParaRPr lang="zh-CN" altLang="en-US"/>
        </a:p>
      </dgm:t>
    </dgm:pt>
    <dgm:pt modelId="{C35CFA49-96DD-43D1-8CF9-C0F4E16DA35F}" type="sibTrans" cxnId="{2337C551-FFFD-4AF7-9927-02B7123141EF}">
      <dgm:prSet/>
      <dgm:spPr/>
      <dgm:t>
        <a:bodyPr/>
        <a:lstStyle/>
        <a:p>
          <a:endParaRPr lang="zh-CN" altLang="en-US"/>
        </a:p>
      </dgm:t>
    </dgm:pt>
    <dgm:pt modelId="{84CBB580-D149-4FDD-9F3D-93832FC83EDC}">
      <dgm:prSet/>
      <dgm:spPr/>
      <dgm:t>
        <a:bodyPr/>
        <a:lstStyle/>
        <a:p>
          <a:r>
            <a:rPr lang="zh-CN" altLang="en-US"/>
            <a:t>查看未完成订单</a:t>
          </a:r>
        </a:p>
      </dgm:t>
    </dgm:pt>
    <dgm:pt modelId="{C118BF05-186C-411F-94F0-1601E824D233}" type="parTrans" cxnId="{04D7B370-3D86-40C0-A581-6B70C1AC5A95}">
      <dgm:prSet/>
      <dgm:spPr/>
      <dgm:t>
        <a:bodyPr/>
        <a:lstStyle/>
        <a:p>
          <a:endParaRPr lang="zh-CN" altLang="en-US"/>
        </a:p>
      </dgm:t>
    </dgm:pt>
    <dgm:pt modelId="{A75304C9-EC9A-4CDD-98B8-90EC6046401A}" type="sibTrans" cxnId="{04D7B370-3D86-40C0-A581-6B70C1AC5A95}">
      <dgm:prSet/>
      <dgm:spPr/>
      <dgm:t>
        <a:bodyPr/>
        <a:lstStyle/>
        <a:p>
          <a:endParaRPr lang="zh-CN" altLang="en-US"/>
        </a:p>
      </dgm:t>
    </dgm:pt>
    <dgm:pt modelId="{D16F0ADC-372F-4D97-A77C-0C0909722349}">
      <dgm:prSet/>
      <dgm:spPr/>
      <dgm:t>
        <a:bodyPr/>
        <a:lstStyle/>
        <a:p>
          <a:r>
            <a:rPr lang="zh-CN" altLang="en-US"/>
            <a:t>查看已完成订单</a:t>
          </a:r>
        </a:p>
      </dgm:t>
    </dgm:pt>
    <dgm:pt modelId="{C5A4F9CC-42D7-46D8-A1DE-6C66323928CB}" type="parTrans" cxnId="{6485689E-9878-4876-97F7-B93DE015659F}">
      <dgm:prSet/>
      <dgm:spPr/>
      <dgm:t>
        <a:bodyPr/>
        <a:lstStyle/>
        <a:p>
          <a:endParaRPr lang="zh-CN" altLang="en-US"/>
        </a:p>
      </dgm:t>
    </dgm:pt>
    <dgm:pt modelId="{E2849FED-9E23-45DC-93EA-80809298B79B}" type="sibTrans" cxnId="{6485689E-9878-4876-97F7-B93DE015659F}">
      <dgm:prSet/>
      <dgm:spPr/>
      <dgm:t>
        <a:bodyPr/>
        <a:lstStyle/>
        <a:p>
          <a:endParaRPr lang="zh-CN" altLang="en-US"/>
        </a:p>
      </dgm:t>
    </dgm:pt>
    <dgm:pt modelId="{54B1AAF8-79E7-4E7E-A23C-6E9DD6688EA9}">
      <dgm:prSet/>
      <dgm:spPr/>
      <dgm:t>
        <a:bodyPr/>
        <a:lstStyle/>
        <a:p>
          <a:r>
            <a:rPr lang="zh-CN" altLang="en-US"/>
            <a:t>查看已完成订单</a:t>
          </a:r>
        </a:p>
      </dgm:t>
    </dgm:pt>
    <dgm:pt modelId="{61B51F29-E9DE-45AB-8C22-CFDE7EDB770E}" type="parTrans" cxnId="{E1D74209-A7D4-4D2E-8103-4755DBB19BEA}">
      <dgm:prSet/>
      <dgm:spPr/>
      <dgm:t>
        <a:bodyPr/>
        <a:lstStyle/>
        <a:p>
          <a:endParaRPr lang="zh-CN" altLang="en-US"/>
        </a:p>
      </dgm:t>
    </dgm:pt>
    <dgm:pt modelId="{BB0D3DC9-C428-4DE6-BDEC-1090B9109C12}" type="sibTrans" cxnId="{E1D74209-A7D4-4D2E-8103-4755DBB19BEA}">
      <dgm:prSet/>
      <dgm:spPr/>
      <dgm:t>
        <a:bodyPr/>
        <a:lstStyle/>
        <a:p>
          <a:endParaRPr lang="zh-CN" altLang="en-US"/>
        </a:p>
      </dgm:t>
    </dgm:pt>
    <dgm:pt modelId="{1F6857EC-B54E-4E59-B211-04B3319965E2}" type="pres">
      <dgm:prSet presAssocID="{05F808D9-6407-4DC0-AA86-9123DC02FCB8}" presName="hierChild1" presStyleCnt="0">
        <dgm:presLayoutVars>
          <dgm:orgChart val="1"/>
          <dgm:chPref val="1"/>
          <dgm:dir/>
          <dgm:animOne val="branch"/>
          <dgm:animLvl val="lvl"/>
          <dgm:resizeHandles/>
        </dgm:presLayoutVars>
      </dgm:prSet>
      <dgm:spPr/>
    </dgm:pt>
    <dgm:pt modelId="{7F671636-C859-4609-A9E6-80CAB5B27D6F}" type="pres">
      <dgm:prSet presAssocID="{67333D1C-970A-4328-959C-20E561884A3C}" presName="hierRoot1" presStyleCnt="0">
        <dgm:presLayoutVars>
          <dgm:hierBranch val="init"/>
        </dgm:presLayoutVars>
      </dgm:prSet>
      <dgm:spPr/>
    </dgm:pt>
    <dgm:pt modelId="{0DBC9486-CFAD-49E3-B264-4C725FD50485}" type="pres">
      <dgm:prSet presAssocID="{67333D1C-970A-4328-959C-20E561884A3C}" presName="rootComposite1" presStyleCnt="0"/>
      <dgm:spPr/>
    </dgm:pt>
    <dgm:pt modelId="{B49ECE71-A630-4377-8953-6C1E2910C55B}" type="pres">
      <dgm:prSet presAssocID="{67333D1C-970A-4328-959C-20E561884A3C}" presName="rootText1" presStyleLbl="node0" presStyleIdx="0" presStyleCnt="1">
        <dgm:presLayoutVars>
          <dgm:chPref val="3"/>
        </dgm:presLayoutVars>
      </dgm:prSet>
      <dgm:spPr/>
    </dgm:pt>
    <dgm:pt modelId="{066A7A42-99A5-41AF-B864-4E29DC194AC3}" type="pres">
      <dgm:prSet presAssocID="{67333D1C-970A-4328-959C-20E561884A3C}" presName="rootConnector1" presStyleLbl="node1" presStyleIdx="0" presStyleCnt="0"/>
      <dgm:spPr/>
    </dgm:pt>
    <dgm:pt modelId="{19D79E6B-E08F-484D-8411-28A93E41C31A}" type="pres">
      <dgm:prSet presAssocID="{67333D1C-970A-4328-959C-20E561884A3C}" presName="hierChild2" presStyleCnt="0"/>
      <dgm:spPr/>
    </dgm:pt>
    <dgm:pt modelId="{E1A0F474-6C89-4A66-B3A1-BB15C129A196}" type="pres">
      <dgm:prSet presAssocID="{76B19701-F65D-4850-B198-99AB99EE03BA}" presName="Name37" presStyleLbl="parChTrans1D2" presStyleIdx="0" presStyleCnt="9"/>
      <dgm:spPr/>
    </dgm:pt>
    <dgm:pt modelId="{C6C90740-4BAA-46FE-85D8-B25481B4916F}" type="pres">
      <dgm:prSet presAssocID="{D4BDA879-541C-46FC-A771-77A114D3F4F9}" presName="hierRoot2" presStyleCnt="0">
        <dgm:presLayoutVars>
          <dgm:hierBranch val="init"/>
        </dgm:presLayoutVars>
      </dgm:prSet>
      <dgm:spPr/>
    </dgm:pt>
    <dgm:pt modelId="{CCEDB928-23E6-409A-B7FB-96BC963FF971}" type="pres">
      <dgm:prSet presAssocID="{D4BDA879-541C-46FC-A771-77A114D3F4F9}" presName="rootComposite" presStyleCnt="0"/>
      <dgm:spPr/>
    </dgm:pt>
    <dgm:pt modelId="{DA2E65C3-5FB8-492B-8D80-1FC3D43CC163}" type="pres">
      <dgm:prSet presAssocID="{D4BDA879-541C-46FC-A771-77A114D3F4F9}" presName="rootText" presStyleLbl="node2" presStyleIdx="0" presStyleCnt="9">
        <dgm:presLayoutVars>
          <dgm:chPref val="3"/>
        </dgm:presLayoutVars>
      </dgm:prSet>
      <dgm:spPr/>
    </dgm:pt>
    <dgm:pt modelId="{5BB97AB6-713D-4886-A197-013CC529E412}" type="pres">
      <dgm:prSet presAssocID="{D4BDA879-541C-46FC-A771-77A114D3F4F9}" presName="rootConnector" presStyleLbl="node2" presStyleIdx="0" presStyleCnt="9"/>
      <dgm:spPr/>
    </dgm:pt>
    <dgm:pt modelId="{899C9F9C-8686-4795-83B2-FC7180A345AF}" type="pres">
      <dgm:prSet presAssocID="{D4BDA879-541C-46FC-A771-77A114D3F4F9}" presName="hierChild4" presStyleCnt="0"/>
      <dgm:spPr/>
    </dgm:pt>
    <dgm:pt modelId="{C5B43839-3580-443A-B5AF-CC3EC641974C}" type="pres">
      <dgm:prSet presAssocID="{22F73D7A-8ACB-44E3-B06B-1F733812BA6A}" presName="Name37" presStyleLbl="parChTrans1D3" presStyleIdx="0" presStyleCnt="31"/>
      <dgm:spPr/>
    </dgm:pt>
    <dgm:pt modelId="{58E0512D-D59C-477A-8AC3-6A96688AAD1E}" type="pres">
      <dgm:prSet presAssocID="{7E5D4E41-EC64-4E00-817C-A7C5CE912991}" presName="hierRoot2" presStyleCnt="0">
        <dgm:presLayoutVars>
          <dgm:hierBranch val="init"/>
        </dgm:presLayoutVars>
      </dgm:prSet>
      <dgm:spPr/>
    </dgm:pt>
    <dgm:pt modelId="{AA1C3C76-A5FD-41BF-A425-00FE7E0838B9}" type="pres">
      <dgm:prSet presAssocID="{7E5D4E41-EC64-4E00-817C-A7C5CE912991}" presName="rootComposite" presStyleCnt="0"/>
      <dgm:spPr/>
    </dgm:pt>
    <dgm:pt modelId="{8DCEF455-9AED-4F3A-83B7-E427D4D34DA4}" type="pres">
      <dgm:prSet presAssocID="{7E5D4E41-EC64-4E00-817C-A7C5CE912991}" presName="rootText" presStyleLbl="node3" presStyleIdx="0" presStyleCnt="31">
        <dgm:presLayoutVars>
          <dgm:chPref val="3"/>
        </dgm:presLayoutVars>
      </dgm:prSet>
      <dgm:spPr/>
    </dgm:pt>
    <dgm:pt modelId="{44C3D00A-497D-4204-8F0B-EC4B226409A1}" type="pres">
      <dgm:prSet presAssocID="{7E5D4E41-EC64-4E00-817C-A7C5CE912991}" presName="rootConnector" presStyleLbl="node3" presStyleIdx="0" presStyleCnt="31"/>
      <dgm:spPr/>
    </dgm:pt>
    <dgm:pt modelId="{9D57EEC0-F7D3-4565-B1AF-2DFA7CB1EB3D}" type="pres">
      <dgm:prSet presAssocID="{7E5D4E41-EC64-4E00-817C-A7C5CE912991}" presName="hierChild4" presStyleCnt="0"/>
      <dgm:spPr/>
    </dgm:pt>
    <dgm:pt modelId="{B264186B-58E8-4F07-861D-5A30170406A3}" type="pres">
      <dgm:prSet presAssocID="{7E5D4E41-EC64-4E00-817C-A7C5CE912991}" presName="hierChild5" presStyleCnt="0"/>
      <dgm:spPr/>
    </dgm:pt>
    <dgm:pt modelId="{1EA5F15B-A01B-4807-888D-0F360D97021C}" type="pres">
      <dgm:prSet presAssocID="{7D541D86-4532-4589-92EC-1A96D13CEBC2}" presName="Name37" presStyleLbl="parChTrans1D3" presStyleIdx="1" presStyleCnt="31"/>
      <dgm:spPr/>
    </dgm:pt>
    <dgm:pt modelId="{474B883B-AE64-4125-8C78-506BCD67AE8B}" type="pres">
      <dgm:prSet presAssocID="{4F8E1AF3-3474-4144-9ED6-73BAE460347F}" presName="hierRoot2" presStyleCnt="0">
        <dgm:presLayoutVars>
          <dgm:hierBranch val="init"/>
        </dgm:presLayoutVars>
      </dgm:prSet>
      <dgm:spPr/>
    </dgm:pt>
    <dgm:pt modelId="{1B1528A3-23A7-41FF-BB45-C07589AEA055}" type="pres">
      <dgm:prSet presAssocID="{4F8E1AF3-3474-4144-9ED6-73BAE460347F}" presName="rootComposite" presStyleCnt="0"/>
      <dgm:spPr/>
    </dgm:pt>
    <dgm:pt modelId="{1A48BED7-089C-4587-A79C-6AC34811C2F5}" type="pres">
      <dgm:prSet presAssocID="{4F8E1AF3-3474-4144-9ED6-73BAE460347F}" presName="rootText" presStyleLbl="node3" presStyleIdx="1" presStyleCnt="31">
        <dgm:presLayoutVars>
          <dgm:chPref val="3"/>
        </dgm:presLayoutVars>
      </dgm:prSet>
      <dgm:spPr/>
    </dgm:pt>
    <dgm:pt modelId="{A987325D-0F9B-48A1-AD5E-7584AFF1822B}" type="pres">
      <dgm:prSet presAssocID="{4F8E1AF3-3474-4144-9ED6-73BAE460347F}" presName="rootConnector" presStyleLbl="node3" presStyleIdx="1" presStyleCnt="31"/>
      <dgm:spPr/>
    </dgm:pt>
    <dgm:pt modelId="{01933C3C-C672-4B0B-AB27-3E31D8F9DB73}" type="pres">
      <dgm:prSet presAssocID="{4F8E1AF3-3474-4144-9ED6-73BAE460347F}" presName="hierChild4" presStyleCnt="0"/>
      <dgm:spPr/>
    </dgm:pt>
    <dgm:pt modelId="{DBEF32BA-629B-491A-AF96-9AF1753CC2A5}" type="pres">
      <dgm:prSet presAssocID="{4F8E1AF3-3474-4144-9ED6-73BAE460347F}" presName="hierChild5" presStyleCnt="0"/>
      <dgm:spPr/>
    </dgm:pt>
    <dgm:pt modelId="{36A35113-2E2B-4E42-913A-D464072F3B00}" type="pres">
      <dgm:prSet presAssocID="{9EBB7171-0C52-4F89-8D31-548344DA13D4}" presName="Name37" presStyleLbl="parChTrans1D3" presStyleIdx="2" presStyleCnt="31"/>
      <dgm:spPr/>
    </dgm:pt>
    <dgm:pt modelId="{29943B96-B40A-4C1D-A56D-90CD5B6C074F}" type="pres">
      <dgm:prSet presAssocID="{F62AF971-291E-4199-882F-ED101523F650}" presName="hierRoot2" presStyleCnt="0">
        <dgm:presLayoutVars>
          <dgm:hierBranch val="init"/>
        </dgm:presLayoutVars>
      </dgm:prSet>
      <dgm:spPr/>
    </dgm:pt>
    <dgm:pt modelId="{AF7DDBEA-692B-4D66-A207-1554002425AC}" type="pres">
      <dgm:prSet presAssocID="{F62AF971-291E-4199-882F-ED101523F650}" presName="rootComposite" presStyleCnt="0"/>
      <dgm:spPr/>
    </dgm:pt>
    <dgm:pt modelId="{806B0F51-1F0A-47B9-88A3-CFFFB571469A}" type="pres">
      <dgm:prSet presAssocID="{F62AF971-291E-4199-882F-ED101523F650}" presName="rootText" presStyleLbl="node3" presStyleIdx="2" presStyleCnt="31">
        <dgm:presLayoutVars>
          <dgm:chPref val="3"/>
        </dgm:presLayoutVars>
      </dgm:prSet>
      <dgm:spPr/>
    </dgm:pt>
    <dgm:pt modelId="{0EE2A388-D964-4C24-BA0B-7A81B7FC7721}" type="pres">
      <dgm:prSet presAssocID="{F62AF971-291E-4199-882F-ED101523F650}" presName="rootConnector" presStyleLbl="node3" presStyleIdx="2" presStyleCnt="31"/>
      <dgm:spPr/>
    </dgm:pt>
    <dgm:pt modelId="{E4155EBF-8FA9-488B-A7CC-E31DB0940CED}" type="pres">
      <dgm:prSet presAssocID="{F62AF971-291E-4199-882F-ED101523F650}" presName="hierChild4" presStyleCnt="0"/>
      <dgm:spPr/>
    </dgm:pt>
    <dgm:pt modelId="{D1A00A68-001A-428D-B9C7-74BEDF9ABC61}" type="pres">
      <dgm:prSet presAssocID="{F62AF971-291E-4199-882F-ED101523F650}" presName="hierChild5" presStyleCnt="0"/>
      <dgm:spPr/>
    </dgm:pt>
    <dgm:pt modelId="{85D4E47E-7DDC-4EED-9666-47E65F7CDD5B}" type="pres">
      <dgm:prSet presAssocID="{2B1D7023-6664-4CA3-9367-9FED0826E243}" presName="Name37" presStyleLbl="parChTrans1D3" presStyleIdx="3" presStyleCnt="31"/>
      <dgm:spPr/>
    </dgm:pt>
    <dgm:pt modelId="{85C07857-998F-489D-9AC1-5B287273187B}" type="pres">
      <dgm:prSet presAssocID="{5B9A6AD3-FD67-474B-97EF-49D42C84A781}" presName="hierRoot2" presStyleCnt="0">
        <dgm:presLayoutVars>
          <dgm:hierBranch val="init"/>
        </dgm:presLayoutVars>
      </dgm:prSet>
      <dgm:spPr/>
    </dgm:pt>
    <dgm:pt modelId="{6758BEA1-9E13-4FB4-AE95-22061A21D681}" type="pres">
      <dgm:prSet presAssocID="{5B9A6AD3-FD67-474B-97EF-49D42C84A781}" presName="rootComposite" presStyleCnt="0"/>
      <dgm:spPr/>
    </dgm:pt>
    <dgm:pt modelId="{4EC78275-7F0B-492F-8C3B-6C0F4D1DA55D}" type="pres">
      <dgm:prSet presAssocID="{5B9A6AD3-FD67-474B-97EF-49D42C84A781}" presName="rootText" presStyleLbl="node3" presStyleIdx="3" presStyleCnt="31">
        <dgm:presLayoutVars>
          <dgm:chPref val="3"/>
        </dgm:presLayoutVars>
      </dgm:prSet>
      <dgm:spPr/>
    </dgm:pt>
    <dgm:pt modelId="{9C14ADC8-22C0-4001-9D1D-7585B6D359C7}" type="pres">
      <dgm:prSet presAssocID="{5B9A6AD3-FD67-474B-97EF-49D42C84A781}" presName="rootConnector" presStyleLbl="node3" presStyleIdx="3" presStyleCnt="31"/>
      <dgm:spPr/>
    </dgm:pt>
    <dgm:pt modelId="{A9280E9A-4423-4F4B-B66D-A8F765F7177A}" type="pres">
      <dgm:prSet presAssocID="{5B9A6AD3-FD67-474B-97EF-49D42C84A781}" presName="hierChild4" presStyleCnt="0"/>
      <dgm:spPr/>
    </dgm:pt>
    <dgm:pt modelId="{F30138DB-C845-4DEF-A5E3-E998B14F1FCB}" type="pres">
      <dgm:prSet presAssocID="{5B9A6AD3-FD67-474B-97EF-49D42C84A781}" presName="hierChild5" presStyleCnt="0"/>
      <dgm:spPr/>
    </dgm:pt>
    <dgm:pt modelId="{FE6C2E79-3858-4813-A181-1ABD24E039F9}" type="pres">
      <dgm:prSet presAssocID="{D4BDA879-541C-46FC-A771-77A114D3F4F9}" presName="hierChild5" presStyleCnt="0"/>
      <dgm:spPr/>
    </dgm:pt>
    <dgm:pt modelId="{1DB8B41C-0C46-454D-A6A9-2A93E3CD89CD}" type="pres">
      <dgm:prSet presAssocID="{13001945-8221-4947-93C8-2B0C6213BDF5}" presName="Name37" presStyleLbl="parChTrans1D2" presStyleIdx="1" presStyleCnt="9"/>
      <dgm:spPr/>
    </dgm:pt>
    <dgm:pt modelId="{C43A62C0-46B7-4702-B6CE-AC04C8D39466}" type="pres">
      <dgm:prSet presAssocID="{21B0C13D-C764-4E54-BB37-F9780F9CBF30}" presName="hierRoot2" presStyleCnt="0">
        <dgm:presLayoutVars>
          <dgm:hierBranch val="init"/>
        </dgm:presLayoutVars>
      </dgm:prSet>
      <dgm:spPr/>
    </dgm:pt>
    <dgm:pt modelId="{2FE96F92-689B-413B-8453-9DDFED17B7E7}" type="pres">
      <dgm:prSet presAssocID="{21B0C13D-C764-4E54-BB37-F9780F9CBF30}" presName="rootComposite" presStyleCnt="0"/>
      <dgm:spPr/>
    </dgm:pt>
    <dgm:pt modelId="{95495C12-1447-418F-BD38-264367A86641}" type="pres">
      <dgm:prSet presAssocID="{21B0C13D-C764-4E54-BB37-F9780F9CBF30}" presName="rootText" presStyleLbl="node2" presStyleIdx="1" presStyleCnt="9">
        <dgm:presLayoutVars>
          <dgm:chPref val="3"/>
        </dgm:presLayoutVars>
      </dgm:prSet>
      <dgm:spPr/>
    </dgm:pt>
    <dgm:pt modelId="{A9C76BBA-A7C7-4E3B-BA43-0773C021D51C}" type="pres">
      <dgm:prSet presAssocID="{21B0C13D-C764-4E54-BB37-F9780F9CBF30}" presName="rootConnector" presStyleLbl="node2" presStyleIdx="1" presStyleCnt="9"/>
      <dgm:spPr/>
    </dgm:pt>
    <dgm:pt modelId="{D8945695-5BD3-4125-9490-D7F32F2C94DF}" type="pres">
      <dgm:prSet presAssocID="{21B0C13D-C764-4E54-BB37-F9780F9CBF30}" presName="hierChild4" presStyleCnt="0"/>
      <dgm:spPr/>
    </dgm:pt>
    <dgm:pt modelId="{4074046E-3328-4709-B1F8-639581A95A2E}" type="pres">
      <dgm:prSet presAssocID="{A4E3DF5D-9C6A-4733-91A9-27DB9E647E56}" presName="Name37" presStyleLbl="parChTrans1D3" presStyleIdx="4" presStyleCnt="31"/>
      <dgm:spPr/>
    </dgm:pt>
    <dgm:pt modelId="{E837FC74-0B5D-418A-809A-4885856287EA}" type="pres">
      <dgm:prSet presAssocID="{A0673886-5CC7-415A-A98E-C260BAC73350}" presName="hierRoot2" presStyleCnt="0">
        <dgm:presLayoutVars>
          <dgm:hierBranch val="init"/>
        </dgm:presLayoutVars>
      </dgm:prSet>
      <dgm:spPr/>
    </dgm:pt>
    <dgm:pt modelId="{43B5D08C-82A4-41BB-A6B4-04A506ECCCEF}" type="pres">
      <dgm:prSet presAssocID="{A0673886-5CC7-415A-A98E-C260BAC73350}" presName="rootComposite" presStyleCnt="0"/>
      <dgm:spPr/>
    </dgm:pt>
    <dgm:pt modelId="{7118DC3B-0C75-48B2-A9F6-BCF4C1E396FA}" type="pres">
      <dgm:prSet presAssocID="{A0673886-5CC7-415A-A98E-C260BAC73350}" presName="rootText" presStyleLbl="node3" presStyleIdx="4" presStyleCnt="31">
        <dgm:presLayoutVars>
          <dgm:chPref val="3"/>
        </dgm:presLayoutVars>
      </dgm:prSet>
      <dgm:spPr/>
    </dgm:pt>
    <dgm:pt modelId="{40E5E80B-6062-45D9-8476-0A5325735BC5}" type="pres">
      <dgm:prSet presAssocID="{A0673886-5CC7-415A-A98E-C260BAC73350}" presName="rootConnector" presStyleLbl="node3" presStyleIdx="4" presStyleCnt="31"/>
      <dgm:spPr/>
    </dgm:pt>
    <dgm:pt modelId="{F99FE3CD-AD03-4B18-A4CD-825FFFCBB200}" type="pres">
      <dgm:prSet presAssocID="{A0673886-5CC7-415A-A98E-C260BAC73350}" presName="hierChild4" presStyleCnt="0"/>
      <dgm:spPr/>
    </dgm:pt>
    <dgm:pt modelId="{48303749-159F-4B0A-9C4C-D9AAFB890F3B}" type="pres">
      <dgm:prSet presAssocID="{A0673886-5CC7-415A-A98E-C260BAC73350}" presName="hierChild5" presStyleCnt="0"/>
      <dgm:spPr/>
    </dgm:pt>
    <dgm:pt modelId="{21C30AED-2F78-4BCE-B878-33ECA7E5A7B3}" type="pres">
      <dgm:prSet presAssocID="{21B0C13D-C764-4E54-BB37-F9780F9CBF30}" presName="hierChild5" presStyleCnt="0"/>
      <dgm:spPr/>
    </dgm:pt>
    <dgm:pt modelId="{0DA8B9CB-045A-4232-8D1A-05AFEBB8F565}" type="pres">
      <dgm:prSet presAssocID="{F184F7A1-8834-4CA4-A8C2-83FF17388AEE}" presName="Name37" presStyleLbl="parChTrans1D2" presStyleIdx="2" presStyleCnt="9"/>
      <dgm:spPr/>
    </dgm:pt>
    <dgm:pt modelId="{1EB7A5A5-F59C-4150-8710-3BAF54CC6F5D}" type="pres">
      <dgm:prSet presAssocID="{0CF9C4C7-337B-48AC-9F41-674533072C54}" presName="hierRoot2" presStyleCnt="0">
        <dgm:presLayoutVars>
          <dgm:hierBranch val="init"/>
        </dgm:presLayoutVars>
      </dgm:prSet>
      <dgm:spPr/>
    </dgm:pt>
    <dgm:pt modelId="{1CD52EAE-1CE0-4044-B22E-D63716F52768}" type="pres">
      <dgm:prSet presAssocID="{0CF9C4C7-337B-48AC-9F41-674533072C54}" presName="rootComposite" presStyleCnt="0"/>
      <dgm:spPr/>
    </dgm:pt>
    <dgm:pt modelId="{E89C89A0-4725-41DE-A5D6-4A6C353D8F16}" type="pres">
      <dgm:prSet presAssocID="{0CF9C4C7-337B-48AC-9F41-674533072C54}" presName="rootText" presStyleLbl="node2" presStyleIdx="2" presStyleCnt="9">
        <dgm:presLayoutVars>
          <dgm:chPref val="3"/>
        </dgm:presLayoutVars>
      </dgm:prSet>
      <dgm:spPr/>
    </dgm:pt>
    <dgm:pt modelId="{39CE872D-A0E2-44C1-8DB7-6D7CFDA1EC03}" type="pres">
      <dgm:prSet presAssocID="{0CF9C4C7-337B-48AC-9F41-674533072C54}" presName="rootConnector" presStyleLbl="node2" presStyleIdx="2" presStyleCnt="9"/>
      <dgm:spPr/>
    </dgm:pt>
    <dgm:pt modelId="{2E84E9EE-D557-4E47-B35B-8AAE73081E0B}" type="pres">
      <dgm:prSet presAssocID="{0CF9C4C7-337B-48AC-9F41-674533072C54}" presName="hierChild4" presStyleCnt="0"/>
      <dgm:spPr/>
    </dgm:pt>
    <dgm:pt modelId="{575FBF01-C9CF-4BDB-BB2F-39DCB7BB80E0}" type="pres">
      <dgm:prSet presAssocID="{6EC2519E-F97D-4343-BC48-C370CC0E2963}" presName="Name37" presStyleLbl="parChTrans1D3" presStyleIdx="5" presStyleCnt="31"/>
      <dgm:spPr/>
    </dgm:pt>
    <dgm:pt modelId="{1BA5222A-05B6-4034-AADC-510AFDEC8E7A}" type="pres">
      <dgm:prSet presAssocID="{482FEB30-E47E-4589-9E53-B00B9BB5D910}" presName="hierRoot2" presStyleCnt="0">
        <dgm:presLayoutVars>
          <dgm:hierBranch val="init"/>
        </dgm:presLayoutVars>
      </dgm:prSet>
      <dgm:spPr/>
    </dgm:pt>
    <dgm:pt modelId="{3998C108-52E5-4C6D-805F-AD97E711C757}" type="pres">
      <dgm:prSet presAssocID="{482FEB30-E47E-4589-9E53-B00B9BB5D910}" presName="rootComposite" presStyleCnt="0"/>
      <dgm:spPr/>
    </dgm:pt>
    <dgm:pt modelId="{66D2EAC5-2593-4AA2-9370-97460FCDAE55}" type="pres">
      <dgm:prSet presAssocID="{482FEB30-E47E-4589-9E53-B00B9BB5D910}" presName="rootText" presStyleLbl="node3" presStyleIdx="5" presStyleCnt="31">
        <dgm:presLayoutVars>
          <dgm:chPref val="3"/>
        </dgm:presLayoutVars>
      </dgm:prSet>
      <dgm:spPr/>
    </dgm:pt>
    <dgm:pt modelId="{25551388-13D7-411A-BD2E-75055CFE6575}" type="pres">
      <dgm:prSet presAssocID="{482FEB30-E47E-4589-9E53-B00B9BB5D910}" presName="rootConnector" presStyleLbl="node3" presStyleIdx="5" presStyleCnt="31"/>
      <dgm:spPr/>
    </dgm:pt>
    <dgm:pt modelId="{5B0276B6-CF28-46C6-B555-C0B818C2B6E0}" type="pres">
      <dgm:prSet presAssocID="{482FEB30-E47E-4589-9E53-B00B9BB5D910}" presName="hierChild4" presStyleCnt="0"/>
      <dgm:spPr/>
    </dgm:pt>
    <dgm:pt modelId="{EB02412F-F2F8-4ACC-A8A8-2C9C10849033}" type="pres">
      <dgm:prSet presAssocID="{482FEB30-E47E-4589-9E53-B00B9BB5D910}" presName="hierChild5" presStyleCnt="0"/>
      <dgm:spPr/>
    </dgm:pt>
    <dgm:pt modelId="{366A6BFE-EEF9-415D-9114-5D111266E801}" type="pres">
      <dgm:prSet presAssocID="{48848EE3-D599-4A41-A65E-D159DE0D8316}" presName="Name37" presStyleLbl="parChTrans1D3" presStyleIdx="6" presStyleCnt="31"/>
      <dgm:spPr/>
    </dgm:pt>
    <dgm:pt modelId="{87C015A1-60D1-4342-AAE4-F8FA64B65E85}" type="pres">
      <dgm:prSet presAssocID="{EC051B7D-C5FD-40BA-AA0A-496022580511}" presName="hierRoot2" presStyleCnt="0">
        <dgm:presLayoutVars>
          <dgm:hierBranch val="init"/>
        </dgm:presLayoutVars>
      </dgm:prSet>
      <dgm:spPr/>
    </dgm:pt>
    <dgm:pt modelId="{405A30C7-0EDC-4CF0-BD5E-0177A4A0008A}" type="pres">
      <dgm:prSet presAssocID="{EC051B7D-C5FD-40BA-AA0A-496022580511}" presName="rootComposite" presStyleCnt="0"/>
      <dgm:spPr/>
    </dgm:pt>
    <dgm:pt modelId="{605C4876-A5BC-418F-889C-937764D9DFF9}" type="pres">
      <dgm:prSet presAssocID="{EC051B7D-C5FD-40BA-AA0A-496022580511}" presName="rootText" presStyleLbl="node3" presStyleIdx="6" presStyleCnt="31">
        <dgm:presLayoutVars>
          <dgm:chPref val="3"/>
        </dgm:presLayoutVars>
      </dgm:prSet>
      <dgm:spPr/>
    </dgm:pt>
    <dgm:pt modelId="{152BD3EC-F52F-4C7A-88A8-6D612D0B066E}" type="pres">
      <dgm:prSet presAssocID="{EC051B7D-C5FD-40BA-AA0A-496022580511}" presName="rootConnector" presStyleLbl="node3" presStyleIdx="6" presStyleCnt="31"/>
      <dgm:spPr/>
    </dgm:pt>
    <dgm:pt modelId="{7DC16F93-6920-4193-B6C8-8665335E4088}" type="pres">
      <dgm:prSet presAssocID="{EC051B7D-C5FD-40BA-AA0A-496022580511}" presName="hierChild4" presStyleCnt="0"/>
      <dgm:spPr/>
    </dgm:pt>
    <dgm:pt modelId="{62F207C1-06C8-43BF-BB1A-86A97A74CA4F}" type="pres">
      <dgm:prSet presAssocID="{EC051B7D-C5FD-40BA-AA0A-496022580511}" presName="hierChild5" presStyleCnt="0"/>
      <dgm:spPr/>
    </dgm:pt>
    <dgm:pt modelId="{3A8B14CF-1E58-4F27-BD47-0B22B90A0A95}" type="pres">
      <dgm:prSet presAssocID="{FD9AA4F1-C87D-46D0-B921-2A6B8C60CA47}" presName="Name37" presStyleLbl="parChTrans1D3" presStyleIdx="7" presStyleCnt="31"/>
      <dgm:spPr/>
    </dgm:pt>
    <dgm:pt modelId="{AB0F96F1-8DCB-485B-B006-3CA77BE4030F}" type="pres">
      <dgm:prSet presAssocID="{5B8BC69D-0BA9-414F-8B04-624ACCFF8D06}" presName="hierRoot2" presStyleCnt="0">
        <dgm:presLayoutVars>
          <dgm:hierBranch val="init"/>
        </dgm:presLayoutVars>
      </dgm:prSet>
      <dgm:spPr/>
    </dgm:pt>
    <dgm:pt modelId="{0FEB1F76-FC88-422E-8846-6DBF0BC22C7E}" type="pres">
      <dgm:prSet presAssocID="{5B8BC69D-0BA9-414F-8B04-624ACCFF8D06}" presName="rootComposite" presStyleCnt="0"/>
      <dgm:spPr/>
    </dgm:pt>
    <dgm:pt modelId="{D70C2CDC-51A0-4A11-8A1A-78419277338C}" type="pres">
      <dgm:prSet presAssocID="{5B8BC69D-0BA9-414F-8B04-624ACCFF8D06}" presName="rootText" presStyleLbl="node3" presStyleIdx="7" presStyleCnt="31">
        <dgm:presLayoutVars>
          <dgm:chPref val="3"/>
        </dgm:presLayoutVars>
      </dgm:prSet>
      <dgm:spPr/>
    </dgm:pt>
    <dgm:pt modelId="{51C3B58F-F3C4-40CD-9694-2C315CF60F59}" type="pres">
      <dgm:prSet presAssocID="{5B8BC69D-0BA9-414F-8B04-624ACCFF8D06}" presName="rootConnector" presStyleLbl="node3" presStyleIdx="7" presStyleCnt="31"/>
      <dgm:spPr/>
    </dgm:pt>
    <dgm:pt modelId="{E456D99C-5C06-4985-8E98-921F95706518}" type="pres">
      <dgm:prSet presAssocID="{5B8BC69D-0BA9-414F-8B04-624ACCFF8D06}" presName="hierChild4" presStyleCnt="0"/>
      <dgm:spPr/>
    </dgm:pt>
    <dgm:pt modelId="{9DB5B054-003B-4E0D-A45C-2D50CFBA445A}" type="pres">
      <dgm:prSet presAssocID="{5B8BC69D-0BA9-414F-8B04-624ACCFF8D06}" presName="hierChild5" presStyleCnt="0"/>
      <dgm:spPr/>
    </dgm:pt>
    <dgm:pt modelId="{6F3CDFD1-0F80-4E80-AC58-769B8F9FBC3F}" type="pres">
      <dgm:prSet presAssocID="{5CD517B6-3E5F-4F78-95EF-A6782210A148}" presName="Name37" presStyleLbl="parChTrans1D3" presStyleIdx="8" presStyleCnt="31"/>
      <dgm:spPr/>
    </dgm:pt>
    <dgm:pt modelId="{D85B7824-7B5D-4F7C-99B9-860656811126}" type="pres">
      <dgm:prSet presAssocID="{5BD97DEF-A1C4-4434-A2C0-329C7608611A}" presName="hierRoot2" presStyleCnt="0">
        <dgm:presLayoutVars>
          <dgm:hierBranch val="init"/>
        </dgm:presLayoutVars>
      </dgm:prSet>
      <dgm:spPr/>
    </dgm:pt>
    <dgm:pt modelId="{0F4C59E5-3E84-4490-8721-9B62E9EF1E44}" type="pres">
      <dgm:prSet presAssocID="{5BD97DEF-A1C4-4434-A2C0-329C7608611A}" presName="rootComposite" presStyleCnt="0"/>
      <dgm:spPr/>
    </dgm:pt>
    <dgm:pt modelId="{6EDDDCCE-B1B1-401C-AF10-B0A943632AC4}" type="pres">
      <dgm:prSet presAssocID="{5BD97DEF-A1C4-4434-A2C0-329C7608611A}" presName="rootText" presStyleLbl="node3" presStyleIdx="8" presStyleCnt="31">
        <dgm:presLayoutVars>
          <dgm:chPref val="3"/>
        </dgm:presLayoutVars>
      </dgm:prSet>
      <dgm:spPr/>
    </dgm:pt>
    <dgm:pt modelId="{9F357C48-6C14-4C47-B933-C48147660CFE}" type="pres">
      <dgm:prSet presAssocID="{5BD97DEF-A1C4-4434-A2C0-329C7608611A}" presName="rootConnector" presStyleLbl="node3" presStyleIdx="8" presStyleCnt="31"/>
      <dgm:spPr/>
    </dgm:pt>
    <dgm:pt modelId="{31ECC795-3848-4730-8400-17620A06FA32}" type="pres">
      <dgm:prSet presAssocID="{5BD97DEF-A1C4-4434-A2C0-329C7608611A}" presName="hierChild4" presStyleCnt="0"/>
      <dgm:spPr/>
    </dgm:pt>
    <dgm:pt modelId="{1CC3251F-4C9B-4960-BE12-003CA2668C25}" type="pres">
      <dgm:prSet presAssocID="{5BD97DEF-A1C4-4434-A2C0-329C7608611A}" presName="hierChild5" presStyleCnt="0"/>
      <dgm:spPr/>
    </dgm:pt>
    <dgm:pt modelId="{E2030D8C-99F2-4B95-B4FA-16801C7248BB}" type="pres">
      <dgm:prSet presAssocID="{0CF9C4C7-337B-48AC-9F41-674533072C54}" presName="hierChild5" presStyleCnt="0"/>
      <dgm:spPr/>
    </dgm:pt>
    <dgm:pt modelId="{58D07357-74B7-4250-8606-03CA64861E83}" type="pres">
      <dgm:prSet presAssocID="{33294D7B-A647-40E1-8448-DF009ED33063}" presName="Name37" presStyleLbl="parChTrans1D2" presStyleIdx="3" presStyleCnt="9"/>
      <dgm:spPr/>
    </dgm:pt>
    <dgm:pt modelId="{9DAD024D-3CCA-434C-A639-05B71B20C4CC}" type="pres">
      <dgm:prSet presAssocID="{A97D434A-D361-4638-AD64-F7A687929CFD}" presName="hierRoot2" presStyleCnt="0">
        <dgm:presLayoutVars>
          <dgm:hierBranch val="init"/>
        </dgm:presLayoutVars>
      </dgm:prSet>
      <dgm:spPr/>
    </dgm:pt>
    <dgm:pt modelId="{DC5CFAA2-1AD8-40A0-87B4-ECF44D0DE74C}" type="pres">
      <dgm:prSet presAssocID="{A97D434A-D361-4638-AD64-F7A687929CFD}" presName="rootComposite" presStyleCnt="0"/>
      <dgm:spPr/>
    </dgm:pt>
    <dgm:pt modelId="{201202CE-1A25-472F-A300-4C1C324C0459}" type="pres">
      <dgm:prSet presAssocID="{A97D434A-D361-4638-AD64-F7A687929CFD}" presName="rootText" presStyleLbl="node2" presStyleIdx="3" presStyleCnt="9">
        <dgm:presLayoutVars>
          <dgm:chPref val="3"/>
        </dgm:presLayoutVars>
      </dgm:prSet>
      <dgm:spPr/>
    </dgm:pt>
    <dgm:pt modelId="{AEFC43CA-B372-43E4-9EA3-E0574222DF4F}" type="pres">
      <dgm:prSet presAssocID="{A97D434A-D361-4638-AD64-F7A687929CFD}" presName="rootConnector" presStyleLbl="node2" presStyleIdx="3" presStyleCnt="9"/>
      <dgm:spPr/>
    </dgm:pt>
    <dgm:pt modelId="{9E5454CD-2DBC-4FCF-AAF0-F959E915E7BE}" type="pres">
      <dgm:prSet presAssocID="{A97D434A-D361-4638-AD64-F7A687929CFD}" presName="hierChild4" presStyleCnt="0"/>
      <dgm:spPr/>
    </dgm:pt>
    <dgm:pt modelId="{964EDB48-0805-4BDF-BB5A-D3C66AC016C6}" type="pres">
      <dgm:prSet presAssocID="{E0D426BE-31D2-4ED8-BDEE-D64F9F659E80}" presName="Name37" presStyleLbl="parChTrans1D3" presStyleIdx="9" presStyleCnt="31"/>
      <dgm:spPr/>
    </dgm:pt>
    <dgm:pt modelId="{960D7C23-A12B-4C0D-8A3D-2C109AEF7F3C}" type="pres">
      <dgm:prSet presAssocID="{4EF8987E-34D0-400C-AE63-7FCF561E1FDC}" presName="hierRoot2" presStyleCnt="0">
        <dgm:presLayoutVars>
          <dgm:hierBranch val="init"/>
        </dgm:presLayoutVars>
      </dgm:prSet>
      <dgm:spPr/>
    </dgm:pt>
    <dgm:pt modelId="{97DBCB3E-2F41-48D9-BDAE-4A3A49FA6808}" type="pres">
      <dgm:prSet presAssocID="{4EF8987E-34D0-400C-AE63-7FCF561E1FDC}" presName="rootComposite" presStyleCnt="0"/>
      <dgm:spPr/>
    </dgm:pt>
    <dgm:pt modelId="{EDB4CA83-4FBF-4381-80DA-271F2DE568CE}" type="pres">
      <dgm:prSet presAssocID="{4EF8987E-34D0-400C-AE63-7FCF561E1FDC}" presName="rootText" presStyleLbl="node3" presStyleIdx="9" presStyleCnt="31">
        <dgm:presLayoutVars>
          <dgm:chPref val="3"/>
        </dgm:presLayoutVars>
      </dgm:prSet>
      <dgm:spPr/>
    </dgm:pt>
    <dgm:pt modelId="{96767D62-C71C-4AD3-80DD-216B5F52CA8B}" type="pres">
      <dgm:prSet presAssocID="{4EF8987E-34D0-400C-AE63-7FCF561E1FDC}" presName="rootConnector" presStyleLbl="node3" presStyleIdx="9" presStyleCnt="31"/>
      <dgm:spPr/>
    </dgm:pt>
    <dgm:pt modelId="{C9B08453-A52F-4027-B340-A43CEA7FBFBC}" type="pres">
      <dgm:prSet presAssocID="{4EF8987E-34D0-400C-AE63-7FCF561E1FDC}" presName="hierChild4" presStyleCnt="0"/>
      <dgm:spPr/>
    </dgm:pt>
    <dgm:pt modelId="{75D91B3B-3787-4E79-B971-5BFE8F8018A2}" type="pres">
      <dgm:prSet presAssocID="{4EF8987E-34D0-400C-AE63-7FCF561E1FDC}" presName="hierChild5" presStyleCnt="0"/>
      <dgm:spPr/>
    </dgm:pt>
    <dgm:pt modelId="{01CF6637-06C7-4E72-91C4-8C1CC9780A6E}" type="pres">
      <dgm:prSet presAssocID="{833A96C5-23FA-406E-80A2-705B32C95D54}" presName="Name37" presStyleLbl="parChTrans1D3" presStyleIdx="10" presStyleCnt="31"/>
      <dgm:spPr/>
    </dgm:pt>
    <dgm:pt modelId="{0B467943-2896-4B15-8F28-EAB5F92DF94E}" type="pres">
      <dgm:prSet presAssocID="{21761163-9C2B-47DC-805D-1B2DCE429322}" presName="hierRoot2" presStyleCnt="0">
        <dgm:presLayoutVars>
          <dgm:hierBranch val="init"/>
        </dgm:presLayoutVars>
      </dgm:prSet>
      <dgm:spPr/>
    </dgm:pt>
    <dgm:pt modelId="{1BCA3C8C-941F-4291-B57D-BD3C29DA2806}" type="pres">
      <dgm:prSet presAssocID="{21761163-9C2B-47DC-805D-1B2DCE429322}" presName="rootComposite" presStyleCnt="0"/>
      <dgm:spPr/>
    </dgm:pt>
    <dgm:pt modelId="{C8903652-7DCB-430D-A426-B40B7544B462}" type="pres">
      <dgm:prSet presAssocID="{21761163-9C2B-47DC-805D-1B2DCE429322}" presName="rootText" presStyleLbl="node3" presStyleIdx="10" presStyleCnt="31">
        <dgm:presLayoutVars>
          <dgm:chPref val="3"/>
        </dgm:presLayoutVars>
      </dgm:prSet>
      <dgm:spPr/>
    </dgm:pt>
    <dgm:pt modelId="{11017D05-9146-4D90-97B3-3948585943F7}" type="pres">
      <dgm:prSet presAssocID="{21761163-9C2B-47DC-805D-1B2DCE429322}" presName="rootConnector" presStyleLbl="node3" presStyleIdx="10" presStyleCnt="31"/>
      <dgm:spPr/>
    </dgm:pt>
    <dgm:pt modelId="{74F0B91D-4A65-4504-95F8-3C025B816BF4}" type="pres">
      <dgm:prSet presAssocID="{21761163-9C2B-47DC-805D-1B2DCE429322}" presName="hierChild4" presStyleCnt="0"/>
      <dgm:spPr/>
    </dgm:pt>
    <dgm:pt modelId="{8FD9324C-6C8A-44F8-974A-77B651FA9AC4}" type="pres">
      <dgm:prSet presAssocID="{21761163-9C2B-47DC-805D-1B2DCE429322}" presName="hierChild5" presStyleCnt="0"/>
      <dgm:spPr/>
    </dgm:pt>
    <dgm:pt modelId="{A64D7AA5-07F8-4743-B446-E4BFEC695B4A}" type="pres">
      <dgm:prSet presAssocID="{CA3734AE-F9A0-4483-8BCF-07277BC47A6E}" presName="Name37" presStyleLbl="parChTrans1D3" presStyleIdx="11" presStyleCnt="31"/>
      <dgm:spPr/>
    </dgm:pt>
    <dgm:pt modelId="{38D18B17-57A4-4160-B830-24CF754C51A5}" type="pres">
      <dgm:prSet presAssocID="{BF59D862-B70D-4F0A-8854-0C67EBAF7E51}" presName="hierRoot2" presStyleCnt="0">
        <dgm:presLayoutVars>
          <dgm:hierBranch val="init"/>
        </dgm:presLayoutVars>
      </dgm:prSet>
      <dgm:spPr/>
    </dgm:pt>
    <dgm:pt modelId="{F0231B5D-3C84-4301-84E2-7A4A25141C15}" type="pres">
      <dgm:prSet presAssocID="{BF59D862-B70D-4F0A-8854-0C67EBAF7E51}" presName="rootComposite" presStyleCnt="0"/>
      <dgm:spPr/>
    </dgm:pt>
    <dgm:pt modelId="{FCF77095-B893-4C9C-8752-2465C7B54DC0}" type="pres">
      <dgm:prSet presAssocID="{BF59D862-B70D-4F0A-8854-0C67EBAF7E51}" presName="rootText" presStyleLbl="node3" presStyleIdx="11" presStyleCnt="31">
        <dgm:presLayoutVars>
          <dgm:chPref val="3"/>
        </dgm:presLayoutVars>
      </dgm:prSet>
      <dgm:spPr/>
    </dgm:pt>
    <dgm:pt modelId="{FC62D4B7-5283-4A30-B147-1B835BBE0CE1}" type="pres">
      <dgm:prSet presAssocID="{BF59D862-B70D-4F0A-8854-0C67EBAF7E51}" presName="rootConnector" presStyleLbl="node3" presStyleIdx="11" presStyleCnt="31"/>
      <dgm:spPr/>
    </dgm:pt>
    <dgm:pt modelId="{F3E4290A-7868-47AF-8533-95B5F5D44725}" type="pres">
      <dgm:prSet presAssocID="{BF59D862-B70D-4F0A-8854-0C67EBAF7E51}" presName="hierChild4" presStyleCnt="0"/>
      <dgm:spPr/>
    </dgm:pt>
    <dgm:pt modelId="{6158A77F-3A2A-4B11-8367-72FB5D8085D8}" type="pres">
      <dgm:prSet presAssocID="{BF59D862-B70D-4F0A-8854-0C67EBAF7E51}" presName="hierChild5" presStyleCnt="0"/>
      <dgm:spPr/>
    </dgm:pt>
    <dgm:pt modelId="{1285F05E-2B02-43E2-AD6C-3837EFEF3502}" type="pres">
      <dgm:prSet presAssocID="{7EB14B45-ACE6-45D4-8080-09C6EE0FBCF1}" presName="Name37" presStyleLbl="parChTrans1D3" presStyleIdx="12" presStyleCnt="31"/>
      <dgm:spPr/>
    </dgm:pt>
    <dgm:pt modelId="{6E50716D-3703-4654-B4BA-DC9E79A8E829}" type="pres">
      <dgm:prSet presAssocID="{E8F18182-7044-4E26-A69E-824327CFF73A}" presName="hierRoot2" presStyleCnt="0">
        <dgm:presLayoutVars>
          <dgm:hierBranch val="init"/>
        </dgm:presLayoutVars>
      </dgm:prSet>
      <dgm:spPr/>
    </dgm:pt>
    <dgm:pt modelId="{DC956B46-0C1A-47AD-805F-2AF9404CD08F}" type="pres">
      <dgm:prSet presAssocID="{E8F18182-7044-4E26-A69E-824327CFF73A}" presName="rootComposite" presStyleCnt="0"/>
      <dgm:spPr/>
    </dgm:pt>
    <dgm:pt modelId="{F26CF0D6-11B7-4F43-9D07-961AFA49489B}" type="pres">
      <dgm:prSet presAssocID="{E8F18182-7044-4E26-A69E-824327CFF73A}" presName="rootText" presStyleLbl="node3" presStyleIdx="12" presStyleCnt="31">
        <dgm:presLayoutVars>
          <dgm:chPref val="3"/>
        </dgm:presLayoutVars>
      </dgm:prSet>
      <dgm:spPr/>
    </dgm:pt>
    <dgm:pt modelId="{353A8FEE-CAB3-4EAD-A4A0-C93BEF37333C}" type="pres">
      <dgm:prSet presAssocID="{E8F18182-7044-4E26-A69E-824327CFF73A}" presName="rootConnector" presStyleLbl="node3" presStyleIdx="12" presStyleCnt="31"/>
      <dgm:spPr/>
    </dgm:pt>
    <dgm:pt modelId="{17D9AC40-874A-4B31-9A00-35E16D2C2EC7}" type="pres">
      <dgm:prSet presAssocID="{E8F18182-7044-4E26-A69E-824327CFF73A}" presName="hierChild4" presStyleCnt="0"/>
      <dgm:spPr/>
    </dgm:pt>
    <dgm:pt modelId="{E31412C9-4F8A-4CE9-B940-90DCA8446F95}" type="pres">
      <dgm:prSet presAssocID="{E8F18182-7044-4E26-A69E-824327CFF73A}" presName="hierChild5" presStyleCnt="0"/>
      <dgm:spPr/>
    </dgm:pt>
    <dgm:pt modelId="{CB3D074D-B71A-4B20-A96C-7B4D967BDAF5}" type="pres">
      <dgm:prSet presAssocID="{A97D434A-D361-4638-AD64-F7A687929CFD}" presName="hierChild5" presStyleCnt="0"/>
      <dgm:spPr/>
    </dgm:pt>
    <dgm:pt modelId="{8ED3DF83-6F1E-4C3A-BF89-B2B002CEBA9B}" type="pres">
      <dgm:prSet presAssocID="{5F3B5465-ABA8-433D-AD69-7C0AC50D1787}" presName="Name37" presStyleLbl="parChTrans1D2" presStyleIdx="4" presStyleCnt="9"/>
      <dgm:spPr/>
    </dgm:pt>
    <dgm:pt modelId="{31BDDBF8-6903-43EA-AE05-ED90F1358E41}" type="pres">
      <dgm:prSet presAssocID="{F5ECA7B8-0AEB-4DB6-84D5-B4E5666EE9AB}" presName="hierRoot2" presStyleCnt="0">
        <dgm:presLayoutVars>
          <dgm:hierBranch val="init"/>
        </dgm:presLayoutVars>
      </dgm:prSet>
      <dgm:spPr/>
    </dgm:pt>
    <dgm:pt modelId="{244625D3-A39B-4B24-AEF8-C656BBA60E99}" type="pres">
      <dgm:prSet presAssocID="{F5ECA7B8-0AEB-4DB6-84D5-B4E5666EE9AB}" presName="rootComposite" presStyleCnt="0"/>
      <dgm:spPr/>
    </dgm:pt>
    <dgm:pt modelId="{A61A5B77-5751-417B-9525-7455096997B2}" type="pres">
      <dgm:prSet presAssocID="{F5ECA7B8-0AEB-4DB6-84D5-B4E5666EE9AB}" presName="rootText" presStyleLbl="node2" presStyleIdx="4" presStyleCnt="9">
        <dgm:presLayoutVars>
          <dgm:chPref val="3"/>
        </dgm:presLayoutVars>
      </dgm:prSet>
      <dgm:spPr/>
    </dgm:pt>
    <dgm:pt modelId="{B90E5BDF-93AF-4444-92EC-7D7C8D2BEC44}" type="pres">
      <dgm:prSet presAssocID="{F5ECA7B8-0AEB-4DB6-84D5-B4E5666EE9AB}" presName="rootConnector" presStyleLbl="node2" presStyleIdx="4" presStyleCnt="9"/>
      <dgm:spPr/>
    </dgm:pt>
    <dgm:pt modelId="{DC85A033-7034-4AF9-A505-369C9BBC65FB}" type="pres">
      <dgm:prSet presAssocID="{F5ECA7B8-0AEB-4DB6-84D5-B4E5666EE9AB}" presName="hierChild4" presStyleCnt="0"/>
      <dgm:spPr/>
    </dgm:pt>
    <dgm:pt modelId="{59005B1F-8383-459D-B34D-8A217AF6BB2A}" type="pres">
      <dgm:prSet presAssocID="{C5A4F9CC-42D7-46D8-A1DE-6C66323928CB}" presName="Name37" presStyleLbl="parChTrans1D3" presStyleIdx="13" presStyleCnt="31"/>
      <dgm:spPr/>
    </dgm:pt>
    <dgm:pt modelId="{4582760B-150A-4991-A4C6-C4629D62C3CE}" type="pres">
      <dgm:prSet presAssocID="{D16F0ADC-372F-4D97-A77C-0C0909722349}" presName="hierRoot2" presStyleCnt="0">
        <dgm:presLayoutVars>
          <dgm:hierBranch val="init"/>
        </dgm:presLayoutVars>
      </dgm:prSet>
      <dgm:spPr/>
    </dgm:pt>
    <dgm:pt modelId="{DC041FE4-D21C-4DB7-9458-712416D5193D}" type="pres">
      <dgm:prSet presAssocID="{D16F0ADC-372F-4D97-A77C-0C0909722349}" presName="rootComposite" presStyleCnt="0"/>
      <dgm:spPr/>
    </dgm:pt>
    <dgm:pt modelId="{E4A7965E-FA57-492A-8133-D57DC1255927}" type="pres">
      <dgm:prSet presAssocID="{D16F0ADC-372F-4D97-A77C-0C0909722349}" presName="rootText" presStyleLbl="node3" presStyleIdx="13" presStyleCnt="31">
        <dgm:presLayoutVars>
          <dgm:chPref val="3"/>
        </dgm:presLayoutVars>
      </dgm:prSet>
      <dgm:spPr/>
    </dgm:pt>
    <dgm:pt modelId="{9E61B09E-2556-4140-93EC-5908C5AA77F4}" type="pres">
      <dgm:prSet presAssocID="{D16F0ADC-372F-4D97-A77C-0C0909722349}" presName="rootConnector" presStyleLbl="node3" presStyleIdx="13" presStyleCnt="31"/>
      <dgm:spPr/>
    </dgm:pt>
    <dgm:pt modelId="{C91F3B11-C5ED-4F32-AD04-8570B9F94604}" type="pres">
      <dgm:prSet presAssocID="{D16F0ADC-372F-4D97-A77C-0C0909722349}" presName="hierChild4" presStyleCnt="0"/>
      <dgm:spPr/>
    </dgm:pt>
    <dgm:pt modelId="{237891D0-0123-452B-AD6C-EEBACA117C68}" type="pres">
      <dgm:prSet presAssocID="{D16F0ADC-372F-4D97-A77C-0C0909722349}" presName="hierChild5" presStyleCnt="0"/>
      <dgm:spPr/>
    </dgm:pt>
    <dgm:pt modelId="{1EC8C295-71FD-491E-92AD-3572BD05C3F9}" type="pres">
      <dgm:prSet presAssocID="{C118BF05-186C-411F-94F0-1601E824D233}" presName="Name37" presStyleLbl="parChTrans1D3" presStyleIdx="14" presStyleCnt="31"/>
      <dgm:spPr/>
    </dgm:pt>
    <dgm:pt modelId="{BE3BA70C-E172-497B-A6FF-6E62D3168047}" type="pres">
      <dgm:prSet presAssocID="{84CBB580-D149-4FDD-9F3D-93832FC83EDC}" presName="hierRoot2" presStyleCnt="0">
        <dgm:presLayoutVars>
          <dgm:hierBranch val="init"/>
        </dgm:presLayoutVars>
      </dgm:prSet>
      <dgm:spPr/>
    </dgm:pt>
    <dgm:pt modelId="{B6ED4808-A1BA-416B-9283-9E27DB4EAA92}" type="pres">
      <dgm:prSet presAssocID="{84CBB580-D149-4FDD-9F3D-93832FC83EDC}" presName="rootComposite" presStyleCnt="0"/>
      <dgm:spPr/>
    </dgm:pt>
    <dgm:pt modelId="{EBC83D7B-9A9E-4C6D-B537-4F7861FDA918}" type="pres">
      <dgm:prSet presAssocID="{84CBB580-D149-4FDD-9F3D-93832FC83EDC}" presName="rootText" presStyleLbl="node3" presStyleIdx="14" presStyleCnt="31">
        <dgm:presLayoutVars>
          <dgm:chPref val="3"/>
        </dgm:presLayoutVars>
      </dgm:prSet>
      <dgm:spPr/>
    </dgm:pt>
    <dgm:pt modelId="{93C9A58B-3DB9-441E-9398-BF7D207C714A}" type="pres">
      <dgm:prSet presAssocID="{84CBB580-D149-4FDD-9F3D-93832FC83EDC}" presName="rootConnector" presStyleLbl="node3" presStyleIdx="14" presStyleCnt="31"/>
      <dgm:spPr/>
    </dgm:pt>
    <dgm:pt modelId="{731A5778-126F-46CC-87A4-9CC5FD18EAA0}" type="pres">
      <dgm:prSet presAssocID="{84CBB580-D149-4FDD-9F3D-93832FC83EDC}" presName="hierChild4" presStyleCnt="0"/>
      <dgm:spPr/>
    </dgm:pt>
    <dgm:pt modelId="{F479926A-FA70-49FF-9DF0-EA314FFB3E20}" type="pres">
      <dgm:prSet presAssocID="{84CBB580-D149-4FDD-9F3D-93832FC83EDC}" presName="hierChild5" presStyleCnt="0"/>
      <dgm:spPr/>
    </dgm:pt>
    <dgm:pt modelId="{8A2C6F07-10C5-491A-81B4-4C924D2D6C4A}" type="pres">
      <dgm:prSet presAssocID="{048228A7-B903-4861-A180-D828AC6C1294}" presName="Name37" presStyleLbl="parChTrans1D3" presStyleIdx="15" presStyleCnt="31"/>
      <dgm:spPr/>
    </dgm:pt>
    <dgm:pt modelId="{00190038-FB05-405F-AC79-9C85061B58A5}" type="pres">
      <dgm:prSet presAssocID="{791C9F6C-49EA-4575-B8A7-97A657EDFEFF}" presName="hierRoot2" presStyleCnt="0">
        <dgm:presLayoutVars>
          <dgm:hierBranch val="init"/>
        </dgm:presLayoutVars>
      </dgm:prSet>
      <dgm:spPr/>
    </dgm:pt>
    <dgm:pt modelId="{B67080FD-E337-4169-9D53-E4A294F6ADB0}" type="pres">
      <dgm:prSet presAssocID="{791C9F6C-49EA-4575-B8A7-97A657EDFEFF}" presName="rootComposite" presStyleCnt="0"/>
      <dgm:spPr/>
    </dgm:pt>
    <dgm:pt modelId="{D9C49481-BCD6-4285-A3F0-F9054ED0D0B0}" type="pres">
      <dgm:prSet presAssocID="{791C9F6C-49EA-4575-B8A7-97A657EDFEFF}" presName="rootText" presStyleLbl="node3" presStyleIdx="15" presStyleCnt="31">
        <dgm:presLayoutVars>
          <dgm:chPref val="3"/>
        </dgm:presLayoutVars>
      </dgm:prSet>
      <dgm:spPr/>
    </dgm:pt>
    <dgm:pt modelId="{8BCA9DA9-B40F-4E35-AFAC-7E7EF6D22469}" type="pres">
      <dgm:prSet presAssocID="{791C9F6C-49EA-4575-B8A7-97A657EDFEFF}" presName="rootConnector" presStyleLbl="node3" presStyleIdx="15" presStyleCnt="31"/>
      <dgm:spPr/>
    </dgm:pt>
    <dgm:pt modelId="{9E7C1C0A-98A7-493C-97BD-C7519C0D81F9}" type="pres">
      <dgm:prSet presAssocID="{791C9F6C-49EA-4575-B8A7-97A657EDFEFF}" presName="hierChild4" presStyleCnt="0"/>
      <dgm:spPr/>
    </dgm:pt>
    <dgm:pt modelId="{B167CFF0-6542-4E02-B16B-DDD155916B79}" type="pres">
      <dgm:prSet presAssocID="{791C9F6C-49EA-4575-B8A7-97A657EDFEFF}" presName="hierChild5" presStyleCnt="0"/>
      <dgm:spPr/>
    </dgm:pt>
    <dgm:pt modelId="{7D3A4B2C-06AA-4720-90AF-DC46C916BE49}" type="pres">
      <dgm:prSet presAssocID="{9A466093-035A-45B2-9B51-4B9D41BB522A}" presName="Name37" presStyleLbl="parChTrans1D3" presStyleIdx="16" presStyleCnt="31"/>
      <dgm:spPr/>
    </dgm:pt>
    <dgm:pt modelId="{95DF4C82-AD0C-4770-9D88-8BA130CCE91F}" type="pres">
      <dgm:prSet presAssocID="{84ED3FA2-A4E9-4AAD-BACA-620BCCDC6F27}" presName="hierRoot2" presStyleCnt="0">
        <dgm:presLayoutVars>
          <dgm:hierBranch val="init"/>
        </dgm:presLayoutVars>
      </dgm:prSet>
      <dgm:spPr/>
    </dgm:pt>
    <dgm:pt modelId="{9A7D9A9A-8665-4438-BD34-6A219B206075}" type="pres">
      <dgm:prSet presAssocID="{84ED3FA2-A4E9-4AAD-BACA-620BCCDC6F27}" presName="rootComposite" presStyleCnt="0"/>
      <dgm:spPr/>
    </dgm:pt>
    <dgm:pt modelId="{3F360151-C8B4-4EC9-A709-7D52DF89B79B}" type="pres">
      <dgm:prSet presAssocID="{84ED3FA2-A4E9-4AAD-BACA-620BCCDC6F27}" presName="rootText" presStyleLbl="node3" presStyleIdx="16" presStyleCnt="31">
        <dgm:presLayoutVars>
          <dgm:chPref val="3"/>
        </dgm:presLayoutVars>
      </dgm:prSet>
      <dgm:spPr/>
    </dgm:pt>
    <dgm:pt modelId="{FFB2E7B6-01B8-485A-A403-6F6B2B6B9251}" type="pres">
      <dgm:prSet presAssocID="{84ED3FA2-A4E9-4AAD-BACA-620BCCDC6F27}" presName="rootConnector" presStyleLbl="node3" presStyleIdx="16" presStyleCnt="31"/>
      <dgm:spPr/>
    </dgm:pt>
    <dgm:pt modelId="{B227FC2B-5410-4092-BD03-B276A77E34D2}" type="pres">
      <dgm:prSet presAssocID="{84ED3FA2-A4E9-4AAD-BACA-620BCCDC6F27}" presName="hierChild4" presStyleCnt="0"/>
      <dgm:spPr/>
    </dgm:pt>
    <dgm:pt modelId="{A68B8BC0-5B8C-4FE0-99DF-787550DC88C9}" type="pres">
      <dgm:prSet presAssocID="{84ED3FA2-A4E9-4AAD-BACA-620BCCDC6F27}" presName="hierChild5" presStyleCnt="0"/>
      <dgm:spPr/>
    </dgm:pt>
    <dgm:pt modelId="{3E924C84-1C46-4710-8E0D-BE0F91624365}" type="pres">
      <dgm:prSet presAssocID="{F5ECA7B8-0AEB-4DB6-84D5-B4E5666EE9AB}" presName="hierChild5" presStyleCnt="0"/>
      <dgm:spPr/>
    </dgm:pt>
    <dgm:pt modelId="{7AE4013C-4FF3-4FD7-859A-3440AE1897BA}" type="pres">
      <dgm:prSet presAssocID="{6DF5C6AD-F643-4228-83C2-1A236D2F08F2}" presName="Name37" presStyleLbl="parChTrans1D2" presStyleIdx="5" presStyleCnt="9"/>
      <dgm:spPr/>
    </dgm:pt>
    <dgm:pt modelId="{BA66FF86-C472-49C5-AF46-5ADF0E650179}" type="pres">
      <dgm:prSet presAssocID="{CA0D764C-8B81-4887-8BCD-BE4512781D34}" presName="hierRoot2" presStyleCnt="0">
        <dgm:presLayoutVars>
          <dgm:hierBranch val="init"/>
        </dgm:presLayoutVars>
      </dgm:prSet>
      <dgm:spPr/>
    </dgm:pt>
    <dgm:pt modelId="{DEAFB0A2-CA12-4B39-AB62-91E744A9DF60}" type="pres">
      <dgm:prSet presAssocID="{CA0D764C-8B81-4887-8BCD-BE4512781D34}" presName="rootComposite" presStyleCnt="0"/>
      <dgm:spPr/>
    </dgm:pt>
    <dgm:pt modelId="{DE5A1BCF-DE2F-4BEC-B357-94C6463B3DF4}" type="pres">
      <dgm:prSet presAssocID="{CA0D764C-8B81-4887-8BCD-BE4512781D34}" presName="rootText" presStyleLbl="node2" presStyleIdx="5" presStyleCnt="9">
        <dgm:presLayoutVars>
          <dgm:chPref val="3"/>
        </dgm:presLayoutVars>
      </dgm:prSet>
      <dgm:spPr/>
    </dgm:pt>
    <dgm:pt modelId="{17420F41-D61D-472B-A974-4F659301E244}" type="pres">
      <dgm:prSet presAssocID="{CA0D764C-8B81-4887-8BCD-BE4512781D34}" presName="rootConnector" presStyleLbl="node2" presStyleIdx="5" presStyleCnt="9"/>
      <dgm:spPr/>
    </dgm:pt>
    <dgm:pt modelId="{E53DC201-8B9B-412F-83FC-34E1752E9719}" type="pres">
      <dgm:prSet presAssocID="{CA0D764C-8B81-4887-8BCD-BE4512781D34}" presName="hierChild4" presStyleCnt="0"/>
      <dgm:spPr/>
    </dgm:pt>
    <dgm:pt modelId="{CAEEC263-2765-423D-8CD9-7DFC7B9A4F42}" type="pres">
      <dgm:prSet presAssocID="{7FC0A44B-DA80-429F-B003-370EA9A66913}" presName="Name37" presStyleLbl="parChTrans1D3" presStyleIdx="17" presStyleCnt="31"/>
      <dgm:spPr/>
    </dgm:pt>
    <dgm:pt modelId="{A97E76B7-E29C-485E-8065-6FD1B7897FF8}" type="pres">
      <dgm:prSet presAssocID="{A8FD0107-417D-411E-8F48-7A701A9F8ED4}" presName="hierRoot2" presStyleCnt="0">
        <dgm:presLayoutVars>
          <dgm:hierBranch val="init"/>
        </dgm:presLayoutVars>
      </dgm:prSet>
      <dgm:spPr/>
    </dgm:pt>
    <dgm:pt modelId="{B9AFC2B7-6AF2-4476-AE0A-1E1B57C651C2}" type="pres">
      <dgm:prSet presAssocID="{A8FD0107-417D-411E-8F48-7A701A9F8ED4}" presName="rootComposite" presStyleCnt="0"/>
      <dgm:spPr/>
    </dgm:pt>
    <dgm:pt modelId="{DB739A3E-2429-4A44-A6E3-2DCC9ED33C04}" type="pres">
      <dgm:prSet presAssocID="{A8FD0107-417D-411E-8F48-7A701A9F8ED4}" presName="rootText" presStyleLbl="node3" presStyleIdx="17" presStyleCnt="31">
        <dgm:presLayoutVars>
          <dgm:chPref val="3"/>
        </dgm:presLayoutVars>
      </dgm:prSet>
      <dgm:spPr/>
    </dgm:pt>
    <dgm:pt modelId="{A9329E76-AD7D-49D3-A328-572AE4E5DCBF}" type="pres">
      <dgm:prSet presAssocID="{A8FD0107-417D-411E-8F48-7A701A9F8ED4}" presName="rootConnector" presStyleLbl="node3" presStyleIdx="17" presStyleCnt="31"/>
      <dgm:spPr/>
    </dgm:pt>
    <dgm:pt modelId="{A4373305-CDB6-4C46-B087-979F91F6B48B}" type="pres">
      <dgm:prSet presAssocID="{A8FD0107-417D-411E-8F48-7A701A9F8ED4}" presName="hierChild4" presStyleCnt="0"/>
      <dgm:spPr/>
    </dgm:pt>
    <dgm:pt modelId="{9D8EA94E-A192-435F-9ACF-DCE15F3CEEAE}" type="pres">
      <dgm:prSet presAssocID="{A8FD0107-417D-411E-8F48-7A701A9F8ED4}" presName="hierChild5" presStyleCnt="0"/>
      <dgm:spPr/>
    </dgm:pt>
    <dgm:pt modelId="{85456260-96A1-4437-975A-76AE04BFF54E}" type="pres">
      <dgm:prSet presAssocID="{61B51F29-E9DE-45AB-8C22-CFDE7EDB770E}" presName="Name37" presStyleLbl="parChTrans1D3" presStyleIdx="18" presStyleCnt="31"/>
      <dgm:spPr/>
    </dgm:pt>
    <dgm:pt modelId="{49027B73-B061-4D87-9B85-A688DFE6E1F1}" type="pres">
      <dgm:prSet presAssocID="{54B1AAF8-79E7-4E7E-A23C-6E9DD6688EA9}" presName="hierRoot2" presStyleCnt="0">
        <dgm:presLayoutVars>
          <dgm:hierBranch val="init"/>
        </dgm:presLayoutVars>
      </dgm:prSet>
      <dgm:spPr/>
    </dgm:pt>
    <dgm:pt modelId="{9565992D-5719-4D11-A0DC-9A79894275CD}" type="pres">
      <dgm:prSet presAssocID="{54B1AAF8-79E7-4E7E-A23C-6E9DD6688EA9}" presName="rootComposite" presStyleCnt="0"/>
      <dgm:spPr/>
    </dgm:pt>
    <dgm:pt modelId="{B48BC371-9E80-40B8-B6B9-186191F98189}" type="pres">
      <dgm:prSet presAssocID="{54B1AAF8-79E7-4E7E-A23C-6E9DD6688EA9}" presName="rootText" presStyleLbl="node3" presStyleIdx="18" presStyleCnt="31">
        <dgm:presLayoutVars>
          <dgm:chPref val="3"/>
        </dgm:presLayoutVars>
      </dgm:prSet>
      <dgm:spPr/>
    </dgm:pt>
    <dgm:pt modelId="{E76727B9-4103-474A-9B42-37E0592550C8}" type="pres">
      <dgm:prSet presAssocID="{54B1AAF8-79E7-4E7E-A23C-6E9DD6688EA9}" presName="rootConnector" presStyleLbl="node3" presStyleIdx="18" presStyleCnt="31"/>
      <dgm:spPr/>
    </dgm:pt>
    <dgm:pt modelId="{E6769C5D-AABB-4ED3-B181-664534971245}" type="pres">
      <dgm:prSet presAssocID="{54B1AAF8-79E7-4E7E-A23C-6E9DD6688EA9}" presName="hierChild4" presStyleCnt="0"/>
      <dgm:spPr/>
    </dgm:pt>
    <dgm:pt modelId="{CD7864B3-98A3-4BD4-AC3D-2BD5342EED57}" type="pres">
      <dgm:prSet presAssocID="{54B1AAF8-79E7-4E7E-A23C-6E9DD6688EA9}" presName="hierChild5" presStyleCnt="0"/>
      <dgm:spPr/>
    </dgm:pt>
    <dgm:pt modelId="{244E81D7-142E-411A-AEFC-C9D6597837B5}" type="pres">
      <dgm:prSet presAssocID="{F9FAA5EC-D00B-495A-89AE-1A24EF3A3AC0}" presName="Name37" presStyleLbl="parChTrans1D3" presStyleIdx="19" presStyleCnt="31"/>
      <dgm:spPr/>
    </dgm:pt>
    <dgm:pt modelId="{47C0B42B-2411-4AA6-B1BA-661622EAB981}" type="pres">
      <dgm:prSet presAssocID="{B0D636AE-B743-474A-B5DD-E82D0BAB3989}" presName="hierRoot2" presStyleCnt="0">
        <dgm:presLayoutVars>
          <dgm:hierBranch val="init"/>
        </dgm:presLayoutVars>
      </dgm:prSet>
      <dgm:spPr/>
    </dgm:pt>
    <dgm:pt modelId="{19E9F46F-A04E-4D3E-B9AD-6AB6345D49CF}" type="pres">
      <dgm:prSet presAssocID="{B0D636AE-B743-474A-B5DD-E82D0BAB3989}" presName="rootComposite" presStyleCnt="0"/>
      <dgm:spPr/>
    </dgm:pt>
    <dgm:pt modelId="{44B71CCE-700C-471E-B9D1-DA5558592441}" type="pres">
      <dgm:prSet presAssocID="{B0D636AE-B743-474A-B5DD-E82D0BAB3989}" presName="rootText" presStyleLbl="node3" presStyleIdx="19" presStyleCnt="31">
        <dgm:presLayoutVars>
          <dgm:chPref val="3"/>
        </dgm:presLayoutVars>
      </dgm:prSet>
      <dgm:spPr/>
    </dgm:pt>
    <dgm:pt modelId="{EC16CC86-59C4-4106-A5C0-B52F0C06D8D1}" type="pres">
      <dgm:prSet presAssocID="{B0D636AE-B743-474A-B5DD-E82D0BAB3989}" presName="rootConnector" presStyleLbl="node3" presStyleIdx="19" presStyleCnt="31"/>
      <dgm:spPr/>
    </dgm:pt>
    <dgm:pt modelId="{F814D3E4-C24A-4B38-97F2-81B5BF58DAA4}" type="pres">
      <dgm:prSet presAssocID="{B0D636AE-B743-474A-B5DD-E82D0BAB3989}" presName="hierChild4" presStyleCnt="0"/>
      <dgm:spPr/>
    </dgm:pt>
    <dgm:pt modelId="{28BE9568-3B17-4697-BD33-01C6782739D7}" type="pres">
      <dgm:prSet presAssocID="{B0D636AE-B743-474A-B5DD-E82D0BAB3989}" presName="hierChild5" presStyleCnt="0"/>
      <dgm:spPr/>
    </dgm:pt>
    <dgm:pt modelId="{9CA708CD-5B22-4A06-B2FF-B525B919DB13}" type="pres">
      <dgm:prSet presAssocID="{D7666338-B473-4E8A-BE6B-657FACEAF739}" presName="Name37" presStyleLbl="parChTrans1D3" presStyleIdx="20" presStyleCnt="31"/>
      <dgm:spPr/>
    </dgm:pt>
    <dgm:pt modelId="{B384AAD6-FFF9-4BED-8B89-8400D1DD2A0B}" type="pres">
      <dgm:prSet presAssocID="{A8B36D9B-90EB-46D6-BEC9-B6DFC9E60F44}" presName="hierRoot2" presStyleCnt="0">
        <dgm:presLayoutVars>
          <dgm:hierBranch val="init"/>
        </dgm:presLayoutVars>
      </dgm:prSet>
      <dgm:spPr/>
    </dgm:pt>
    <dgm:pt modelId="{7A82286F-1EA3-4A42-A6C8-CB112E5ADF4E}" type="pres">
      <dgm:prSet presAssocID="{A8B36D9B-90EB-46D6-BEC9-B6DFC9E60F44}" presName="rootComposite" presStyleCnt="0"/>
      <dgm:spPr/>
    </dgm:pt>
    <dgm:pt modelId="{BA7C0D3F-390C-4B71-BD53-56BAD0BEA99D}" type="pres">
      <dgm:prSet presAssocID="{A8B36D9B-90EB-46D6-BEC9-B6DFC9E60F44}" presName="rootText" presStyleLbl="node3" presStyleIdx="20" presStyleCnt="31">
        <dgm:presLayoutVars>
          <dgm:chPref val="3"/>
        </dgm:presLayoutVars>
      </dgm:prSet>
      <dgm:spPr/>
    </dgm:pt>
    <dgm:pt modelId="{C3F804A9-FE2F-41DB-85F4-A327E369C323}" type="pres">
      <dgm:prSet presAssocID="{A8B36D9B-90EB-46D6-BEC9-B6DFC9E60F44}" presName="rootConnector" presStyleLbl="node3" presStyleIdx="20" presStyleCnt="31"/>
      <dgm:spPr/>
    </dgm:pt>
    <dgm:pt modelId="{71C71936-F447-40C4-81E3-2F9AB0CB46A4}" type="pres">
      <dgm:prSet presAssocID="{A8B36D9B-90EB-46D6-BEC9-B6DFC9E60F44}" presName="hierChild4" presStyleCnt="0"/>
      <dgm:spPr/>
    </dgm:pt>
    <dgm:pt modelId="{5A93CABE-E78B-404F-B81C-F6A93599A9D2}" type="pres">
      <dgm:prSet presAssocID="{A8B36D9B-90EB-46D6-BEC9-B6DFC9E60F44}" presName="hierChild5" presStyleCnt="0"/>
      <dgm:spPr/>
    </dgm:pt>
    <dgm:pt modelId="{AB251044-C4BA-451C-B829-9EEFA731E072}" type="pres">
      <dgm:prSet presAssocID="{CA0D764C-8B81-4887-8BCD-BE4512781D34}" presName="hierChild5" presStyleCnt="0"/>
      <dgm:spPr/>
    </dgm:pt>
    <dgm:pt modelId="{4E074F81-CA2E-4281-91F5-C49E1E2BB789}" type="pres">
      <dgm:prSet presAssocID="{4B80EF6E-EB48-4B03-9F82-3E16AD5EADDE}" presName="Name37" presStyleLbl="parChTrans1D2" presStyleIdx="6" presStyleCnt="9"/>
      <dgm:spPr/>
    </dgm:pt>
    <dgm:pt modelId="{E9DF903F-E913-4818-BE6E-886D5632FCCF}" type="pres">
      <dgm:prSet presAssocID="{36F18528-C9C1-4797-AF1D-879CA7E68E7A}" presName="hierRoot2" presStyleCnt="0">
        <dgm:presLayoutVars>
          <dgm:hierBranch val="init"/>
        </dgm:presLayoutVars>
      </dgm:prSet>
      <dgm:spPr/>
    </dgm:pt>
    <dgm:pt modelId="{CCD1559F-D1E7-418B-AF89-7DF36889A1B3}" type="pres">
      <dgm:prSet presAssocID="{36F18528-C9C1-4797-AF1D-879CA7E68E7A}" presName="rootComposite" presStyleCnt="0"/>
      <dgm:spPr/>
    </dgm:pt>
    <dgm:pt modelId="{1395B28B-46A9-4541-82A9-CB4C9382750B}" type="pres">
      <dgm:prSet presAssocID="{36F18528-C9C1-4797-AF1D-879CA7E68E7A}" presName="rootText" presStyleLbl="node2" presStyleIdx="6" presStyleCnt="9">
        <dgm:presLayoutVars>
          <dgm:chPref val="3"/>
        </dgm:presLayoutVars>
      </dgm:prSet>
      <dgm:spPr/>
    </dgm:pt>
    <dgm:pt modelId="{E7E2C5B0-BEC8-497B-AF8F-FAEA815EB711}" type="pres">
      <dgm:prSet presAssocID="{36F18528-C9C1-4797-AF1D-879CA7E68E7A}" presName="rootConnector" presStyleLbl="node2" presStyleIdx="6" presStyleCnt="9"/>
      <dgm:spPr/>
    </dgm:pt>
    <dgm:pt modelId="{C0B6216F-88AA-4EE5-8B74-B1A1A20E3BB2}" type="pres">
      <dgm:prSet presAssocID="{36F18528-C9C1-4797-AF1D-879CA7E68E7A}" presName="hierChild4" presStyleCnt="0"/>
      <dgm:spPr/>
    </dgm:pt>
    <dgm:pt modelId="{2FCBC3D5-B303-4DCB-9AFA-631AD1A723EC}" type="pres">
      <dgm:prSet presAssocID="{FC1BAA79-BD44-451B-9723-D14ACE86DEC5}" presName="Name37" presStyleLbl="parChTrans1D3" presStyleIdx="21" presStyleCnt="31"/>
      <dgm:spPr/>
    </dgm:pt>
    <dgm:pt modelId="{0409C787-2993-4BA1-BC5C-EAD7D86CC0BF}" type="pres">
      <dgm:prSet presAssocID="{D022DEBA-9948-4D2C-A9BD-75D6467C77B7}" presName="hierRoot2" presStyleCnt="0">
        <dgm:presLayoutVars>
          <dgm:hierBranch val="init"/>
        </dgm:presLayoutVars>
      </dgm:prSet>
      <dgm:spPr/>
    </dgm:pt>
    <dgm:pt modelId="{0BE9BE87-D202-4FC6-B1AB-0CB44B25FAFE}" type="pres">
      <dgm:prSet presAssocID="{D022DEBA-9948-4D2C-A9BD-75D6467C77B7}" presName="rootComposite" presStyleCnt="0"/>
      <dgm:spPr/>
    </dgm:pt>
    <dgm:pt modelId="{AEEB2DAF-DA96-4A19-8214-48AE44E2CD04}" type="pres">
      <dgm:prSet presAssocID="{D022DEBA-9948-4D2C-A9BD-75D6467C77B7}" presName="rootText" presStyleLbl="node3" presStyleIdx="21" presStyleCnt="31">
        <dgm:presLayoutVars>
          <dgm:chPref val="3"/>
        </dgm:presLayoutVars>
      </dgm:prSet>
      <dgm:spPr/>
    </dgm:pt>
    <dgm:pt modelId="{8C53D24A-06D3-4EEA-AECE-B383EBA00A04}" type="pres">
      <dgm:prSet presAssocID="{D022DEBA-9948-4D2C-A9BD-75D6467C77B7}" presName="rootConnector" presStyleLbl="node3" presStyleIdx="21" presStyleCnt="31"/>
      <dgm:spPr/>
    </dgm:pt>
    <dgm:pt modelId="{C3E7F00E-D962-47F6-9F05-6564FBDE3453}" type="pres">
      <dgm:prSet presAssocID="{D022DEBA-9948-4D2C-A9BD-75D6467C77B7}" presName="hierChild4" presStyleCnt="0"/>
      <dgm:spPr/>
    </dgm:pt>
    <dgm:pt modelId="{C4A5ECE4-EA2F-4B47-A752-B646341CB885}" type="pres">
      <dgm:prSet presAssocID="{D022DEBA-9948-4D2C-A9BD-75D6467C77B7}" presName="hierChild5" presStyleCnt="0"/>
      <dgm:spPr/>
    </dgm:pt>
    <dgm:pt modelId="{F32F89D3-B0F4-434D-8488-0CBE66A8B916}" type="pres">
      <dgm:prSet presAssocID="{3A7C1A3A-68E9-4507-835A-37AD649BD382}" presName="Name37" presStyleLbl="parChTrans1D3" presStyleIdx="22" presStyleCnt="31"/>
      <dgm:spPr/>
    </dgm:pt>
    <dgm:pt modelId="{9F57552E-F4DF-4179-AC14-6729820A9A63}" type="pres">
      <dgm:prSet presAssocID="{45774033-B5D4-40CD-8B7A-D835743B4F7A}" presName="hierRoot2" presStyleCnt="0">
        <dgm:presLayoutVars>
          <dgm:hierBranch val="init"/>
        </dgm:presLayoutVars>
      </dgm:prSet>
      <dgm:spPr/>
    </dgm:pt>
    <dgm:pt modelId="{DFE3A9EA-74AC-4F0D-B338-2910352E47D4}" type="pres">
      <dgm:prSet presAssocID="{45774033-B5D4-40CD-8B7A-D835743B4F7A}" presName="rootComposite" presStyleCnt="0"/>
      <dgm:spPr/>
    </dgm:pt>
    <dgm:pt modelId="{202DEF2D-6461-4331-9F0A-827B3A1DDEBC}" type="pres">
      <dgm:prSet presAssocID="{45774033-B5D4-40CD-8B7A-D835743B4F7A}" presName="rootText" presStyleLbl="node3" presStyleIdx="22" presStyleCnt="31">
        <dgm:presLayoutVars>
          <dgm:chPref val="3"/>
        </dgm:presLayoutVars>
      </dgm:prSet>
      <dgm:spPr/>
    </dgm:pt>
    <dgm:pt modelId="{5223131D-B335-4195-BF78-605882C20B48}" type="pres">
      <dgm:prSet presAssocID="{45774033-B5D4-40CD-8B7A-D835743B4F7A}" presName="rootConnector" presStyleLbl="node3" presStyleIdx="22" presStyleCnt="31"/>
      <dgm:spPr/>
    </dgm:pt>
    <dgm:pt modelId="{0E509B23-21BE-43C2-85B9-A0FF57695317}" type="pres">
      <dgm:prSet presAssocID="{45774033-B5D4-40CD-8B7A-D835743B4F7A}" presName="hierChild4" presStyleCnt="0"/>
      <dgm:spPr/>
    </dgm:pt>
    <dgm:pt modelId="{6C81B5B7-4CD6-4786-A87A-6D9A79D8F433}" type="pres">
      <dgm:prSet presAssocID="{45774033-B5D4-40CD-8B7A-D835743B4F7A}" presName="hierChild5" presStyleCnt="0"/>
      <dgm:spPr/>
    </dgm:pt>
    <dgm:pt modelId="{C8B287F1-187D-4A1F-AB1B-17F8F39F2152}" type="pres">
      <dgm:prSet presAssocID="{36D1EFEF-3E74-49ED-93DF-AA255024A6DB}" presName="Name37" presStyleLbl="parChTrans1D3" presStyleIdx="23" presStyleCnt="31"/>
      <dgm:spPr/>
    </dgm:pt>
    <dgm:pt modelId="{3F7286B5-B633-45E1-9C40-BE65A4383963}" type="pres">
      <dgm:prSet presAssocID="{A00766D2-53FA-4D26-ACAC-78FAAD04AD7E}" presName="hierRoot2" presStyleCnt="0">
        <dgm:presLayoutVars>
          <dgm:hierBranch val="init"/>
        </dgm:presLayoutVars>
      </dgm:prSet>
      <dgm:spPr/>
    </dgm:pt>
    <dgm:pt modelId="{FE9C3C47-4920-4679-9486-BD9BF3E42365}" type="pres">
      <dgm:prSet presAssocID="{A00766D2-53FA-4D26-ACAC-78FAAD04AD7E}" presName="rootComposite" presStyleCnt="0"/>
      <dgm:spPr/>
    </dgm:pt>
    <dgm:pt modelId="{DF0E73CE-FFA4-4EE4-94D3-C6D15FCF9EE4}" type="pres">
      <dgm:prSet presAssocID="{A00766D2-53FA-4D26-ACAC-78FAAD04AD7E}" presName="rootText" presStyleLbl="node3" presStyleIdx="23" presStyleCnt="31">
        <dgm:presLayoutVars>
          <dgm:chPref val="3"/>
        </dgm:presLayoutVars>
      </dgm:prSet>
      <dgm:spPr/>
    </dgm:pt>
    <dgm:pt modelId="{E70F9689-CBC6-4FB7-9848-C2BF63A018CE}" type="pres">
      <dgm:prSet presAssocID="{A00766D2-53FA-4D26-ACAC-78FAAD04AD7E}" presName="rootConnector" presStyleLbl="node3" presStyleIdx="23" presStyleCnt="31"/>
      <dgm:spPr/>
    </dgm:pt>
    <dgm:pt modelId="{D5F47F29-D823-4A2A-8C31-6D198376B98E}" type="pres">
      <dgm:prSet presAssocID="{A00766D2-53FA-4D26-ACAC-78FAAD04AD7E}" presName="hierChild4" presStyleCnt="0"/>
      <dgm:spPr/>
    </dgm:pt>
    <dgm:pt modelId="{0653AF79-FDF6-44A7-9469-59812B3768F3}" type="pres">
      <dgm:prSet presAssocID="{A00766D2-53FA-4D26-ACAC-78FAAD04AD7E}" presName="hierChild5" presStyleCnt="0"/>
      <dgm:spPr/>
    </dgm:pt>
    <dgm:pt modelId="{1AD0DC40-606E-44DA-B040-31C03B6402BB}" type="pres">
      <dgm:prSet presAssocID="{A06B9425-CAA3-426C-A854-4CE5B43D6081}" presName="Name37" presStyleLbl="parChTrans1D3" presStyleIdx="24" presStyleCnt="31"/>
      <dgm:spPr/>
    </dgm:pt>
    <dgm:pt modelId="{1A685408-A786-42B3-AA2C-56E6FA4488C4}" type="pres">
      <dgm:prSet presAssocID="{224ABA4C-D8C6-4F07-8DD2-7AAE695C0AC9}" presName="hierRoot2" presStyleCnt="0">
        <dgm:presLayoutVars>
          <dgm:hierBranch val="init"/>
        </dgm:presLayoutVars>
      </dgm:prSet>
      <dgm:spPr/>
    </dgm:pt>
    <dgm:pt modelId="{B59ED7F1-3E0D-4BB9-970B-A5BDD43F737B}" type="pres">
      <dgm:prSet presAssocID="{224ABA4C-D8C6-4F07-8DD2-7AAE695C0AC9}" presName="rootComposite" presStyleCnt="0"/>
      <dgm:spPr/>
    </dgm:pt>
    <dgm:pt modelId="{56E658C2-5540-4A10-98ED-9AD21A81266F}" type="pres">
      <dgm:prSet presAssocID="{224ABA4C-D8C6-4F07-8DD2-7AAE695C0AC9}" presName="rootText" presStyleLbl="node3" presStyleIdx="24" presStyleCnt="31">
        <dgm:presLayoutVars>
          <dgm:chPref val="3"/>
        </dgm:presLayoutVars>
      </dgm:prSet>
      <dgm:spPr/>
    </dgm:pt>
    <dgm:pt modelId="{00D7749C-2B17-40A4-9614-FF286B159D18}" type="pres">
      <dgm:prSet presAssocID="{224ABA4C-D8C6-4F07-8DD2-7AAE695C0AC9}" presName="rootConnector" presStyleLbl="node3" presStyleIdx="24" presStyleCnt="31"/>
      <dgm:spPr/>
    </dgm:pt>
    <dgm:pt modelId="{A149C9D2-76AA-46E2-8F47-B0EA757497BA}" type="pres">
      <dgm:prSet presAssocID="{224ABA4C-D8C6-4F07-8DD2-7AAE695C0AC9}" presName="hierChild4" presStyleCnt="0"/>
      <dgm:spPr/>
    </dgm:pt>
    <dgm:pt modelId="{FBBA168F-AF03-4665-8F63-C35B4B122245}" type="pres">
      <dgm:prSet presAssocID="{224ABA4C-D8C6-4F07-8DD2-7AAE695C0AC9}" presName="hierChild5" presStyleCnt="0"/>
      <dgm:spPr/>
    </dgm:pt>
    <dgm:pt modelId="{35042A34-CF98-486E-9EB5-30ADAFCDC201}" type="pres">
      <dgm:prSet presAssocID="{36F18528-C9C1-4797-AF1D-879CA7E68E7A}" presName="hierChild5" presStyleCnt="0"/>
      <dgm:spPr/>
    </dgm:pt>
    <dgm:pt modelId="{B997116E-AE25-48B2-BCAB-3529E6C60808}" type="pres">
      <dgm:prSet presAssocID="{FD0BDA44-1B06-417B-80FC-43C9DB5BBFB3}" presName="Name37" presStyleLbl="parChTrans1D2" presStyleIdx="7" presStyleCnt="9"/>
      <dgm:spPr/>
    </dgm:pt>
    <dgm:pt modelId="{30D1ED6A-CB03-4E8A-BDD5-2D02C1B77FB4}" type="pres">
      <dgm:prSet presAssocID="{E924F5E2-53D8-49AE-86FD-633D089891FB}" presName="hierRoot2" presStyleCnt="0">
        <dgm:presLayoutVars>
          <dgm:hierBranch val="init"/>
        </dgm:presLayoutVars>
      </dgm:prSet>
      <dgm:spPr/>
    </dgm:pt>
    <dgm:pt modelId="{E35BB7D0-DB09-4E6C-A637-C6D8713E60D4}" type="pres">
      <dgm:prSet presAssocID="{E924F5E2-53D8-49AE-86FD-633D089891FB}" presName="rootComposite" presStyleCnt="0"/>
      <dgm:spPr/>
    </dgm:pt>
    <dgm:pt modelId="{AB1F294E-4B4B-46D0-9922-43C9723EFD3D}" type="pres">
      <dgm:prSet presAssocID="{E924F5E2-53D8-49AE-86FD-633D089891FB}" presName="rootText" presStyleLbl="node2" presStyleIdx="7" presStyleCnt="9">
        <dgm:presLayoutVars>
          <dgm:chPref val="3"/>
        </dgm:presLayoutVars>
      </dgm:prSet>
      <dgm:spPr/>
    </dgm:pt>
    <dgm:pt modelId="{BFDF29B9-5882-4798-9292-CFD1C6D7895D}" type="pres">
      <dgm:prSet presAssocID="{E924F5E2-53D8-49AE-86FD-633D089891FB}" presName="rootConnector" presStyleLbl="node2" presStyleIdx="7" presStyleCnt="9"/>
      <dgm:spPr/>
    </dgm:pt>
    <dgm:pt modelId="{FCF53067-8C37-44D5-9C7D-4E1BDF5EF8B5}" type="pres">
      <dgm:prSet presAssocID="{E924F5E2-53D8-49AE-86FD-633D089891FB}" presName="hierChild4" presStyleCnt="0"/>
      <dgm:spPr/>
    </dgm:pt>
    <dgm:pt modelId="{7727153A-FF80-488A-9D79-DAA67BC6D723}" type="pres">
      <dgm:prSet presAssocID="{D090E1E0-A687-4A82-A129-3DF7B4CB6E50}" presName="Name37" presStyleLbl="parChTrans1D3" presStyleIdx="25" presStyleCnt="31"/>
      <dgm:spPr/>
    </dgm:pt>
    <dgm:pt modelId="{8BB304CF-857D-44F0-BEDF-73E7220801A9}" type="pres">
      <dgm:prSet presAssocID="{0A6F7CA4-6C70-4184-B771-A19EE020B63C}" presName="hierRoot2" presStyleCnt="0">
        <dgm:presLayoutVars>
          <dgm:hierBranch val="init"/>
        </dgm:presLayoutVars>
      </dgm:prSet>
      <dgm:spPr/>
    </dgm:pt>
    <dgm:pt modelId="{95FF4673-C71E-43FF-B4F7-DC03F0964CB6}" type="pres">
      <dgm:prSet presAssocID="{0A6F7CA4-6C70-4184-B771-A19EE020B63C}" presName="rootComposite" presStyleCnt="0"/>
      <dgm:spPr/>
    </dgm:pt>
    <dgm:pt modelId="{ACAFD78C-327C-4389-9AA5-5726376DBA32}" type="pres">
      <dgm:prSet presAssocID="{0A6F7CA4-6C70-4184-B771-A19EE020B63C}" presName="rootText" presStyleLbl="node3" presStyleIdx="25" presStyleCnt="31">
        <dgm:presLayoutVars>
          <dgm:chPref val="3"/>
        </dgm:presLayoutVars>
      </dgm:prSet>
      <dgm:spPr/>
    </dgm:pt>
    <dgm:pt modelId="{D670A021-87B2-4E31-8769-C146A1CCE42E}" type="pres">
      <dgm:prSet presAssocID="{0A6F7CA4-6C70-4184-B771-A19EE020B63C}" presName="rootConnector" presStyleLbl="node3" presStyleIdx="25" presStyleCnt="31"/>
      <dgm:spPr/>
    </dgm:pt>
    <dgm:pt modelId="{A93BA447-C1F5-4E60-8324-258DE0DA47B1}" type="pres">
      <dgm:prSet presAssocID="{0A6F7CA4-6C70-4184-B771-A19EE020B63C}" presName="hierChild4" presStyleCnt="0"/>
      <dgm:spPr/>
    </dgm:pt>
    <dgm:pt modelId="{0FE70010-4755-4841-A6AA-D65CA585992F}" type="pres">
      <dgm:prSet presAssocID="{0A6F7CA4-6C70-4184-B771-A19EE020B63C}" presName="hierChild5" presStyleCnt="0"/>
      <dgm:spPr/>
    </dgm:pt>
    <dgm:pt modelId="{8CC8DFEE-2C28-48AD-9001-59CC99E844DC}" type="pres">
      <dgm:prSet presAssocID="{C1A44B3A-F8E5-47B5-872B-7C20A699E9F4}" presName="Name37" presStyleLbl="parChTrans1D3" presStyleIdx="26" presStyleCnt="31"/>
      <dgm:spPr/>
    </dgm:pt>
    <dgm:pt modelId="{54A7336E-3034-4900-8F07-A5890569D956}" type="pres">
      <dgm:prSet presAssocID="{51F6FA5E-F5F6-4B54-94F7-A39E97A9A55F}" presName="hierRoot2" presStyleCnt="0">
        <dgm:presLayoutVars>
          <dgm:hierBranch val="init"/>
        </dgm:presLayoutVars>
      </dgm:prSet>
      <dgm:spPr/>
    </dgm:pt>
    <dgm:pt modelId="{DBBC43AA-6E72-42BC-A8E7-C71194B15EA4}" type="pres">
      <dgm:prSet presAssocID="{51F6FA5E-F5F6-4B54-94F7-A39E97A9A55F}" presName="rootComposite" presStyleCnt="0"/>
      <dgm:spPr/>
    </dgm:pt>
    <dgm:pt modelId="{6723055A-E07D-4E27-B587-69A4356CC4B9}" type="pres">
      <dgm:prSet presAssocID="{51F6FA5E-F5F6-4B54-94F7-A39E97A9A55F}" presName="rootText" presStyleLbl="node3" presStyleIdx="26" presStyleCnt="31">
        <dgm:presLayoutVars>
          <dgm:chPref val="3"/>
        </dgm:presLayoutVars>
      </dgm:prSet>
      <dgm:spPr/>
    </dgm:pt>
    <dgm:pt modelId="{85FC7822-EBA4-41EB-98FA-8168A62E2890}" type="pres">
      <dgm:prSet presAssocID="{51F6FA5E-F5F6-4B54-94F7-A39E97A9A55F}" presName="rootConnector" presStyleLbl="node3" presStyleIdx="26" presStyleCnt="31"/>
      <dgm:spPr/>
    </dgm:pt>
    <dgm:pt modelId="{A59A804E-6356-4D29-AB1D-205EBE71172E}" type="pres">
      <dgm:prSet presAssocID="{51F6FA5E-F5F6-4B54-94F7-A39E97A9A55F}" presName="hierChild4" presStyleCnt="0"/>
      <dgm:spPr/>
    </dgm:pt>
    <dgm:pt modelId="{7F4C2206-1976-46B1-96BF-BAFD1BB69223}" type="pres">
      <dgm:prSet presAssocID="{51F6FA5E-F5F6-4B54-94F7-A39E97A9A55F}" presName="hierChild5" presStyleCnt="0"/>
      <dgm:spPr/>
    </dgm:pt>
    <dgm:pt modelId="{3C23157A-21B8-417B-8BCE-EFE699290456}" type="pres">
      <dgm:prSet presAssocID="{8379BC08-2DD6-40D0-BF98-F761B7B86B80}" presName="Name37" presStyleLbl="parChTrans1D3" presStyleIdx="27" presStyleCnt="31"/>
      <dgm:spPr/>
    </dgm:pt>
    <dgm:pt modelId="{AD2973E5-15CC-48DF-A124-78922A20DA06}" type="pres">
      <dgm:prSet presAssocID="{386733A6-9B36-4DF3-8560-E5891E9450CC}" presName="hierRoot2" presStyleCnt="0">
        <dgm:presLayoutVars>
          <dgm:hierBranch val="init"/>
        </dgm:presLayoutVars>
      </dgm:prSet>
      <dgm:spPr/>
    </dgm:pt>
    <dgm:pt modelId="{A98F70CE-5E6A-4473-B943-60EF99CECD6B}" type="pres">
      <dgm:prSet presAssocID="{386733A6-9B36-4DF3-8560-E5891E9450CC}" presName="rootComposite" presStyleCnt="0"/>
      <dgm:spPr/>
    </dgm:pt>
    <dgm:pt modelId="{A3F77182-09BF-4744-B2F1-4BBA3A12E847}" type="pres">
      <dgm:prSet presAssocID="{386733A6-9B36-4DF3-8560-E5891E9450CC}" presName="rootText" presStyleLbl="node3" presStyleIdx="27" presStyleCnt="31">
        <dgm:presLayoutVars>
          <dgm:chPref val="3"/>
        </dgm:presLayoutVars>
      </dgm:prSet>
      <dgm:spPr/>
    </dgm:pt>
    <dgm:pt modelId="{5EBB6837-3F1D-464F-8FEF-1BB416449DF2}" type="pres">
      <dgm:prSet presAssocID="{386733A6-9B36-4DF3-8560-E5891E9450CC}" presName="rootConnector" presStyleLbl="node3" presStyleIdx="27" presStyleCnt="31"/>
      <dgm:spPr/>
    </dgm:pt>
    <dgm:pt modelId="{831FAF55-7C47-458A-918E-EA827A495E10}" type="pres">
      <dgm:prSet presAssocID="{386733A6-9B36-4DF3-8560-E5891E9450CC}" presName="hierChild4" presStyleCnt="0"/>
      <dgm:spPr/>
    </dgm:pt>
    <dgm:pt modelId="{7FD1406B-7479-4E9C-A8BA-AEB515324C2D}" type="pres">
      <dgm:prSet presAssocID="{386733A6-9B36-4DF3-8560-E5891E9450CC}" presName="hierChild5" presStyleCnt="0"/>
      <dgm:spPr/>
    </dgm:pt>
    <dgm:pt modelId="{EF0D9106-DE11-4C51-9201-1D4F652D6FF1}" type="pres">
      <dgm:prSet presAssocID="{C75163AE-1B66-43AB-8DCF-6EE887C5471A}" presName="Name37" presStyleLbl="parChTrans1D3" presStyleIdx="28" presStyleCnt="31"/>
      <dgm:spPr/>
    </dgm:pt>
    <dgm:pt modelId="{4F2D28B5-93F7-4BDA-A37F-195501BD5011}" type="pres">
      <dgm:prSet presAssocID="{69218C8A-C3C0-4428-8C76-7D4B9CCA7725}" presName="hierRoot2" presStyleCnt="0">
        <dgm:presLayoutVars>
          <dgm:hierBranch val="init"/>
        </dgm:presLayoutVars>
      </dgm:prSet>
      <dgm:spPr/>
    </dgm:pt>
    <dgm:pt modelId="{F82DD3C7-7858-4890-8737-F8438B7CC5DB}" type="pres">
      <dgm:prSet presAssocID="{69218C8A-C3C0-4428-8C76-7D4B9CCA7725}" presName="rootComposite" presStyleCnt="0"/>
      <dgm:spPr/>
    </dgm:pt>
    <dgm:pt modelId="{0D874A6A-516A-4F14-AA0B-BCE6B5C18914}" type="pres">
      <dgm:prSet presAssocID="{69218C8A-C3C0-4428-8C76-7D4B9CCA7725}" presName="rootText" presStyleLbl="node3" presStyleIdx="28" presStyleCnt="31">
        <dgm:presLayoutVars>
          <dgm:chPref val="3"/>
        </dgm:presLayoutVars>
      </dgm:prSet>
      <dgm:spPr/>
    </dgm:pt>
    <dgm:pt modelId="{DD7414B8-EE33-4071-8319-54059A8C75C7}" type="pres">
      <dgm:prSet presAssocID="{69218C8A-C3C0-4428-8C76-7D4B9CCA7725}" presName="rootConnector" presStyleLbl="node3" presStyleIdx="28" presStyleCnt="31"/>
      <dgm:spPr/>
    </dgm:pt>
    <dgm:pt modelId="{2388C276-6097-4BBF-A2DB-481BD5F09234}" type="pres">
      <dgm:prSet presAssocID="{69218C8A-C3C0-4428-8C76-7D4B9CCA7725}" presName="hierChild4" presStyleCnt="0"/>
      <dgm:spPr/>
    </dgm:pt>
    <dgm:pt modelId="{ACFC715D-666C-465D-9533-42F07A52DA67}" type="pres">
      <dgm:prSet presAssocID="{69218C8A-C3C0-4428-8C76-7D4B9CCA7725}" presName="hierChild5" presStyleCnt="0"/>
      <dgm:spPr/>
    </dgm:pt>
    <dgm:pt modelId="{403B8D54-6D07-4423-B8D3-1B91ED19D20E}" type="pres">
      <dgm:prSet presAssocID="{E924F5E2-53D8-49AE-86FD-633D089891FB}" presName="hierChild5" presStyleCnt="0"/>
      <dgm:spPr/>
    </dgm:pt>
    <dgm:pt modelId="{CD4FF9DB-4A9E-4118-AC0A-90C1B6D03D5F}" type="pres">
      <dgm:prSet presAssocID="{8A33A5C5-5C8B-40B6-8385-4BB2798E6343}" presName="Name37" presStyleLbl="parChTrans1D2" presStyleIdx="8" presStyleCnt="9"/>
      <dgm:spPr/>
    </dgm:pt>
    <dgm:pt modelId="{4E50F59E-312A-4C48-8352-692018A0A5F7}" type="pres">
      <dgm:prSet presAssocID="{B27497FA-CE22-43B3-8C17-A85310C8C899}" presName="hierRoot2" presStyleCnt="0">
        <dgm:presLayoutVars>
          <dgm:hierBranch val="init"/>
        </dgm:presLayoutVars>
      </dgm:prSet>
      <dgm:spPr/>
    </dgm:pt>
    <dgm:pt modelId="{C4DA3AB3-0D64-4CA9-9C4A-724BE9D477E5}" type="pres">
      <dgm:prSet presAssocID="{B27497FA-CE22-43B3-8C17-A85310C8C899}" presName="rootComposite" presStyleCnt="0"/>
      <dgm:spPr/>
    </dgm:pt>
    <dgm:pt modelId="{4B20DF1B-33FC-4162-BE4B-84E79828EC11}" type="pres">
      <dgm:prSet presAssocID="{B27497FA-CE22-43B3-8C17-A85310C8C899}" presName="rootText" presStyleLbl="node2" presStyleIdx="8" presStyleCnt="9">
        <dgm:presLayoutVars>
          <dgm:chPref val="3"/>
        </dgm:presLayoutVars>
      </dgm:prSet>
      <dgm:spPr/>
    </dgm:pt>
    <dgm:pt modelId="{527405EE-3CCA-4EF7-BE6E-FE4F1B8A1739}" type="pres">
      <dgm:prSet presAssocID="{B27497FA-CE22-43B3-8C17-A85310C8C899}" presName="rootConnector" presStyleLbl="node2" presStyleIdx="8" presStyleCnt="9"/>
      <dgm:spPr/>
    </dgm:pt>
    <dgm:pt modelId="{F55C5466-43C2-42BA-BB91-20DC04F91F8F}" type="pres">
      <dgm:prSet presAssocID="{B27497FA-CE22-43B3-8C17-A85310C8C899}" presName="hierChild4" presStyleCnt="0"/>
      <dgm:spPr/>
    </dgm:pt>
    <dgm:pt modelId="{7F3B119F-A125-41E8-A132-FC9B29360965}" type="pres">
      <dgm:prSet presAssocID="{C6F843E8-E62F-48A0-8B24-6E63E1AF3FF0}" presName="Name37" presStyleLbl="parChTrans1D3" presStyleIdx="29" presStyleCnt="31"/>
      <dgm:spPr/>
    </dgm:pt>
    <dgm:pt modelId="{73AD9B05-DBC3-47B1-95EC-90FA1F5072C4}" type="pres">
      <dgm:prSet presAssocID="{C5B362A1-0A4A-4955-8436-A5644DD00128}" presName="hierRoot2" presStyleCnt="0">
        <dgm:presLayoutVars>
          <dgm:hierBranch val="init"/>
        </dgm:presLayoutVars>
      </dgm:prSet>
      <dgm:spPr/>
    </dgm:pt>
    <dgm:pt modelId="{06CDAD3C-78B2-4C72-8246-C40BC7A3529F}" type="pres">
      <dgm:prSet presAssocID="{C5B362A1-0A4A-4955-8436-A5644DD00128}" presName="rootComposite" presStyleCnt="0"/>
      <dgm:spPr/>
    </dgm:pt>
    <dgm:pt modelId="{CBFABC11-8E0F-4E4C-873B-2FA0DE04983C}" type="pres">
      <dgm:prSet presAssocID="{C5B362A1-0A4A-4955-8436-A5644DD00128}" presName="rootText" presStyleLbl="node3" presStyleIdx="29" presStyleCnt="31">
        <dgm:presLayoutVars>
          <dgm:chPref val="3"/>
        </dgm:presLayoutVars>
      </dgm:prSet>
      <dgm:spPr/>
    </dgm:pt>
    <dgm:pt modelId="{0DE509AE-6092-48A1-854B-D666610538F0}" type="pres">
      <dgm:prSet presAssocID="{C5B362A1-0A4A-4955-8436-A5644DD00128}" presName="rootConnector" presStyleLbl="node3" presStyleIdx="29" presStyleCnt="31"/>
      <dgm:spPr/>
    </dgm:pt>
    <dgm:pt modelId="{D672CC8F-D9CA-4159-97FB-B5EDE496F84C}" type="pres">
      <dgm:prSet presAssocID="{C5B362A1-0A4A-4955-8436-A5644DD00128}" presName="hierChild4" presStyleCnt="0"/>
      <dgm:spPr/>
    </dgm:pt>
    <dgm:pt modelId="{4B8E42F4-849E-4D4C-BD2E-D53708BC261F}" type="pres">
      <dgm:prSet presAssocID="{C5B362A1-0A4A-4955-8436-A5644DD00128}" presName="hierChild5" presStyleCnt="0"/>
      <dgm:spPr/>
    </dgm:pt>
    <dgm:pt modelId="{0464C681-A7B0-4037-AAA7-D810CDA6527F}" type="pres">
      <dgm:prSet presAssocID="{2500436C-60F3-480F-A8A1-2F223A498E69}" presName="Name37" presStyleLbl="parChTrans1D3" presStyleIdx="30" presStyleCnt="31"/>
      <dgm:spPr/>
    </dgm:pt>
    <dgm:pt modelId="{8DF62B52-8B3B-436A-A59E-775CC2325F95}" type="pres">
      <dgm:prSet presAssocID="{D43384F5-64D1-433D-8E11-B83EF1B96187}" presName="hierRoot2" presStyleCnt="0">
        <dgm:presLayoutVars>
          <dgm:hierBranch val="init"/>
        </dgm:presLayoutVars>
      </dgm:prSet>
      <dgm:spPr/>
    </dgm:pt>
    <dgm:pt modelId="{54990E81-4430-47CE-A130-E7BF09D0A80F}" type="pres">
      <dgm:prSet presAssocID="{D43384F5-64D1-433D-8E11-B83EF1B96187}" presName="rootComposite" presStyleCnt="0"/>
      <dgm:spPr/>
    </dgm:pt>
    <dgm:pt modelId="{62FD2386-55DF-41F6-84C4-F1147885E1E5}" type="pres">
      <dgm:prSet presAssocID="{D43384F5-64D1-433D-8E11-B83EF1B96187}" presName="rootText" presStyleLbl="node3" presStyleIdx="30" presStyleCnt="31">
        <dgm:presLayoutVars>
          <dgm:chPref val="3"/>
        </dgm:presLayoutVars>
      </dgm:prSet>
      <dgm:spPr/>
    </dgm:pt>
    <dgm:pt modelId="{3BDF6DE8-2E01-4106-BE67-8153B718EBF3}" type="pres">
      <dgm:prSet presAssocID="{D43384F5-64D1-433D-8E11-B83EF1B96187}" presName="rootConnector" presStyleLbl="node3" presStyleIdx="30" presStyleCnt="31"/>
      <dgm:spPr/>
    </dgm:pt>
    <dgm:pt modelId="{7089B6E7-32B6-42DD-A0AD-0BE8073D4AB7}" type="pres">
      <dgm:prSet presAssocID="{D43384F5-64D1-433D-8E11-B83EF1B96187}" presName="hierChild4" presStyleCnt="0"/>
      <dgm:spPr/>
    </dgm:pt>
    <dgm:pt modelId="{517041C0-7DAE-43C0-9D39-3F2735D6F2BE}" type="pres">
      <dgm:prSet presAssocID="{D43384F5-64D1-433D-8E11-B83EF1B96187}" presName="hierChild5" presStyleCnt="0"/>
      <dgm:spPr/>
    </dgm:pt>
    <dgm:pt modelId="{78CABC2E-9F8C-4FD9-99F2-9166F1C30655}" type="pres">
      <dgm:prSet presAssocID="{B27497FA-CE22-43B3-8C17-A85310C8C899}" presName="hierChild5" presStyleCnt="0"/>
      <dgm:spPr/>
    </dgm:pt>
    <dgm:pt modelId="{FCA42430-22B0-4256-805A-E0C29C1852EC}" type="pres">
      <dgm:prSet presAssocID="{67333D1C-970A-4328-959C-20E561884A3C}" presName="hierChild3" presStyleCnt="0"/>
      <dgm:spPr/>
    </dgm:pt>
  </dgm:ptLst>
  <dgm:cxnLst>
    <dgm:cxn modelId="{35C21202-9B06-4F66-9FB7-FA3748821634}" type="presOf" srcId="{4B80EF6E-EB48-4B03-9F82-3E16AD5EADDE}" destId="{4E074F81-CA2E-4281-91F5-C49E1E2BB789}" srcOrd="0" destOrd="0" presId="urn:microsoft.com/office/officeart/2005/8/layout/orgChart1#14"/>
    <dgm:cxn modelId="{B115FF02-0D77-4BFD-B4E4-5AC69BC335C7}" srcId="{E924F5E2-53D8-49AE-86FD-633D089891FB}" destId="{69218C8A-C3C0-4428-8C76-7D4B9CCA7725}" srcOrd="3" destOrd="0" parTransId="{C75163AE-1B66-43AB-8DCF-6EE887C5471A}" sibTransId="{4607CED1-ECDA-4376-8B73-F6884CB53049}"/>
    <dgm:cxn modelId="{BEF81203-DD24-4DAF-A76C-A73F2EC1F844}" type="presOf" srcId="{D4BDA879-541C-46FC-A771-77A114D3F4F9}" destId="{DA2E65C3-5FB8-492B-8D80-1FC3D43CC163}" srcOrd="0" destOrd="0" presId="urn:microsoft.com/office/officeart/2005/8/layout/orgChart1#14"/>
    <dgm:cxn modelId="{3CB21505-C55F-4EED-876B-BA53ACADD84A}" srcId="{0CF9C4C7-337B-48AC-9F41-674533072C54}" destId="{5BD97DEF-A1C4-4434-A2C0-329C7608611A}" srcOrd="3" destOrd="0" parTransId="{5CD517B6-3E5F-4F78-95EF-A6782210A148}" sibTransId="{DFC64762-0FE7-44CA-A67A-292BF202319D}"/>
    <dgm:cxn modelId="{68042007-C49F-489A-84E1-C9E1F9E94175}" type="presOf" srcId="{F62AF971-291E-4199-882F-ED101523F650}" destId="{0EE2A388-D964-4C24-BA0B-7A81B7FC7721}" srcOrd="1" destOrd="0" presId="urn:microsoft.com/office/officeart/2005/8/layout/orgChart1#14"/>
    <dgm:cxn modelId="{19DAE507-B301-44F0-8714-C9BD5A508971}" type="presOf" srcId="{9EBB7171-0C52-4F89-8D31-548344DA13D4}" destId="{36A35113-2E2B-4E42-913A-D464072F3B00}" srcOrd="0" destOrd="0" presId="urn:microsoft.com/office/officeart/2005/8/layout/orgChart1#14"/>
    <dgm:cxn modelId="{38A2EF07-1387-4007-908B-ED18A236965B}" srcId="{36F18528-C9C1-4797-AF1D-879CA7E68E7A}" destId="{224ABA4C-D8C6-4F07-8DD2-7AAE695C0AC9}" srcOrd="3" destOrd="0" parTransId="{A06B9425-CAA3-426C-A854-4CE5B43D6081}" sibTransId="{A1946811-998E-466B-97CE-D427BF2CA36A}"/>
    <dgm:cxn modelId="{E1D74209-A7D4-4D2E-8103-4755DBB19BEA}" srcId="{CA0D764C-8B81-4887-8BCD-BE4512781D34}" destId="{54B1AAF8-79E7-4E7E-A23C-6E9DD6688EA9}" srcOrd="1" destOrd="0" parTransId="{61B51F29-E9DE-45AB-8C22-CFDE7EDB770E}" sibTransId="{BB0D3DC9-C428-4DE6-BDEC-1090B9109C12}"/>
    <dgm:cxn modelId="{BD9FA809-7D4E-484B-BBF5-2A551279F99C}" type="presOf" srcId="{7D541D86-4532-4589-92EC-1A96D13CEBC2}" destId="{1EA5F15B-A01B-4807-888D-0F360D97021C}" srcOrd="0" destOrd="0" presId="urn:microsoft.com/office/officeart/2005/8/layout/orgChart1#14"/>
    <dgm:cxn modelId="{6222BB09-22B1-479A-8C4A-1E0AB160AB32}" type="presOf" srcId="{E8F18182-7044-4E26-A69E-824327CFF73A}" destId="{F26CF0D6-11B7-4F43-9D07-961AFA49489B}" srcOrd="0" destOrd="0" presId="urn:microsoft.com/office/officeart/2005/8/layout/orgChart1#14"/>
    <dgm:cxn modelId="{15873A0B-BA60-431A-BB37-DA9A54ECA9D8}" type="presOf" srcId="{21761163-9C2B-47DC-805D-1B2DCE429322}" destId="{11017D05-9146-4D90-97B3-3948585943F7}" srcOrd="1" destOrd="0" presId="urn:microsoft.com/office/officeart/2005/8/layout/orgChart1#14"/>
    <dgm:cxn modelId="{3616E50B-EEA5-45B8-9790-8D6034FB8F73}" type="presOf" srcId="{A97D434A-D361-4638-AD64-F7A687929CFD}" destId="{AEFC43CA-B372-43E4-9EA3-E0574222DF4F}" srcOrd="1" destOrd="0" presId="urn:microsoft.com/office/officeart/2005/8/layout/orgChart1#14"/>
    <dgm:cxn modelId="{B1C31E0C-0A23-491B-8031-E5FC03049CB3}" type="presOf" srcId="{D16F0ADC-372F-4D97-A77C-0C0909722349}" destId="{9E61B09E-2556-4140-93EC-5908C5AA77F4}" srcOrd="1" destOrd="0" presId="urn:microsoft.com/office/officeart/2005/8/layout/orgChart1#14"/>
    <dgm:cxn modelId="{721CA70C-A640-4160-B882-D97366C9655B}" type="presOf" srcId="{2B1D7023-6664-4CA3-9367-9FED0826E243}" destId="{85D4E47E-7DDC-4EED-9666-47E65F7CDD5B}" srcOrd="0" destOrd="0" presId="urn:microsoft.com/office/officeart/2005/8/layout/orgChart1#14"/>
    <dgm:cxn modelId="{4FFCBE0C-299A-4ACC-9A89-61AA5ED705DB}" type="presOf" srcId="{C75163AE-1B66-43AB-8DCF-6EE887C5471A}" destId="{EF0D9106-DE11-4C51-9201-1D4F652D6FF1}" srcOrd="0" destOrd="0" presId="urn:microsoft.com/office/officeart/2005/8/layout/orgChart1#14"/>
    <dgm:cxn modelId="{12194B0D-B5BF-4730-8C74-7C95340D7555}" type="presOf" srcId="{A0673886-5CC7-415A-A98E-C260BAC73350}" destId="{7118DC3B-0C75-48B2-A9F6-BCF4C1E396FA}" srcOrd="0" destOrd="0" presId="urn:microsoft.com/office/officeart/2005/8/layout/orgChart1#14"/>
    <dgm:cxn modelId="{43F05B0F-9F18-4271-93C8-0F3EDE8405C6}" type="presOf" srcId="{B0D636AE-B743-474A-B5DD-E82D0BAB3989}" destId="{EC16CC86-59C4-4106-A5C0-B52F0C06D8D1}" srcOrd="1" destOrd="0" presId="urn:microsoft.com/office/officeart/2005/8/layout/orgChart1#14"/>
    <dgm:cxn modelId="{B1F13710-34A0-4BD2-A859-F82CAF00C756}" type="presOf" srcId="{48848EE3-D599-4A41-A65E-D159DE0D8316}" destId="{366A6BFE-EEF9-415D-9114-5D111266E801}" srcOrd="0" destOrd="0" presId="urn:microsoft.com/office/officeart/2005/8/layout/orgChart1#14"/>
    <dgm:cxn modelId="{06147412-3934-4A6D-B529-466EC0ED76C0}" type="presOf" srcId="{E0D426BE-31D2-4ED8-BDEE-D64F9F659E80}" destId="{964EDB48-0805-4BDF-BB5A-D3C66AC016C6}" srcOrd="0" destOrd="0" presId="urn:microsoft.com/office/officeart/2005/8/layout/orgChart1#14"/>
    <dgm:cxn modelId="{97C07114-5A49-4871-AF44-D5BE70B5C8C5}" type="presOf" srcId="{791C9F6C-49EA-4575-B8A7-97A657EDFEFF}" destId="{D9C49481-BCD6-4285-A3F0-F9054ED0D0B0}" srcOrd="0" destOrd="0" presId="urn:microsoft.com/office/officeart/2005/8/layout/orgChart1#14"/>
    <dgm:cxn modelId="{5E2B1915-B5F5-430D-A62A-784109A80F1F}" type="presOf" srcId="{3A7C1A3A-68E9-4507-835A-37AD649BD382}" destId="{F32F89D3-B0F4-434D-8488-0CBE66A8B916}" srcOrd="0" destOrd="0" presId="urn:microsoft.com/office/officeart/2005/8/layout/orgChart1#14"/>
    <dgm:cxn modelId="{CA477D16-BD0C-4A7D-9E52-8D204D60BC91}" type="presOf" srcId="{7E5D4E41-EC64-4E00-817C-A7C5CE912991}" destId="{8DCEF455-9AED-4F3A-83B7-E427D4D34DA4}" srcOrd="0" destOrd="0" presId="urn:microsoft.com/office/officeart/2005/8/layout/orgChart1#14"/>
    <dgm:cxn modelId="{DE9FC017-32EE-4766-858A-4083912DE1B9}" type="presOf" srcId="{69218C8A-C3C0-4428-8C76-7D4B9CCA7725}" destId="{DD7414B8-EE33-4071-8319-54059A8C75C7}" srcOrd="1" destOrd="0" presId="urn:microsoft.com/office/officeart/2005/8/layout/orgChart1#14"/>
    <dgm:cxn modelId="{14ACA61C-6134-4F93-855F-2B9C1991E28D}" srcId="{67333D1C-970A-4328-959C-20E561884A3C}" destId="{B27497FA-CE22-43B3-8C17-A85310C8C899}" srcOrd="8" destOrd="0" parTransId="{8A33A5C5-5C8B-40B6-8385-4BB2798E6343}" sibTransId="{6261B7D5-131B-410E-87C3-28CD00184A23}"/>
    <dgm:cxn modelId="{6AAAC41C-5A17-4C07-8E49-CD6B0C7889E2}" type="presOf" srcId="{36F18528-C9C1-4797-AF1D-879CA7E68E7A}" destId="{1395B28B-46A9-4541-82A9-CB4C9382750B}" srcOrd="0" destOrd="0" presId="urn:microsoft.com/office/officeart/2005/8/layout/orgChart1#14"/>
    <dgm:cxn modelId="{85A4F51E-DE86-44FD-87C7-929827531EBB}" type="presOf" srcId="{0A6F7CA4-6C70-4184-B771-A19EE020B63C}" destId="{D670A021-87B2-4E31-8769-C146A1CCE42E}" srcOrd="1" destOrd="0" presId="urn:microsoft.com/office/officeart/2005/8/layout/orgChart1#14"/>
    <dgm:cxn modelId="{0C61A21F-7D73-4B8D-9C91-982ECDBDFAF7}" type="presOf" srcId="{84ED3FA2-A4E9-4AAD-BACA-620BCCDC6F27}" destId="{3F360151-C8B4-4EC9-A709-7D52DF89B79B}" srcOrd="0" destOrd="0" presId="urn:microsoft.com/office/officeart/2005/8/layout/orgChart1#14"/>
    <dgm:cxn modelId="{C0053822-A1F8-4D39-87FA-450594046FF7}" type="presOf" srcId="{386733A6-9B36-4DF3-8560-E5891E9450CC}" destId="{5EBB6837-3F1D-464F-8FEF-1BB416449DF2}" srcOrd="1" destOrd="0" presId="urn:microsoft.com/office/officeart/2005/8/layout/orgChart1#14"/>
    <dgm:cxn modelId="{C17D6A22-8597-4DC8-8F78-C4CF4BA877C8}" type="presOf" srcId="{5BD97DEF-A1C4-4434-A2C0-329C7608611A}" destId="{6EDDDCCE-B1B1-401C-AF10-B0A943632AC4}" srcOrd="0" destOrd="0" presId="urn:microsoft.com/office/officeart/2005/8/layout/orgChart1#14"/>
    <dgm:cxn modelId="{4D8ABB25-F369-4CE9-B722-75FDB26BCCFF}" srcId="{36F18528-C9C1-4797-AF1D-879CA7E68E7A}" destId="{D022DEBA-9948-4D2C-A9BD-75D6467C77B7}" srcOrd="0" destOrd="0" parTransId="{FC1BAA79-BD44-451B-9723-D14ACE86DEC5}" sibTransId="{D8B26F5A-BBE7-4313-B843-7889B8862BEB}"/>
    <dgm:cxn modelId="{DAF7EF25-19A2-4B9F-9B2A-600BA29C54BE}" type="presOf" srcId="{FC1BAA79-BD44-451B-9723-D14ACE86DEC5}" destId="{2FCBC3D5-B303-4DCB-9AFA-631AD1A723EC}" srcOrd="0" destOrd="0" presId="urn:microsoft.com/office/officeart/2005/8/layout/orgChart1#14"/>
    <dgm:cxn modelId="{E61B8926-4B2F-416B-B060-1D5B8D49A19E}" type="presOf" srcId="{0A6F7CA4-6C70-4184-B771-A19EE020B63C}" destId="{ACAFD78C-327C-4389-9AA5-5726376DBA32}" srcOrd="0" destOrd="0" presId="urn:microsoft.com/office/officeart/2005/8/layout/orgChart1#14"/>
    <dgm:cxn modelId="{DFF71127-250E-43AC-8641-3B708A624E22}" type="presOf" srcId="{FD0BDA44-1B06-417B-80FC-43C9DB5BBFB3}" destId="{B997116E-AE25-48B2-BCAB-3529E6C60808}" srcOrd="0" destOrd="0" presId="urn:microsoft.com/office/officeart/2005/8/layout/orgChart1#14"/>
    <dgm:cxn modelId="{4D168A27-B639-4C0A-9F5F-71788BC2BF4E}" type="presOf" srcId="{5B8BC69D-0BA9-414F-8B04-624ACCFF8D06}" destId="{51C3B58F-F3C4-40CD-9694-2C315CF60F59}" srcOrd="1" destOrd="0" presId="urn:microsoft.com/office/officeart/2005/8/layout/orgChart1#14"/>
    <dgm:cxn modelId="{79C7712A-736D-4472-BB9B-A77060380E4D}" type="presOf" srcId="{224ABA4C-D8C6-4F07-8DD2-7AAE695C0AC9}" destId="{56E658C2-5540-4A10-98ED-9AD21A81266F}" srcOrd="0" destOrd="0" presId="urn:microsoft.com/office/officeart/2005/8/layout/orgChart1#14"/>
    <dgm:cxn modelId="{FA911B2C-5BDF-4359-9DA7-8357F796545C}" type="presOf" srcId="{67333D1C-970A-4328-959C-20E561884A3C}" destId="{B49ECE71-A630-4377-8953-6C1E2910C55B}" srcOrd="0" destOrd="0" presId="urn:microsoft.com/office/officeart/2005/8/layout/orgChart1#14"/>
    <dgm:cxn modelId="{F412662E-D775-4F3C-93C9-397D940DF585}" type="presOf" srcId="{21B0C13D-C764-4E54-BB37-F9780F9CBF30}" destId="{A9C76BBA-A7C7-4E3B-BA43-0773C021D51C}" srcOrd="1" destOrd="0" presId="urn:microsoft.com/office/officeart/2005/8/layout/orgChart1#14"/>
    <dgm:cxn modelId="{85E04730-B6F2-4621-9BB5-43FFBA7F74FF}" type="presOf" srcId="{61B51F29-E9DE-45AB-8C22-CFDE7EDB770E}" destId="{85456260-96A1-4437-975A-76AE04BFF54E}" srcOrd="0" destOrd="0" presId="urn:microsoft.com/office/officeart/2005/8/layout/orgChart1#14"/>
    <dgm:cxn modelId="{15204231-F22B-4A91-A41D-3A5796CAC947}" type="presOf" srcId="{6EC2519E-F97D-4343-BC48-C370CC0E2963}" destId="{575FBF01-C9CF-4BDB-BB2F-39DCB7BB80E0}" srcOrd="0" destOrd="0" presId="urn:microsoft.com/office/officeart/2005/8/layout/orgChart1#14"/>
    <dgm:cxn modelId="{DC429231-3117-4E3A-80EA-F2BC77B41556}" type="presOf" srcId="{2500436C-60F3-480F-A8A1-2F223A498E69}" destId="{0464C681-A7B0-4037-AAA7-D810CDA6527F}" srcOrd="0" destOrd="0" presId="urn:microsoft.com/office/officeart/2005/8/layout/orgChart1#14"/>
    <dgm:cxn modelId="{1EAE2833-26C2-4E46-9004-001383456589}" srcId="{36F18528-C9C1-4797-AF1D-879CA7E68E7A}" destId="{A00766D2-53FA-4D26-ACAC-78FAAD04AD7E}" srcOrd="2" destOrd="0" parTransId="{36D1EFEF-3E74-49ED-93DF-AA255024A6DB}" sibTransId="{BAAB937B-2941-4D89-BABE-13DE8A7C2246}"/>
    <dgm:cxn modelId="{BB3C5933-0CB7-46E8-B56D-A0FDB840C4BA}" type="presOf" srcId="{048228A7-B903-4861-A180-D828AC6C1294}" destId="{8A2C6F07-10C5-491A-81B4-4C924D2D6C4A}" srcOrd="0" destOrd="0" presId="urn:microsoft.com/office/officeart/2005/8/layout/orgChart1#14"/>
    <dgm:cxn modelId="{4468EA34-84E2-445D-B205-54C496598BAE}" type="presOf" srcId="{EC051B7D-C5FD-40BA-AA0A-496022580511}" destId="{605C4876-A5BC-418F-889C-937764D9DFF9}" srcOrd="0" destOrd="0" presId="urn:microsoft.com/office/officeart/2005/8/layout/orgChart1#14"/>
    <dgm:cxn modelId="{B146FA35-9129-4E42-A6F4-A5C54658121E}" type="presOf" srcId="{F184F7A1-8834-4CA4-A8C2-83FF17388AEE}" destId="{0DA8B9CB-045A-4232-8D1A-05AFEBB8F565}" srcOrd="0" destOrd="0" presId="urn:microsoft.com/office/officeart/2005/8/layout/orgChart1#14"/>
    <dgm:cxn modelId="{FFB12E37-FFFB-4AAA-87B4-063730DA3CC9}" type="presOf" srcId="{F62AF971-291E-4199-882F-ED101523F650}" destId="{806B0F51-1F0A-47B9-88A3-CFFFB571469A}" srcOrd="0" destOrd="0" presId="urn:microsoft.com/office/officeart/2005/8/layout/orgChart1#14"/>
    <dgm:cxn modelId="{CC8A7F39-C93C-440E-AF50-5179BA9D8B5E}" srcId="{21B0C13D-C764-4E54-BB37-F9780F9CBF30}" destId="{A0673886-5CC7-415A-A98E-C260BAC73350}" srcOrd="0" destOrd="0" parTransId="{A4E3DF5D-9C6A-4733-91A9-27DB9E647E56}" sibTransId="{FE3E54C2-3D30-490D-BBBD-CC833FAE4983}"/>
    <dgm:cxn modelId="{66606C3A-6FFC-4197-A4B4-FED4A3DDDD74}" srcId="{67333D1C-970A-4328-959C-20E561884A3C}" destId="{0CF9C4C7-337B-48AC-9F41-674533072C54}" srcOrd="2" destOrd="0" parTransId="{F184F7A1-8834-4CA4-A8C2-83FF17388AEE}" sibTransId="{C78518C1-BEDD-4C84-953A-BAD02947F4A5}"/>
    <dgm:cxn modelId="{D8CFB13A-D2B6-4AE8-AFB4-CC96CCA340A4}" type="presOf" srcId="{BF59D862-B70D-4F0A-8854-0C67EBAF7E51}" destId="{FCF77095-B893-4C9C-8752-2465C7B54DC0}" srcOrd="0" destOrd="0" presId="urn:microsoft.com/office/officeart/2005/8/layout/orgChart1#14"/>
    <dgm:cxn modelId="{1015E43A-4885-49B4-9F6C-2CA9D2EF3561}" type="presOf" srcId="{33294D7B-A647-40E1-8448-DF009ED33063}" destId="{58D07357-74B7-4250-8606-03CA64861E83}" srcOrd="0" destOrd="0" presId="urn:microsoft.com/office/officeart/2005/8/layout/orgChart1#14"/>
    <dgm:cxn modelId="{287BDE3C-D8D2-4501-98C3-0C8D595764F7}" type="presOf" srcId="{C1A44B3A-F8E5-47B5-872B-7C20A699E9F4}" destId="{8CC8DFEE-2C28-48AD-9001-59CC99E844DC}" srcOrd="0" destOrd="0" presId="urn:microsoft.com/office/officeart/2005/8/layout/orgChart1#14"/>
    <dgm:cxn modelId="{80D7923D-A248-4A4A-A3B1-987924153F5E}" type="presOf" srcId="{F9FAA5EC-D00B-495A-89AE-1A24EF3A3AC0}" destId="{244E81D7-142E-411A-AEFC-C9D6597837B5}" srcOrd="0" destOrd="0" presId="urn:microsoft.com/office/officeart/2005/8/layout/orgChart1#14"/>
    <dgm:cxn modelId="{7FE15A5B-7DA9-4C5E-BD58-6717BF87BF9E}" srcId="{CA0D764C-8B81-4887-8BCD-BE4512781D34}" destId="{A8B36D9B-90EB-46D6-BEC9-B6DFC9E60F44}" srcOrd="3" destOrd="0" parTransId="{D7666338-B473-4E8A-BE6B-657FACEAF739}" sibTransId="{04A7B627-27D2-4AE1-AA11-CF34F9B42097}"/>
    <dgm:cxn modelId="{34EFFF5C-9FD2-4354-9452-1A73F98814F0}" type="presOf" srcId="{D4BDA879-541C-46FC-A771-77A114D3F4F9}" destId="{5BB97AB6-713D-4886-A197-013CC529E412}" srcOrd="1" destOrd="0" presId="urn:microsoft.com/office/officeart/2005/8/layout/orgChart1#14"/>
    <dgm:cxn modelId="{1269A45D-1E3C-415A-ACEA-B3870C24D9B5}" type="presOf" srcId="{9A466093-035A-45B2-9B51-4B9D41BB522A}" destId="{7D3A4B2C-06AA-4720-90AF-DC46C916BE49}" srcOrd="0" destOrd="0" presId="urn:microsoft.com/office/officeart/2005/8/layout/orgChart1#14"/>
    <dgm:cxn modelId="{FD0DBB5D-D722-457E-AD29-B7EA041DC5CB}" type="presOf" srcId="{69218C8A-C3C0-4428-8C76-7D4B9CCA7725}" destId="{0D874A6A-516A-4F14-AA0B-BCE6B5C18914}" srcOrd="0" destOrd="0" presId="urn:microsoft.com/office/officeart/2005/8/layout/orgChart1#14"/>
    <dgm:cxn modelId="{97198B5F-9C54-40B0-B762-84EE99E3E64B}" type="presOf" srcId="{B27497FA-CE22-43B3-8C17-A85310C8C899}" destId="{527405EE-3CCA-4EF7-BE6E-FE4F1B8A1739}" srcOrd="1" destOrd="0" presId="urn:microsoft.com/office/officeart/2005/8/layout/orgChart1#14"/>
    <dgm:cxn modelId="{755E4E60-8CA2-4DA6-814D-7F24289511A4}" type="presOf" srcId="{E924F5E2-53D8-49AE-86FD-633D089891FB}" destId="{BFDF29B9-5882-4798-9292-CFD1C6D7895D}" srcOrd="1" destOrd="0" presId="urn:microsoft.com/office/officeart/2005/8/layout/orgChart1#14"/>
    <dgm:cxn modelId="{72EF8660-730F-4DEF-A340-D946D04C2DD6}" type="presOf" srcId="{84CBB580-D149-4FDD-9F3D-93832FC83EDC}" destId="{93C9A58B-3DB9-441E-9398-BF7D207C714A}" srcOrd="1" destOrd="0" presId="urn:microsoft.com/office/officeart/2005/8/layout/orgChart1#14"/>
    <dgm:cxn modelId="{0D1A3961-9DF2-4D23-BB6A-4A702A2BF3CB}" srcId="{67333D1C-970A-4328-959C-20E561884A3C}" destId="{CA0D764C-8B81-4887-8BCD-BE4512781D34}" srcOrd="5" destOrd="0" parTransId="{6DF5C6AD-F643-4228-83C2-1A236D2F08F2}" sibTransId="{4E46B02A-2FE3-42BE-A893-BCA4CD45C292}"/>
    <dgm:cxn modelId="{7B316A41-B0BB-4746-84B6-4878DC3E99C7}" srcId="{36F18528-C9C1-4797-AF1D-879CA7E68E7A}" destId="{45774033-B5D4-40CD-8B7A-D835743B4F7A}" srcOrd="1" destOrd="0" parTransId="{3A7C1A3A-68E9-4507-835A-37AD649BD382}" sibTransId="{80BFF0B2-D259-4F38-A6A4-8C519FF31695}"/>
    <dgm:cxn modelId="{9798D341-50AC-43A8-82B8-2A1631252CEB}" type="presOf" srcId="{CA0D764C-8B81-4887-8BCD-BE4512781D34}" destId="{17420F41-D61D-472B-A974-4F659301E244}" srcOrd="1" destOrd="0" presId="urn:microsoft.com/office/officeart/2005/8/layout/orgChart1#14"/>
    <dgm:cxn modelId="{814D2362-0673-4342-BA73-B2D9F77A6E98}" type="presOf" srcId="{5B9A6AD3-FD67-474B-97EF-49D42C84A781}" destId="{4EC78275-7F0B-492F-8C3B-6C0F4D1DA55D}" srcOrd="0" destOrd="0" presId="urn:microsoft.com/office/officeart/2005/8/layout/orgChart1#14"/>
    <dgm:cxn modelId="{CB699462-D1F9-457D-81EC-639F82245C76}" type="presOf" srcId="{A97D434A-D361-4638-AD64-F7A687929CFD}" destId="{201202CE-1A25-472F-A300-4C1C324C0459}" srcOrd="0" destOrd="0" presId="urn:microsoft.com/office/officeart/2005/8/layout/orgChart1#14"/>
    <dgm:cxn modelId="{A9A23764-2A1F-44EF-8F93-CC3BED382393}" type="presOf" srcId="{A8FD0107-417D-411E-8F48-7A701A9F8ED4}" destId="{A9329E76-AD7D-49D3-A328-572AE4E5DCBF}" srcOrd="1" destOrd="0" presId="urn:microsoft.com/office/officeart/2005/8/layout/orgChart1#14"/>
    <dgm:cxn modelId="{B1513545-A4E5-4AD9-874C-AE65DCEAC46F}" srcId="{D4BDA879-541C-46FC-A771-77A114D3F4F9}" destId="{F62AF971-291E-4199-882F-ED101523F650}" srcOrd="2" destOrd="0" parTransId="{9EBB7171-0C52-4F89-8D31-548344DA13D4}" sibTransId="{403CB08B-A32D-4886-B659-22E06BD72EA2}"/>
    <dgm:cxn modelId="{FDD05165-7AE4-42B2-A0CD-6077A14179F7}" type="presOf" srcId="{482FEB30-E47E-4589-9E53-B00B9BB5D910}" destId="{66D2EAC5-2593-4AA2-9370-97460FCDAE55}" srcOrd="0" destOrd="0" presId="urn:microsoft.com/office/officeart/2005/8/layout/orgChart1#14"/>
    <dgm:cxn modelId="{60ADD245-C381-4C5A-BD5B-802087F2FE5A}" type="presOf" srcId="{E8F18182-7044-4E26-A69E-824327CFF73A}" destId="{353A8FEE-CAB3-4EAD-A4A0-C93BEF37333C}" srcOrd="1" destOrd="0" presId="urn:microsoft.com/office/officeart/2005/8/layout/orgChart1#14"/>
    <dgm:cxn modelId="{2FD31F66-1818-474E-9976-3468B5A506FF}" srcId="{A97D434A-D361-4638-AD64-F7A687929CFD}" destId="{21761163-9C2B-47DC-805D-1B2DCE429322}" srcOrd="1" destOrd="0" parTransId="{833A96C5-23FA-406E-80A2-705B32C95D54}" sibTransId="{69140F31-F3E1-4EF3-B1AF-5A1372B902E0}"/>
    <dgm:cxn modelId="{E0C33666-6880-4C5B-8482-DA7C3302D45B}" srcId="{A97D434A-D361-4638-AD64-F7A687929CFD}" destId="{BF59D862-B70D-4F0A-8854-0C67EBAF7E51}" srcOrd="2" destOrd="0" parTransId="{CA3734AE-F9A0-4483-8BCF-07277BC47A6E}" sibTransId="{46B671AE-8087-4E30-AC95-CB7C4525474F}"/>
    <dgm:cxn modelId="{F93FB467-2BD6-4CF7-B3CE-5846F257072B}" type="presOf" srcId="{224ABA4C-D8C6-4F07-8DD2-7AAE695C0AC9}" destId="{00D7749C-2B17-40A4-9614-FF286B159D18}" srcOrd="1" destOrd="0" presId="urn:microsoft.com/office/officeart/2005/8/layout/orgChart1#14"/>
    <dgm:cxn modelId="{BBDFDE47-8A4F-49C4-AB61-3ED1BBB45D42}" type="presOf" srcId="{A00766D2-53FA-4D26-ACAC-78FAAD04AD7E}" destId="{DF0E73CE-FFA4-4EE4-94D3-C6D15FCF9EE4}" srcOrd="0" destOrd="0" presId="urn:microsoft.com/office/officeart/2005/8/layout/orgChart1#14"/>
    <dgm:cxn modelId="{991C6A48-84C2-4F4F-B2E7-3AD219453B6F}" type="presOf" srcId="{22F73D7A-8ACB-44E3-B06B-1F733812BA6A}" destId="{C5B43839-3580-443A-B5AF-CC3EC641974C}" srcOrd="0" destOrd="0" presId="urn:microsoft.com/office/officeart/2005/8/layout/orgChart1#14"/>
    <dgm:cxn modelId="{CEB3E869-0D4A-49E0-A36C-B2F3EDCC258D}" type="presOf" srcId="{482FEB30-E47E-4589-9E53-B00B9BB5D910}" destId="{25551388-13D7-411A-BD2E-75055CFE6575}" srcOrd="1" destOrd="0" presId="urn:microsoft.com/office/officeart/2005/8/layout/orgChart1#14"/>
    <dgm:cxn modelId="{67A7E76A-18D5-41AA-8EA6-873B088A597D}" type="presOf" srcId="{13001945-8221-4947-93C8-2B0C6213BDF5}" destId="{1DB8B41C-0C46-454D-A6A9-2A93E3CD89CD}" srcOrd="0" destOrd="0" presId="urn:microsoft.com/office/officeart/2005/8/layout/orgChart1#14"/>
    <dgm:cxn modelId="{F682854D-7C2B-46EA-A06E-0A411C77045E}" type="presOf" srcId="{C5B362A1-0A4A-4955-8436-A5644DD00128}" destId="{0DE509AE-6092-48A1-854B-D666610538F0}" srcOrd="1" destOrd="0" presId="urn:microsoft.com/office/officeart/2005/8/layout/orgChart1#14"/>
    <dgm:cxn modelId="{25324A4E-47F4-4F1F-B47D-9FE5C9C3C156}" type="presOf" srcId="{36D1EFEF-3E74-49ED-93DF-AA255024A6DB}" destId="{C8B287F1-187D-4A1F-AB1B-17F8F39F2152}" srcOrd="0" destOrd="0" presId="urn:microsoft.com/office/officeart/2005/8/layout/orgChart1#14"/>
    <dgm:cxn modelId="{BEDC1A6F-E81F-43CA-B9B7-42E06ADB73FB}" srcId="{E924F5E2-53D8-49AE-86FD-633D089891FB}" destId="{386733A6-9B36-4DF3-8560-E5891E9450CC}" srcOrd="2" destOrd="0" parTransId="{8379BC08-2DD6-40D0-BF98-F761B7B86B80}" sibTransId="{003D3160-A668-4913-B1FD-974D56B44881}"/>
    <dgm:cxn modelId="{87C36B50-0336-4AE2-8BB2-14E16033FA9F}" type="presOf" srcId="{B27497FA-CE22-43B3-8C17-A85310C8C899}" destId="{4B20DF1B-33FC-4162-BE4B-84E79828EC11}" srcOrd="0" destOrd="0" presId="urn:microsoft.com/office/officeart/2005/8/layout/orgChart1#14"/>
    <dgm:cxn modelId="{5A244D50-33D2-4E12-90B1-02CE45AAAA33}" type="presOf" srcId="{C6F843E8-E62F-48A0-8B24-6E63E1AF3FF0}" destId="{7F3B119F-A125-41E8-A132-FC9B29360965}" srcOrd="0" destOrd="0" presId="urn:microsoft.com/office/officeart/2005/8/layout/orgChart1#14"/>
    <dgm:cxn modelId="{04D7B370-3D86-40C0-A581-6B70C1AC5A95}" srcId="{F5ECA7B8-0AEB-4DB6-84D5-B4E5666EE9AB}" destId="{84CBB580-D149-4FDD-9F3D-93832FC83EDC}" srcOrd="1" destOrd="0" parTransId="{C118BF05-186C-411F-94F0-1601E824D233}" sibTransId="{A75304C9-EC9A-4CDD-98B8-90EC6046401A}"/>
    <dgm:cxn modelId="{0C0B0971-747E-4E72-ADFA-73CA3CB09BA0}" srcId="{E924F5E2-53D8-49AE-86FD-633D089891FB}" destId="{51F6FA5E-F5F6-4B54-94F7-A39E97A9A55F}" srcOrd="1" destOrd="0" parTransId="{C1A44B3A-F8E5-47B5-872B-7C20A699E9F4}" sibTransId="{CF45CADD-6C6E-4A22-A158-D16A772ABA4F}"/>
    <dgm:cxn modelId="{2337C551-FFFD-4AF7-9927-02B7123141EF}" srcId="{F5ECA7B8-0AEB-4DB6-84D5-B4E5666EE9AB}" destId="{791C9F6C-49EA-4575-B8A7-97A657EDFEFF}" srcOrd="2" destOrd="0" parTransId="{048228A7-B903-4861-A180-D828AC6C1294}" sibTransId="{C35CFA49-96DD-43D1-8CF9-C0F4E16DA35F}"/>
    <dgm:cxn modelId="{48C1FE51-B32B-4B80-9F4E-EFADE8E73A70}" srcId="{0CF9C4C7-337B-48AC-9F41-674533072C54}" destId="{482FEB30-E47E-4589-9E53-B00B9BB5D910}" srcOrd="0" destOrd="0" parTransId="{6EC2519E-F97D-4343-BC48-C370CC0E2963}" sibTransId="{26F002ED-E201-446B-83C0-0CA5E202CBF8}"/>
    <dgm:cxn modelId="{BCC44954-4D8E-40DE-8726-3E3EA80C899B}" srcId="{B27497FA-CE22-43B3-8C17-A85310C8C899}" destId="{D43384F5-64D1-433D-8E11-B83EF1B96187}" srcOrd="1" destOrd="0" parTransId="{2500436C-60F3-480F-A8A1-2F223A498E69}" sibTransId="{80AA500D-EA49-4470-B966-3D3505971E1E}"/>
    <dgm:cxn modelId="{CA3E5A54-E348-41E0-8AAA-F5371B716D3A}" type="presOf" srcId="{5BD97DEF-A1C4-4434-A2C0-329C7608611A}" destId="{9F357C48-6C14-4C47-B933-C48147660CFE}" srcOrd="1" destOrd="0" presId="urn:microsoft.com/office/officeart/2005/8/layout/orgChart1#14"/>
    <dgm:cxn modelId="{E0AD2F75-3642-4CD8-86DA-4957F30AB2C1}" type="presOf" srcId="{76B19701-F65D-4850-B198-99AB99EE03BA}" destId="{E1A0F474-6C89-4A66-B3A1-BB15C129A196}" srcOrd="0" destOrd="0" presId="urn:microsoft.com/office/officeart/2005/8/layout/orgChart1#14"/>
    <dgm:cxn modelId="{5B48C355-8BD7-4EF1-B985-3F6649DBDC66}" type="presOf" srcId="{D022DEBA-9948-4D2C-A9BD-75D6467C77B7}" destId="{8C53D24A-06D3-4EEA-AECE-B383EBA00A04}" srcOrd="1" destOrd="0" presId="urn:microsoft.com/office/officeart/2005/8/layout/orgChart1#14"/>
    <dgm:cxn modelId="{7820CD76-5491-4218-888B-EB3DC55229E0}" srcId="{67333D1C-970A-4328-959C-20E561884A3C}" destId="{A97D434A-D361-4638-AD64-F7A687929CFD}" srcOrd="3" destOrd="0" parTransId="{33294D7B-A647-40E1-8448-DF009ED33063}" sibTransId="{94002240-88DA-4CB3-AAAD-C4DDEFD1F69C}"/>
    <dgm:cxn modelId="{CF3E4A57-D4D6-4124-B4A0-8259D4C41BF0}" type="presOf" srcId="{8379BC08-2DD6-40D0-BF98-F761B7B86B80}" destId="{3C23157A-21B8-417B-8BCE-EFE699290456}" srcOrd="0" destOrd="0" presId="urn:microsoft.com/office/officeart/2005/8/layout/orgChart1#14"/>
    <dgm:cxn modelId="{E93E687A-20DF-497E-9AC2-72F8CE3D83F3}" type="presOf" srcId="{386733A6-9B36-4DF3-8560-E5891E9450CC}" destId="{A3F77182-09BF-4744-B2F1-4BBA3A12E847}" srcOrd="0" destOrd="0" presId="urn:microsoft.com/office/officeart/2005/8/layout/orgChart1#14"/>
    <dgm:cxn modelId="{AE55337B-70D1-4B5D-87AC-539E9C136AE2}" type="presOf" srcId="{84CBB580-D149-4FDD-9F3D-93832FC83EDC}" destId="{EBC83D7B-9A9E-4C6D-B537-4F7861FDA918}" srcOrd="0" destOrd="0" presId="urn:microsoft.com/office/officeart/2005/8/layout/orgChart1#14"/>
    <dgm:cxn modelId="{AC46647B-2C16-472A-B7D4-69D5BB183B59}" type="presOf" srcId="{BF59D862-B70D-4F0A-8854-0C67EBAF7E51}" destId="{FC62D4B7-5283-4A30-B147-1B835BBE0CE1}" srcOrd="1" destOrd="0" presId="urn:microsoft.com/office/officeart/2005/8/layout/orgChart1#14"/>
    <dgm:cxn modelId="{6507A280-0AAD-4873-AA72-8BA7B9095A34}" type="presOf" srcId="{C118BF05-186C-411F-94F0-1601E824D233}" destId="{1EC8C295-71FD-491E-92AD-3572BD05C3F9}" srcOrd="0" destOrd="0" presId="urn:microsoft.com/office/officeart/2005/8/layout/orgChart1#14"/>
    <dgm:cxn modelId="{1A28E980-3E12-4AD2-B433-13E5AC29D3CD}" srcId="{05F808D9-6407-4DC0-AA86-9123DC02FCB8}" destId="{67333D1C-970A-4328-959C-20E561884A3C}" srcOrd="0" destOrd="0" parTransId="{D346EEA2-3016-4FA6-B897-EA329EAB2BEE}" sibTransId="{7697A9F8-1EC1-469C-BEF3-0C0733347EF9}"/>
    <dgm:cxn modelId="{404A0191-4A87-4EB4-A4CA-E00BD313EE8C}" type="presOf" srcId="{6DF5C6AD-F643-4228-83C2-1A236D2F08F2}" destId="{7AE4013C-4FF3-4FD7-859A-3440AE1897BA}" srcOrd="0" destOrd="0" presId="urn:microsoft.com/office/officeart/2005/8/layout/orgChart1#14"/>
    <dgm:cxn modelId="{C68E7692-8410-4C86-833A-11CD2EDA3AE7}" type="presOf" srcId="{21B0C13D-C764-4E54-BB37-F9780F9CBF30}" destId="{95495C12-1447-418F-BD38-264367A86641}" srcOrd="0" destOrd="0" presId="urn:microsoft.com/office/officeart/2005/8/layout/orgChart1#14"/>
    <dgm:cxn modelId="{D6131B96-D72B-4AEC-998F-B5D0A3E108BF}" type="presOf" srcId="{7EB14B45-ACE6-45D4-8080-09C6EE0FBCF1}" destId="{1285F05E-2B02-43E2-AD6C-3837EFEF3502}" srcOrd="0" destOrd="0" presId="urn:microsoft.com/office/officeart/2005/8/layout/orgChart1#14"/>
    <dgm:cxn modelId="{CA352299-C4CB-40CA-B0C9-47193FEE6F09}" srcId="{67333D1C-970A-4328-959C-20E561884A3C}" destId="{36F18528-C9C1-4797-AF1D-879CA7E68E7A}" srcOrd="6" destOrd="0" parTransId="{4B80EF6E-EB48-4B03-9F82-3E16AD5EADDE}" sibTransId="{29799977-30E6-437C-A824-AD884D45E62F}"/>
    <dgm:cxn modelId="{4C79BD99-8785-4069-97F5-699A403A16F6}" type="presOf" srcId="{833A96C5-23FA-406E-80A2-705B32C95D54}" destId="{01CF6637-06C7-4E72-91C4-8C1CC9780A6E}" srcOrd="0" destOrd="0" presId="urn:microsoft.com/office/officeart/2005/8/layout/orgChart1#14"/>
    <dgm:cxn modelId="{C61ECA9A-37C9-4D5D-AE06-EDDDF50DD1C4}" type="presOf" srcId="{FD9AA4F1-C87D-46D0-B921-2A6B8C60CA47}" destId="{3A8B14CF-1E58-4F27-BD47-0B22B90A0A95}" srcOrd="0" destOrd="0" presId="urn:microsoft.com/office/officeart/2005/8/layout/orgChart1#14"/>
    <dgm:cxn modelId="{288A0B9B-C61C-4F30-B496-0D5FA2FC48C4}" srcId="{0CF9C4C7-337B-48AC-9F41-674533072C54}" destId="{EC051B7D-C5FD-40BA-AA0A-496022580511}" srcOrd="1" destOrd="0" parTransId="{48848EE3-D599-4A41-A65E-D159DE0D8316}" sibTransId="{8299B106-6A8B-4ADB-9EF4-3037EFAF93D9}"/>
    <dgm:cxn modelId="{C23E029D-7D47-4225-9C98-827D41D66880}" type="presOf" srcId="{F5ECA7B8-0AEB-4DB6-84D5-B4E5666EE9AB}" destId="{B90E5BDF-93AF-4444-92EC-7D7C8D2BEC44}" srcOrd="1" destOrd="0" presId="urn:microsoft.com/office/officeart/2005/8/layout/orgChart1#14"/>
    <dgm:cxn modelId="{736FF29D-80DA-4D46-BB5E-7FDEB741F9FB}" srcId="{A97D434A-D361-4638-AD64-F7A687929CFD}" destId="{E8F18182-7044-4E26-A69E-824327CFF73A}" srcOrd="3" destOrd="0" parTransId="{7EB14B45-ACE6-45D4-8080-09C6EE0FBCF1}" sibTransId="{8C9785DC-5F7D-40A5-B917-26D098A042E5}"/>
    <dgm:cxn modelId="{6485689E-9878-4876-97F7-B93DE015659F}" srcId="{F5ECA7B8-0AEB-4DB6-84D5-B4E5666EE9AB}" destId="{D16F0ADC-372F-4D97-A77C-0C0909722349}" srcOrd="0" destOrd="0" parTransId="{C5A4F9CC-42D7-46D8-A1DE-6C66323928CB}" sibTransId="{E2849FED-9E23-45DC-93EA-80809298B79B}"/>
    <dgm:cxn modelId="{D977A69E-EEFA-43E9-AB11-49D4A6FDB726}" type="presOf" srcId="{51F6FA5E-F5F6-4B54-94F7-A39E97A9A55F}" destId="{6723055A-E07D-4E27-B587-69A4356CC4B9}" srcOrd="0" destOrd="0" presId="urn:microsoft.com/office/officeart/2005/8/layout/orgChart1#14"/>
    <dgm:cxn modelId="{825CF69F-DE19-4498-8CD1-036605A40363}" type="presOf" srcId="{D43384F5-64D1-433D-8E11-B83EF1B96187}" destId="{62FD2386-55DF-41F6-84C4-F1147885E1E5}" srcOrd="0" destOrd="0" presId="urn:microsoft.com/office/officeart/2005/8/layout/orgChart1#14"/>
    <dgm:cxn modelId="{43DA75A1-44B4-4926-A4A2-E02A4E6010C7}" type="presOf" srcId="{7E5D4E41-EC64-4E00-817C-A7C5CE912991}" destId="{44C3D00A-497D-4204-8F0B-EC4B226409A1}" srcOrd="1" destOrd="0" presId="urn:microsoft.com/office/officeart/2005/8/layout/orgChart1#14"/>
    <dgm:cxn modelId="{9D9ECBA1-AAE4-4F40-9B14-B98E0F885BD9}" type="presOf" srcId="{E924F5E2-53D8-49AE-86FD-633D089891FB}" destId="{AB1F294E-4B4B-46D0-9922-43C9723EFD3D}" srcOrd="0" destOrd="0" presId="urn:microsoft.com/office/officeart/2005/8/layout/orgChart1#14"/>
    <dgm:cxn modelId="{C323E3A2-FD9C-49C9-95F0-4F34B41C414E}" type="presOf" srcId="{C5A4F9CC-42D7-46D8-A1DE-6C66323928CB}" destId="{59005B1F-8383-459D-B34D-8A217AF6BB2A}" srcOrd="0" destOrd="0" presId="urn:microsoft.com/office/officeart/2005/8/layout/orgChart1#14"/>
    <dgm:cxn modelId="{54E18BA3-7175-4375-8190-075FE8E186B3}" srcId="{67333D1C-970A-4328-959C-20E561884A3C}" destId="{E924F5E2-53D8-49AE-86FD-633D089891FB}" srcOrd="7" destOrd="0" parTransId="{FD0BDA44-1B06-417B-80FC-43C9DB5BBFB3}" sibTransId="{D1731E1F-8508-4792-9CDF-4868F3E6D5D8}"/>
    <dgm:cxn modelId="{8629B5A3-2076-4197-B242-E89D3C118706}" type="presOf" srcId="{21761163-9C2B-47DC-805D-1B2DCE429322}" destId="{C8903652-7DCB-430D-A426-B40B7544B462}" srcOrd="0" destOrd="0" presId="urn:microsoft.com/office/officeart/2005/8/layout/orgChart1#14"/>
    <dgm:cxn modelId="{9783B8A6-CE0A-4FDC-A7BE-3AB1533816AF}" type="presOf" srcId="{A8B36D9B-90EB-46D6-BEC9-B6DFC9E60F44}" destId="{C3F804A9-FE2F-41DB-85F4-A327E369C323}" srcOrd="1" destOrd="0" presId="urn:microsoft.com/office/officeart/2005/8/layout/orgChart1#14"/>
    <dgm:cxn modelId="{421768A9-D356-4111-B51A-0F20C6623DA4}" type="presOf" srcId="{A0673886-5CC7-415A-A98E-C260BAC73350}" destId="{40E5E80B-6062-45D9-8476-0A5325735BC5}" srcOrd="1" destOrd="0" presId="urn:microsoft.com/office/officeart/2005/8/layout/orgChart1#14"/>
    <dgm:cxn modelId="{08CF36AB-B8C9-45EC-B697-816EFF763971}" type="presOf" srcId="{5CD517B6-3E5F-4F78-95EF-A6782210A148}" destId="{6F3CDFD1-0F80-4E80-AC58-769B8F9FBC3F}" srcOrd="0" destOrd="0" presId="urn:microsoft.com/office/officeart/2005/8/layout/orgChart1#14"/>
    <dgm:cxn modelId="{864268AC-593E-4F21-ACFB-034FB5751862}" srcId="{D4BDA879-541C-46FC-A771-77A114D3F4F9}" destId="{5B9A6AD3-FD67-474B-97EF-49D42C84A781}" srcOrd="3" destOrd="0" parTransId="{2B1D7023-6664-4CA3-9367-9FED0826E243}" sibTransId="{F863B6D1-55A6-4191-825A-F29B1AD9B9B6}"/>
    <dgm:cxn modelId="{F612B2AC-CF68-454F-A25E-FA498E55EBD3}" type="presOf" srcId="{CA3734AE-F9A0-4483-8BCF-07277BC47A6E}" destId="{A64D7AA5-07F8-4743-B446-E4BFEC695B4A}" srcOrd="0" destOrd="0" presId="urn:microsoft.com/office/officeart/2005/8/layout/orgChart1#14"/>
    <dgm:cxn modelId="{6620E7B0-7142-46DB-9558-B14A799B90E9}" type="presOf" srcId="{45774033-B5D4-40CD-8B7A-D835743B4F7A}" destId="{5223131D-B335-4195-BF78-605882C20B48}" srcOrd="1" destOrd="0" presId="urn:microsoft.com/office/officeart/2005/8/layout/orgChart1#14"/>
    <dgm:cxn modelId="{228F4FB1-335E-4E1A-BE68-8375131B074A}" type="presOf" srcId="{4F8E1AF3-3474-4144-9ED6-73BAE460347F}" destId="{A987325D-0F9B-48A1-AD5E-7584AFF1822B}" srcOrd="1" destOrd="0" presId="urn:microsoft.com/office/officeart/2005/8/layout/orgChart1#14"/>
    <dgm:cxn modelId="{421260B2-684F-4FF3-9CA6-405C5834AD47}" type="presOf" srcId="{A8FD0107-417D-411E-8F48-7A701A9F8ED4}" destId="{DB739A3E-2429-4A44-A6E3-2DCC9ED33C04}" srcOrd="0" destOrd="0" presId="urn:microsoft.com/office/officeart/2005/8/layout/orgChart1#14"/>
    <dgm:cxn modelId="{42C867B2-684C-471B-B625-042DAA5520AC}" type="presOf" srcId="{4F8E1AF3-3474-4144-9ED6-73BAE460347F}" destId="{1A48BED7-089C-4587-A79C-6AC34811C2F5}" srcOrd="0" destOrd="0" presId="urn:microsoft.com/office/officeart/2005/8/layout/orgChart1#14"/>
    <dgm:cxn modelId="{A3CF88B3-1164-4679-9912-AA231CFEC87F}" type="presOf" srcId="{54B1AAF8-79E7-4E7E-A23C-6E9DD6688EA9}" destId="{E76727B9-4103-474A-9B42-37E0592550C8}" srcOrd="1" destOrd="0" presId="urn:microsoft.com/office/officeart/2005/8/layout/orgChart1#14"/>
    <dgm:cxn modelId="{6955C5B5-F088-425C-BA6E-EBB04843A831}" type="presOf" srcId="{5B8BC69D-0BA9-414F-8B04-624ACCFF8D06}" destId="{D70C2CDC-51A0-4A11-8A1A-78419277338C}" srcOrd="0" destOrd="0" presId="urn:microsoft.com/office/officeart/2005/8/layout/orgChart1#14"/>
    <dgm:cxn modelId="{BA70FCB5-88CB-4369-8151-A71773352930}" type="presOf" srcId="{EC051B7D-C5FD-40BA-AA0A-496022580511}" destId="{152BD3EC-F52F-4C7A-88A8-6D612D0B066E}" srcOrd="1" destOrd="0" presId="urn:microsoft.com/office/officeart/2005/8/layout/orgChart1#14"/>
    <dgm:cxn modelId="{F4F72AB8-66F2-40F9-84E7-E8EE8CBE88E1}" srcId="{D4BDA879-541C-46FC-A771-77A114D3F4F9}" destId="{4F8E1AF3-3474-4144-9ED6-73BAE460347F}" srcOrd="1" destOrd="0" parTransId="{7D541D86-4532-4589-92EC-1A96D13CEBC2}" sibTransId="{40BB2212-C093-4CF8-AF5C-153967F04869}"/>
    <dgm:cxn modelId="{422507B9-2A5E-4E29-8A62-C525DF53C0BB}" srcId="{67333D1C-970A-4328-959C-20E561884A3C}" destId="{21B0C13D-C764-4E54-BB37-F9780F9CBF30}" srcOrd="1" destOrd="0" parTransId="{13001945-8221-4947-93C8-2B0C6213BDF5}" sibTransId="{77BA0EC6-7441-46B1-A8E0-5A77977AE276}"/>
    <dgm:cxn modelId="{493769BC-CC5F-475E-8633-E79C3DE0CC3E}" srcId="{F5ECA7B8-0AEB-4DB6-84D5-B4E5666EE9AB}" destId="{84ED3FA2-A4E9-4AAD-BACA-620BCCDC6F27}" srcOrd="3" destOrd="0" parTransId="{9A466093-035A-45B2-9B51-4B9D41BB522A}" sibTransId="{261C073E-6915-47C5-885C-9C5DE1EC2916}"/>
    <dgm:cxn modelId="{3993D9C1-FD78-4446-BA58-FD21718B9CA3}" type="presOf" srcId="{F5ECA7B8-0AEB-4DB6-84D5-B4E5666EE9AB}" destId="{A61A5B77-5751-417B-9525-7455096997B2}" srcOrd="0" destOrd="0" presId="urn:microsoft.com/office/officeart/2005/8/layout/orgChart1#14"/>
    <dgm:cxn modelId="{0ABA32C3-3882-4919-8473-1D17F16BD11D}" type="presOf" srcId="{05F808D9-6407-4DC0-AA86-9123DC02FCB8}" destId="{1F6857EC-B54E-4E59-B211-04B3319965E2}" srcOrd="0" destOrd="0" presId="urn:microsoft.com/office/officeart/2005/8/layout/orgChart1#14"/>
    <dgm:cxn modelId="{97616AC4-ABCB-409C-934D-55EE014D5787}" type="presOf" srcId="{791C9F6C-49EA-4575-B8A7-97A657EDFEFF}" destId="{8BCA9DA9-B40F-4E35-AFAC-7E7EF6D22469}" srcOrd="1" destOrd="0" presId="urn:microsoft.com/office/officeart/2005/8/layout/orgChart1#14"/>
    <dgm:cxn modelId="{CD3D81C5-CD3B-4420-ACC5-86EF4684D257}" type="presOf" srcId="{51F6FA5E-F5F6-4B54-94F7-A39E97A9A55F}" destId="{85FC7822-EBA4-41EB-98FA-8168A62E2890}" srcOrd="1" destOrd="0" presId="urn:microsoft.com/office/officeart/2005/8/layout/orgChart1#14"/>
    <dgm:cxn modelId="{C77085C8-2232-46B6-A2CF-0714729E5701}" type="presOf" srcId="{B0D636AE-B743-474A-B5DD-E82D0BAB3989}" destId="{44B71CCE-700C-471E-B9D1-DA5558592441}" srcOrd="0" destOrd="0" presId="urn:microsoft.com/office/officeart/2005/8/layout/orgChart1#14"/>
    <dgm:cxn modelId="{AF60E0CB-B0E4-4B02-8818-F99B0761F959}" srcId="{A97D434A-D361-4638-AD64-F7A687929CFD}" destId="{4EF8987E-34D0-400C-AE63-7FCF561E1FDC}" srcOrd="0" destOrd="0" parTransId="{E0D426BE-31D2-4ED8-BDEE-D64F9F659E80}" sibTransId="{6DF6EC1A-E1AB-4DB2-BD92-5FB4EEC56074}"/>
    <dgm:cxn modelId="{E84EA4CC-8341-4C1B-865D-591E3DC0809E}" type="presOf" srcId="{45774033-B5D4-40CD-8B7A-D835743B4F7A}" destId="{202DEF2D-6461-4331-9F0A-827B3A1DDEBC}" srcOrd="0" destOrd="0" presId="urn:microsoft.com/office/officeart/2005/8/layout/orgChart1#14"/>
    <dgm:cxn modelId="{F46A2BCE-D76E-4EC2-A086-15943CA8C634}" type="presOf" srcId="{D43384F5-64D1-433D-8E11-B83EF1B96187}" destId="{3BDF6DE8-2E01-4106-BE67-8153B718EBF3}" srcOrd="1" destOrd="0" presId="urn:microsoft.com/office/officeart/2005/8/layout/orgChart1#14"/>
    <dgm:cxn modelId="{D9AC1FD0-C502-4D06-9D2C-C0E7CB95A77B}" type="presOf" srcId="{D022DEBA-9948-4D2C-A9BD-75D6467C77B7}" destId="{AEEB2DAF-DA96-4A19-8214-48AE44E2CD04}" srcOrd="0" destOrd="0" presId="urn:microsoft.com/office/officeart/2005/8/layout/orgChart1#14"/>
    <dgm:cxn modelId="{A69C4AD0-68E0-46CC-952B-4EF09CD83489}" type="presOf" srcId="{A4E3DF5D-9C6A-4733-91A9-27DB9E647E56}" destId="{4074046E-3328-4709-B1F8-639581A95A2E}" srcOrd="0" destOrd="0" presId="urn:microsoft.com/office/officeart/2005/8/layout/orgChart1#14"/>
    <dgm:cxn modelId="{314AF0D1-C80B-467F-9C24-A2DE7BC20117}" type="presOf" srcId="{36F18528-C9C1-4797-AF1D-879CA7E68E7A}" destId="{E7E2C5B0-BEC8-497B-AF8F-FAEA815EB711}" srcOrd="1" destOrd="0" presId="urn:microsoft.com/office/officeart/2005/8/layout/orgChart1#14"/>
    <dgm:cxn modelId="{5CD142D5-FAC9-401B-86A5-E06D05E08B4B}" type="presOf" srcId="{8A33A5C5-5C8B-40B6-8385-4BB2798E6343}" destId="{CD4FF9DB-4A9E-4118-AC0A-90C1B6D03D5F}" srcOrd="0" destOrd="0" presId="urn:microsoft.com/office/officeart/2005/8/layout/orgChart1#14"/>
    <dgm:cxn modelId="{B2CCF2D5-63D7-42E4-9668-997E90FB05C4}" type="presOf" srcId="{D7666338-B473-4E8A-BE6B-657FACEAF739}" destId="{9CA708CD-5B22-4A06-B2FF-B525B919DB13}" srcOrd="0" destOrd="0" presId="urn:microsoft.com/office/officeart/2005/8/layout/orgChart1#14"/>
    <dgm:cxn modelId="{F23224D7-9012-463D-A126-208297EBC512}" type="presOf" srcId="{0CF9C4C7-337B-48AC-9F41-674533072C54}" destId="{39CE872D-A0E2-44C1-8DB7-6D7CFDA1EC03}" srcOrd="1" destOrd="0" presId="urn:microsoft.com/office/officeart/2005/8/layout/orgChart1#14"/>
    <dgm:cxn modelId="{9497E0D7-883D-4A34-A7FC-E4A06ED43E7B}" type="presOf" srcId="{CA0D764C-8B81-4887-8BCD-BE4512781D34}" destId="{DE5A1BCF-DE2F-4BEC-B357-94C6463B3DF4}" srcOrd="0" destOrd="0" presId="urn:microsoft.com/office/officeart/2005/8/layout/orgChart1#14"/>
    <dgm:cxn modelId="{7899BBD8-540A-4566-96E5-6B96FCE12440}" srcId="{67333D1C-970A-4328-959C-20E561884A3C}" destId="{F5ECA7B8-0AEB-4DB6-84D5-B4E5666EE9AB}" srcOrd="4" destOrd="0" parTransId="{5F3B5465-ABA8-433D-AD69-7C0AC50D1787}" sibTransId="{CB934A84-2C6F-4FE6-8F8D-EB91A4494723}"/>
    <dgm:cxn modelId="{F66201D9-3A8A-4468-B7E3-E2FD92A48037}" srcId="{D4BDA879-541C-46FC-A771-77A114D3F4F9}" destId="{7E5D4E41-EC64-4E00-817C-A7C5CE912991}" srcOrd="0" destOrd="0" parTransId="{22F73D7A-8ACB-44E3-B06B-1F733812BA6A}" sibTransId="{1DF6D84E-91E2-4B18-AB98-AF4187DDC21E}"/>
    <dgm:cxn modelId="{D5C90BDB-E73E-4F5A-B653-F629EC6014D5}" type="presOf" srcId="{54B1AAF8-79E7-4E7E-A23C-6E9DD6688EA9}" destId="{B48BC371-9E80-40B8-B6B9-186191F98189}" srcOrd="0" destOrd="0" presId="urn:microsoft.com/office/officeart/2005/8/layout/orgChart1#14"/>
    <dgm:cxn modelId="{2C9850DB-DCDE-44CF-BE21-7DF2D4B983AA}" type="presOf" srcId="{A06B9425-CAA3-426C-A854-4CE5B43D6081}" destId="{1AD0DC40-606E-44DA-B040-31C03B6402BB}" srcOrd="0" destOrd="0" presId="urn:microsoft.com/office/officeart/2005/8/layout/orgChart1#14"/>
    <dgm:cxn modelId="{7100B4DB-ED94-4F5E-90C3-8CF99201D4EE}" type="presOf" srcId="{0CF9C4C7-337B-48AC-9F41-674533072C54}" destId="{E89C89A0-4725-41DE-A5D6-4A6C353D8F16}" srcOrd="0" destOrd="0" presId="urn:microsoft.com/office/officeart/2005/8/layout/orgChart1#14"/>
    <dgm:cxn modelId="{271F09DD-9452-479A-972E-FEB03DC804EA}" type="presOf" srcId="{4EF8987E-34D0-400C-AE63-7FCF561E1FDC}" destId="{EDB4CA83-4FBF-4381-80DA-271F2DE568CE}" srcOrd="0" destOrd="0" presId="urn:microsoft.com/office/officeart/2005/8/layout/orgChart1#14"/>
    <dgm:cxn modelId="{62B40FE1-1C61-459B-A4A9-7F4723EFB7B4}" type="presOf" srcId="{C5B362A1-0A4A-4955-8436-A5644DD00128}" destId="{CBFABC11-8E0F-4E4C-873B-2FA0DE04983C}" srcOrd="0" destOrd="0" presId="urn:microsoft.com/office/officeart/2005/8/layout/orgChart1#14"/>
    <dgm:cxn modelId="{652116E2-6837-45E9-BD41-05B0014B08F2}" type="presOf" srcId="{D090E1E0-A687-4A82-A129-3DF7B4CB6E50}" destId="{7727153A-FF80-488A-9D79-DAA67BC6D723}" srcOrd="0" destOrd="0" presId="urn:microsoft.com/office/officeart/2005/8/layout/orgChart1#14"/>
    <dgm:cxn modelId="{D47299E3-1EE2-4153-B26B-7D4CC044AE59}" type="presOf" srcId="{67333D1C-970A-4328-959C-20E561884A3C}" destId="{066A7A42-99A5-41AF-B864-4E29DC194AC3}" srcOrd="1" destOrd="0" presId="urn:microsoft.com/office/officeart/2005/8/layout/orgChart1#14"/>
    <dgm:cxn modelId="{6BED3AE4-5344-4DFF-A349-690AB7BA745D}" type="presOf" srcId="{5F3B5465-ABA8-433D-AD69-7C0AC50D1787}" destId="{8ED3DF83-6F1E-4C3A-BF89-B2B002CEBA9B}" srcOrd="0" destOrd="0" presId="urn:microsoft.com/office/officeart/2005/8/layout/orgChart1#14"/>
    <dgm:cxn modelId="{05F3DFE4-BF94-4341-AB13-9B63CBC9C748}" srcId="{E924F5E2-53D8-49AE-86FD-633D089891FB}" destId="{0A6F7CA4-6C70-4184-B771-A19EE020B63C}" srcOrd="0" destOrd="0" parTransId="{D090E1E0-A687-4A82-A129-3DF7B4CB6E50}" sibTransId="{8C6337A2-9A23-4902-B3EE-9DA2622383F3}"/>
    <dgm:cxn modelId="{DC62CCEB-B1D7-42AD-98FF-D60ED6C7A181}" type="presOf" srcId="{A00766D2-53FA-4D26-ACAC-78FAAD04AD7E}" destId="{E70F9689-CBC6-4FB7-9848-C2BF63A018CE}" srcOrd="1" destOrd="0" presId="urn:microsoft.com/office/officeart/2005/8/layout/orgChart1#14"/>
    <dgm:cxn modelId="{2CDA44EC-F68E-4744-8135-D60B02EFCF81}" srcId="{CA0D764C-8B81-4887-8BCD-BE4512781D34}" destId="{A8FD0107-417D-411E-8F48-7A701A9F8ED4}" srcOrd="0" destOrd="0" parTransId="{7FC0A44B-DA80-429F-B003-370EA9A66913}" sibTransId="{AEE93BC7-7128-446B-98D8-423D3285AE47}"/>
    <dgm:cxn modelId="{C780F1EE-DF1E-432F-A798-F238BE7AD995}" type="presOf" srcId="{D16F0ADC-372F-4D97-A77C-0C0909722349}" destId="{E4A7965E-FA57-492A-8133-D57DC1255927}" srcOrd="0" destOrd="0" presId="urn:microsoft.com/office/officeart/2005/8/layout/orgChart1#14"/>
    <dgm:cxn modelId="{CB251CF2-BFF5-4290-B7FB-46B19F9D188C}" srcId="{B27497FA-CE22-43B3-8C17-A85310C8C899}" destId="{C5B362A1-0A4A-4955-8436-A5644DD00128}" srcOrd="0" destOrd="0" parTransId="{C6F843E8-E62F-48A0-8B24-6E63E1AF3FF0}" sibTransId="{FB05B822-7733-471A-AE8B-4C8669D0BABF}"/>
    <dgm:cxn modelId="{F6F7E7F2-1F13-41E5-A071-ECFAACBA7043}" type="presOf" srcId="{A8B36D9B-90EB-46D6-BEC9-B6DFC9E60F44}" destId="{BA7C0D3F-390C-4B71-BD53-56BAD0BEA99D}" srcOrd="0" destOrd="0" presId="urn:microsoft.com/office/officeart/2005/8/layout/orgChart1#14"/>
    <dgm:cxn modelId="{67AD0FF4-A632-4085-B432-9263E5E38FF4}" type="presOf" srcId="{4EF8987E-34D0-400C-AE63-7FCF561E1FDC}" destId="{96767D62-C71C-4AD3-80DD-216B5F52CA8B}" srcOrd="1" destOrd="0" presId="urn:microsoft.com/office/officeart/2005/8/layout/orgChart1#14"/>
    <dgm:cxn modelId="{70ED1BF4-E641-415C-97D0-2D3F45CC8690}" type="presOf" srcId="{84ED3FA2-A4E9-4AAD-BACA-620BCCDC6F27}" destId="{FFB2E7B6-01B8-485A-A403-6F6B2B6B9251}" srcOrd="1" destOrd="0" presId="urn:microsoft.com/office/officeart/2005/8/layout/orgChart1#14"/>
    <dgm:cxn modelId="{4FC65FF9-32BA-4858-A127-81BAFA954F77}" srcId="{CA0D764C-8B81-4887-8BCD-BE4512781D34}" destId="{B0D636AE-B743-474A-B5DD-E82D0BAB3989}" srcOrd="2" destOrd="0" parTransId="{F9FAA5EC-D00B-495A-89AE-1A24EF3A3AC0}" sibTransId="{6FD30F74-1855-447F-BA83-90A246008786}"/>
    <dgm:cxn modelId="{52C2B4FA-17B6-469E-99B3-B45004940D9C}" type="presOf" srcId="{7FC0A44B-DA80-429F-B003-370EA9A66913}" destId="{CAEEC263-2765-423D-8CD9-7DFC7B9A4F42}" srcOrd="0" destOrd="0" presId="urn:microsoft.com/office/officeart/2005/8/layout/orgChart1#14"/>
    <dgm:cxn modelId="{002813FB-1714-4CB9-9A93-7ACD9B09DEE4}" type="presOf" srcId="{5B9A6AD3-FD67-474B-97EF-49D42C84A781}" destId="{9C14ADC8-22C0-4001-9D1D-7585B6D359C7}" srcOrd="1" destOrd="0" presId="urn:microsoft.com/office/officeart/2005/8/layout/orgChart1#14"/>
    <dgm:cxn modelId="{192649FC-C56E-4E88-884E-6383E1F41045}" srcId="{67333D1C-970A-4328-959C-20E561884A3C}" destId="{D4BDA879-541C-46FC-A771-77A114D3F4F9}" srcOrd="0" destOrd="0" parTransId="{76B19701-F65D-4850-B198-99AB99EE03BA}" sibTransId="{986E7977-3864-48B7-B5C7-5AA86AD206AB}"/>
    <dgm:cxn modelId="{321251FD-F423-47C7-9EAF-2DAA69E8B198}" srcId="{0CF9C4C7-337B-48AC-9F41-674533072C54}" destId="{5B8BC69D-0BA9-414F-8B04-624ACCFF8D06}" srcOrd="2" destOrd="0" parTransId="{FD9AA4F1-C87D-46D0-B921-2A6B8C60CA47}" sibTransId="{84C864BC-9497-4078-B8CF-1E6CE15DE727}"/>
    <dgm:cxn modelId="{DC078609-5A26-484B-BA5E-7C9BDB59C89D}" type="presParOf" srcId="{1F6857EC-B54E-4E59-B211-04B3319965E2}" destId="{7F671636-C859-4609-A9E6-80CAB5B27D6F}" srcOrd="0" destOrd="0" presId="urn:microsoft.com/office/officeart/2005/8/layout/orgChart1#14"/>
    <dgm:cxn modelId="{619EEBF6-B68B-41E0-8C16-8CC72BAF96D6}" type="presParOf" srcId="{7F671636-C859-4609-A9E6-80CAB5B27D6F}" destId="{0DBC9486-CFAD-49E3-B264-4C725FD50485}" srcOrd="0" destOrd="0" presId="urn:microsoft.com/office/officeart/2005/8/layout/orgChart1#14"/>
    <dgm:cxn modelId="{735CD387-E6A2-4D70-9317-E7D857879603}" type="presParOf" srcId="{0DBC9486-CFAD-49E3-B264-4C725FD50485}" destId="{B49ECE71-A630-4377-8953-6C1E2910C55B}" srcOrd="0" destOrd="0" presId="urn:microsoft.com/office/officeart/2005/8/layout/orgChart1#14"/>
    <dgm:cxn modelId="{E82AF021-F3BA-4B8A-9980-F4266892AF7B}" type="presParOf" srcId="{0DBC9486-CFAD-49E3-B264-4C725FD50485}" destId="{066A7A42-99A5-41AF-B864-4E29DC194AC3}" srcOrd="1" destOrd="0" presId="urn:microsoft.com/office/officeart/2005/8/layout/orgChart1#14"/>
    <dgm:cxn modelId="{FC27D290-61F0-457C-A955-87D1C077C04E}" type="presParOf" srcId="{7F671636-C859-4609-A9E6-80CAB5B27D6F}" destId="{19D79E6B-E08F-484D-8411-28A93E41C31A}" srcOrd="1" destOrd="0" presId="urn:microsoft.com/office/officeart/2005/8/layout/orgChart1#14"/>
    <dgm:cxn modelId="{33E87949-33F1-4492-A592-69FBC2614CA1}" type="presParOf" srcId="{19D79E6B-E08F-484D-8411-28A93E41C31A}" destId="{E1A0F474-6C89-4A66-B3A1-BB15C129A196}" srcOrd="0" destOrd="0" presId="urn:microsoft.com/office/officeart/2005/8/layout/orgChart1#14"/>
    <dgm:cxn modelId="{B531E9B6-CF7D-40DA-AEA0-4169BA54F7ED}" type="presParOf" srcId="{19D79E6B-E08F-484D-8411-28A93E41C31A}" destId="{C6C90740-4BAA-46FE-85D8-B25481B4916F}" srcOrd="1" destOrd="0" presId="urn:microsoft.com/office/officeart/2005/8/layout/orgChart1#14"/>
    <dgm:cxn modelId="{10F4B468-DD6D-417C-80C6-883A7A0A12BA}" type="presParOf" srcId="{C6C90740-4BAA-46FE-85D8-B25481B4916F}" destId="{CCEDB928-23E6-409A-B7FB-96BC963FF971}" srcOrd="0" destOrd="0" presId="urn:microsoft.com/office/officeart/2005/8/layout/orgChart1#14"/>
    <dgm:cxn modelId="{28B341D4-FC5C-44BD-94E4-267A50FDCFC8}" type="presParOf" srcId="{CCEDB928-23E6-409A-B7FB-96BC963FF971}" destId="{DA2E65C3-5FB8-492B-8D80-1FC3D43CC163}" srcOrd="0" destOrd="0" presId="urn:microsoft.com/office/officeart/2005/8/layout/orgChart1#14"/>
    <dgm:cxn modelId="{113729BA-894B-4EAF-A5E6-BECF4BAA8506}" type="presParOf" srcId="{CCEDB928-23E6-409A-B7FB-96BC963FF971}" destId="{5BB97AB6-713D-4886-A197-013CC529E412}" srcOrd="1" destOrd="0" presId="urn:microsoft.com/office/officeart/2005/8/layout/orgChart1#14"/>
    <dgm:cxn modelId="{04E19DE8-87E4-4D54-A298-072329AA70DD}" type="presParOf" srcId="{C6C90740-4BAA-46FE-85D8-B25481B4916F}" destId="{899C9F9C-8686-4795-83B2-FC7180A345AF}" srcOrd="1" destOrd="0" presId="urn:microsoft.com/office/officeart/2005/8/layout/orgChart1#14"/>
    <dgm:cxn modelId="{0A656B62-753F-46CD-BC33-98FD6AEB26DD}" type="presParOf" srcId="{899C9F9C-8686-4795-83B2-FC7180A345AF}" destId="{C5B43839-3580-443A-B5AF-CC3EC641974C}" srcOrd="0" destOrd="0" presId="urn:microsoft.com/office/officeart/2005/8/layout/orgChart1#14"/>
    <dgm:cxn modelId="{787B27A5-7D3B-4794-9A49-E30C7EB4093A}" type="presParOf" srcId="{899C9F9C-8686-4795-83B2-FC7180A345AF}" destId="{58E0512D-D59C-477A-8AC3-6A96688AAD1E}" srcOrd="1" destOrd="0" presId="urn:microsoft.com/office/officeart/2005/8/layout/orgChart1#14"/>
    <dgm:cxn modelId="{786692C2-2C73-4188-942D-E9216C9DC3C6}" type="presParOf" srcId="{58E0512D-D59C-477A-8AC3-6A96688AAD1E}" destId="{AA1C3C76-A5FD-41BF-A425-00FE7E0838B9}" srcOrd="0" destOrd="0" presId="urn:microsoft.com/office/officeart/2005/8/layout/orgChart1#14"/>
    <dgm:cxn modelId="{EA9C5FA4-0809-431B-9E44-A944B3A89FA3}" type="presParOf" srcId="{AA1C3C76-A5FD-41BF-A425-00FE7E0838B9}" destId="{8DCEF455-9AED-4F3A-83B7-E427D4D34DA4}" srcOrd="0" destOrd="0" presId="urn:microsoft.com/office/officeart/2005/8/layout/orgChart1#14"/>
    <dgm:cxn modelId="{17FB9CBB-876F-47E4-9F65-B63B5749442F}" type="presParOf" srcId="{AA1C3C76-A5FD-41BF-A425-00FE7E0838B9}" destId="{44C3D00A-497D-4204-8F0B-EC4B226409A1}" srcOrd="1" destOrd="0" presId="urn:microsoft.com/office/officeart/2005/8/layout/orgChart1#14"/>
    <dgm:cxn modelId="{24EE936E-B1FE-4E0B-B2EF-89AF240036BE}" type="presParOf" srcId="{58E0512D-D59C-477A-8AC3-6A96688AAD1E}" destId="{9D57EEC0-F7D3-4565-B1AF-2DFA7CB1EB3D}" srcOrd="1" destOrd="0" presId="urn:microsoft.com/office/officeart/2005/8/layout/orgChart1#14"/>
    <dgm:cxn modelId="{CEEA2579-B4E9-4295-A301-A42CA55D204A}" type="presParOf" srcId="{58E0512D-D59C-477A-8AC3-6A96688AAD1E}" destId="{B264186B-58E8-4F07-861D-5A30170406A3}" srcOrd="2" destOrd="0" presId="urn:microsoft.com/office/officeart/2005/8/layout/orgChart1#14"/>
    <dgm:cxn modelId="{FE0ADB8B-9C3C-4341-AD14-3863152A27D6}" type="presParOf" srcId="{899C9F9C-8686-4795-83B2-FC7180A345AF}" destId="{1EA5F15B-A01B-4807-888D-0F360D97021C}" srcOrd="2" destOrd="0" presId="urn:microsoft.com/office/officeart/2005/8/layout/orgChart1#14"/>
    <dgm:cxn modelId="{5DDBA86E-2E73-4522-AB01-BBCEE6053DDE}" type="presParOf" srcId="{899C9F9C-8686-4795-83B2-FC7180A345AF}" destId="{474B883B-AE64-4125-8C78-506BCD67AE8B}" srcOrd="3" destOrd="0" presId="urn:microsoft.com/office/officeart/2005/8/layout/orgChart1#14"/>
    <dgm:cxn modelId="{F5EAA68A-50CF-4984-B228-0D638CEF8CA9}" type="presParOf" srcId="{474B883B-AE64-4125-8C78-506BCD67AE8B}" destId="{1B1528A3-23A7-41FF-BB45-C07589AEA055}" srcOrd="0" destOrd="0" presId="urn:microsoft.com/office/officeart/2005/8/layout/orgChart1#14"/>
    <dgm:cxn modelId="{C176898D-BC61-4EA0-9595-35440DA28A47}" type="presParOf" srcId="{1B1528A3-23A7-41FF-BB45-C07589AEA055}" destId="{1A48BED7-089C-4587-A79C-6AC34811C2F5}" srcOrd="0" destOrd="0" presId="urn:microsoft.com/office/officeart/2005/8/layout/orgChart1#14"/>
    <dgm:cxn modelId="{AF5CC67D-321F-46BB-B965-9D1023805C2E}" type="presParOf" srcId="{1B1528A3-23A7-41FF-BB45-C07589AEA055}" destId="{A987325D-0F9B-48A1-AD5E-7584AFF1822B}" srcOrd="1" destOrd="0" presId="urn:microsoft.com/office/officeart/2005/8/layout/orgChart1#14"/>
    <dgm:cxn modelId="{75D32066-E26B-469C-BA5B-5701A398A31B}" type="presParOf" srcId="{474B883B-AE64-4125-8C78-506BCD67AE8B}" destId="{01933C3C-C672-4B0B-AB27-3E31D8F9DB73}" srcOrd="1" destOrd="0" presId="urn:microsoft.com/office/officeart/2005/8/layout/orgChart1#14"/>
    <dgm:cxn modelId="{5CDD232E-4561-4A1F-B3BA-0BE8A50E688B}" type="presParOf" srcId="{474B883B-AE64-4125-8C78-506BCD67AE8B}" destId="{DBEF32BA-629B-491A-AF96-9AF1753CC2A5}" srcOrd="2" destOrd="0" presId="urn:microsoft.com/office/officeart/2005/8/layout/orgChart1#14"/>
    <dgm:cxn modelId="{F042470E-7202-4828-837B-436C7FCB4744}" type="presParOf" srcId="{899C9F9C-8686-4795-83B2-FC7180A345AF}" destId="{36A35113-2E2B-4E42-913A-D464072F3B00}" srcOrd="4" destOrd="0" presId="urn:microsoft.com/office/officeart/2005/8/layout/orgChart1#14"/>
    <dgm:cxn modelId="{A3FA2EE2-01F1-4414-A327-125A42FF3CA0}" type="presParOf" srcId="{899C9F9C-8686-4795-83B2-FC7180A345AF}" destId="{29943B96-B40A-4C1D-A56D-90CD5B6C074F}" srcOrd="5" destOrd="0" presId="urn:microsoft.com/office/officeart/2005/8/layout/orgChart1#14"/>
    <dgm:cxn modelId="{A0E42BC3-686C-4C3B-A3E8-AD5A2725934F}" type="presParOf" srcId="{29943B96-B40A-4C1D-A56D-90CD5B6C074F}" destId="{AF7DDBEA-692B-4D66-A207-1554002425AC}" srcOrd="0" destOrd="0" presId="urn:microsoft.com/office/officeart/2005/8/layout/orgChart1#14"/>
    <dgm:cxn modelId="{20F9D4D6-6956-4AFF-A281-74399D017521}" type="presParOf" srcId="{AF7DDBEA-692B-4D66-A207-1554002425AC}" destId="{806B0F51-1F0A-47B9-88A3-CFFFB571469A}" srcOrd="0" destOrd="0" presId="urn:microsoft.com/office/officeart/2005/8/layout/orgChart1#14"/>
    <dgm:cxn modelId="{1034FF1D-5E85-4D2B-B17B-299B3BA75C04}" type="presParOf" srcId="{AF7DDBEA-692B-4D66-A207-1554002425AC}" destId="{0EE2A388-D964-4C24-BA0B-7A81B7FC7721}" srcOrd="1" destOrd="0" presId="urn:microsoft.com/office/officeart/2005/8/layout/orgChart1#14"/>
    <dgm:cxn modelId="{2E8B87FB-B4CE-4729-B4FD-8317E3CC8B79}" type="presParOf" srcId="{29943B96-B40A-4C1D-A56D-90CD5B6C074F}" destId="{E4155EBF-8FA9-488B-A7CC-E31DB0940CED}" srcOrd="1" destOrd="0" presId="urn:microsoft.com/office/officeart/2005/8/layout/orgChart1#14"/>
    <dgm:cxn modelId="{F0154DCC-62A8-4B7D-8F97-9840CC3D6D1D}" type="presParOf" srcId="{29943B96-B40A-4C1D-A56D-90CD5B6C074F}" destId="{D1A00A68-001A-428D-B9C7-74BEDF9ABC61}" srcOrd="2" destOrd="0" presId="urn:microsoft.com/office/officeart/2005/8/layout/orgChart1#14"/>
    <dgm:cxn modelId="{8F373FDB-262D-43FC-A518-5B7402B23EE2}" type="presParOf" srcId="{899C9F9C-8686-4795-83B2-FC7180A345AF}" destId="{85D4E47E-7DDC-4EED-9666-47E65F7CDD5B}" srcOrd="6" destOrd="0" presId="urn:microsoft.com/office/officeart/2005/8/layout/orgChart1#14"/>
    <dgm:cxn modelId="{5B1C7361-A032-4077-AE31-D7B08C69E698}" type="presParOf" srcId="{899C9F9C-8686-4795-83B2-FC7180A345AF}" destId="{85C07857-998F-489D-9AC1-5B287273187B}" srcOrd="7" destOrd="0" presId="urn:microsoft.com/office/officeart/2005/8/layout/orgChart1#14"/>
    <dgm:cxn modelId="{9AEBC134-5357-4E28-B44B-B01A741CD039}" type="presParOf" srcId="{85C07857-998F-489D-9AC1-5B287273187B}" destId="{6758BEA1-9E13-4FB4-AE95-22061A21D681}" srcOrd="0" destOrd="0" presId="urn:microsoft.com/office/officeart/2005/8/layout/orgChart1#14"/>
    <dgm:cxn modelId="{5F355D66-4163-4272-8C49-6D0F278481E6}" type="presParOf" srcId="{6758BEA1-9E13-4FB4-AE95-22061A21D681}" destId="{4EC78275-7F0B-492F-8C3B-6C0F4D1DA55D}" srcOrd="0" destOrd="0" presId="urn:microsoft.com/office/officeart/2005/8/layout/orgChart1#14"/>
    <dgm:cxn modelId="{C3EA7704-35BA-444F-B4B9-7FC9D9D77966}" type="presParOf" srcId="{6758BEA1-9E13-4FB4-AE95-22061A21D681}" destId="{9C14ADC8-22C0-4001-9D1D-7585B6D359C7}" srcOrd="1" destOrd="0" presId="urn:microsoft.com/office/officeart/2005/8/layout/orgChart1#14"/>
    <dgm:cxn modelId="{A9549C76-A7B8-49EC-8C80-D291D88FB8CA}" type="presParOf" srcId="{85C07857-998F-489D-9AC1-5B287273187B}" destId="{A9280E9A-4423-4F4B-B66D-A8F765F7177A}" srcOrd="1" destOrd="0" presId="urn:microsoft.com/office/officeart/2005/8/layout/orgChart1#14"/>
    <dgm:cxn modelId="{D5C444D3-D7C4-4B83-8106-3BAC06266362}" type="presParOf" srcId="{85C07857-998F-489D-9AC1-5B287273187B}" destId="{F30138DB-C845-4DEF-A5E3-E998B14F1FCB}" srcOrd="2" destOrd="0" presId="urn:microsoft.com/office/officeart/2005/8/layout/orgChart1#14"/>
    <dgm:cxn modelId="{C639DB69-3483-453D-B11C-60225D396998}" type="presParOf" srcId="{C6C90740-4BAA-46FE-85D8-B25481B4916F}" destId="{FE6C2E79-3858-4813-A181-1ABD24E039F9}" srcOrd="2" destOrd="0" presId="urn:microsoft.com/office/officeart/2005/8/layout/orgChart1#14"/>
    <dgm:cxn modelId="{4403BA37-6C7D-4A4A-B683-914B5DAF8D0E}" type="presParOf" srcId="{19D79E6B-E08F-484D-8411-28A93E41C31A}" destId="{1DB8B41C-0C46-454D-A6A9-2A93E3CD89CD}" srcOrd="2" destOrd="0" presId="urn:microsoft.com/office/officeart/2005/8/layout/orgChart1#14"/>
    <dgm:cxn modelId="{ECFD4042-A686-4FB3-8FE8-99E1C55F57ED}" type="presParOf" srcId="{19D79E6B-E08F-484D-8411-28A93E41C31A}" destId="{C43A62C0-46B7-4702-B6CE-AC04C8D39466}" srcOrd="3" destOrd="0" presId="urn:microsoft.com/office/officeart/2005/8/layout/orgChart1#14"/>
    <dgm:cxn modelId="{18D11D31-F0A5-4A6C-882E-DBBCAD431EE9}" type="presParOf" srcId="{C43A62C0-46B7-4702-B6CE-AC04C8D39466}" destId="{2FE96F92-689B-413B-8453-9DDFED17B7E7}" srcOrd="0" destOrd="0" presId="urn:microsoft.com/office/officeart/2005/8/layout/orgChart1#14"/>
    <dgm:cxn modelId="{96A683A9-C591-472B-82BB-6CE7F0C0504E}" type="presParOf" srcId="{2FE96F92-689B-413B-8453-9DDFED17B7E7}" destId="{95495C12-1447-418F-BD38-264367A86641}" srcOrd="0" destOrd="0" presId="urn:microsoft.com/office/officeart/2005/8/layout/orgChart1#14"/>
    <dgm:cxn modelId="{F89A2F0B-3271-4C9F-A976-05302B10E39D}" type="presParOf" srcId="{2FE96F92-689B-413B-8453-9DDFED17B7E7}" destId="{A9C76BBA-A7C7-4E3B-BA43-0773C021D51C}" srcOrd="1" destOrd="0" presId="urn:microsoft.com/office/officeart/2005/8/layout/orgChart1#14"/>
    <dgm:cxn modelId="{414104C5-5881-4A02-AB27-1598390C194A}" type="presParOf" srcId="{C43A62C0-46B7-4702-B6CE-AC04C8D39466}" destId="{D8945695-5BD3-4125-9490-D7F32F2C94DF}" srcOrd="1" destOrd="0" presId="urn:microsoft.com/office/officeart/2005/8/layout/orgChart1#14"/>
    <dgm:cxn modelId="{78900239-A94F-4E7D-AE21-CC01F668B7B8}" type="presParOf" srcId="{D8945695-5BD3-4125-9490-D7F32F2C94DF}" destId="{4074046E-3328-4709-B1F8-639581A95A2E}" srcOrd="0" destOrd="0" presId="urn:microsoft.com/office/officeart/2005/8/layout/orgChart1#14"/>
    <dgm:cxn modelId="{7A57FA86-4C54-4486-8156-8424AA0D7A54}" type="presParOf" srcId="{D8945695-5BD3-4125-9490-D7F32F2C94DF}" destId="{E837FC74-0B5D-418A-809A-4885856287EA}" srcOrd="1" destOrd="0" presId="urn:microsoft.com/office/officeart/2005/8/layout/orgChart1#14"/>
    <dgm:cxn modelId="{11E19E62-B90E-4B37-B76A-1F5ED92487AF}" type="presParOf" srcId="{E837FC74-0B5D-418A-809A-4885856287EA}" destId="{43B5D08C-82A4-41BB-A6B4-04A506ECCCEF}" srcOrd="0" destOrd="0" presId="urn:microsoft.com/office/officeart/2005/8/layout/orgChart1#14"/>
    <dgm:cxn modelId="{EA41A3DA-5596-4866-9B72-40AFC2DFBC47}" type="presParOf" srcId="{43B5D08C-82A4-41BB-A6B4-04A506ECCCEF}" destId="{7118DC3B-0C75-48B2-A9F6-BCF4C1E396FA}" srcOrd="0" destOrd="0" presId="urn:microsoft.com/office/officeart/2005/8/layout/orgChart1#14"/>
    <dgm:cxn modelId="{B8668B80-745B-49B0-AA51-C701FC6D9AC1}" type="presParOf" srcId="{43B5D08C-82A4-41BB-A6B4-04A506ECCCEF}" destId="{40E5E80B-6062-45D9-8476-0A5325735BC5}" srcOrd="1" destOrd="0" presId="urn:microsoft.com/office/officeart/2005/8/layout/orgChart1#14"/>
    <dgm:cxn modelId="{03F447CB-66AC-4C8D-A540-624F9EAF46EE}" type="presParOf" srcId="{E837FC74-0B5D-418A-809A-4885856287EA}" destId="{F99FE3CD-AD03-4B18-A4CD-825FFFCBB200}" srcOrd="1" destOrd="0" presId="urn:microsoft.com/office/officeart/2005/8/layout/orgChart1#14"/>
    <dgm:cxn modelId="{2A90CAF6-CE6B-451A-844B-2FB16480F3F0}" type="presParOf" srcId="{E837FC74-0B5D-418A-809A-4885856287EA}" destId="{48303749-159F-4B0A-9C4C-D9AAFB890F3B}" srcOrd="2" destOrd="0" presId="urn:microsoft.com/office/officeart/2005/8/layout/orgChart1#14"/>
    <dgm:cxn modelId="{0F695994-03B0-4B1E-A194-2C277C821215}" type="presParOf" srcId="{C43A62C0-46B7-4702-B6CE-AC04C8D39466}" destId="{21C30AED-2F78-4BCE-B878-33ECA7E5A7B3}" srcOrd="2" destOrd="0" presId="urn:microsoft.com/office/officeart/2005/8/layout/orgChart1#14"/>
    <dgm:cxn modelId="{D8DCB3A1-1E7E-4211-A8AF-C1B0CB7F175E}" type="presParOf" srcId="{19D79E6B-E08F-484D-8411-28A93E41C31A}" destId="{0DA8B9CB-045A-4232-8D1A-05AFEBB8F565}" srcOrd="4" destOrd="0" presId="urn:microsoft.com/office/officeart/2005/8/layout/orgChart1#14"/>
    <dgm:cxn modelId="{12168B40-56A7-48E9-8BC7-8A7100821198}" type="presParOf" srcId="{19D79E6B-E08F-484D-8411-28A93E41C31A}" destId="{1EB7A5A5-F59C-4150-8710-3BAF54CC6F5D}" srcOrd="5" destOrd="0" presId="urn:microsoft.com/office/officeart/2005/8/layout/orgChart1#14"/>
    <dgm:cxn modelId="{C32896B9-591A-4E7E-9A3B-9FA72E4C4425}" type="presParOf" srcId="{1EB7A5A5-F59C-4150-8710-3BAF54CC6F5D}" destId="{1CD52EAE-1CE0-4044-B22E-D63716F52768}" srcOrd="0" destOrd="0" presId="urn:microsoft.com/office/officeart/2005/8/layout/orgChart1#14"/>
    <dgm:cxn modelId="{970337E0-8939-4493-A6B6-AF4C7EF9958B}" type="presParOf" srcId="{1CD52EAE-1CE0-4044-B22E-D63716F52768}" destId="{E89C89A0-4725-41DE-A5D6-4A6C353D8F16}" srcOrd="0" destOrd="0" presId="urn:microsoft.com/office/officeart/2005/8/layout/orgChart1#14"/>
    <dgm:cxn modelId="{BB6E01ED-3BA2-491E-90D9-FD502C2296A9}" type="presParOf" srcId="{1CD52EAE-1CE0-4044-B22E-D63716F52768}" destId="{39CE872D-A0E2-44C1-8DB7-6D7CFDA1EC03}" srcOrd="1" destOrd="0" presId="urn:microsoft.com/office/officeart/2005/8/layout/orgChart1#14"/>
    <dgm:cxn modelId="{A06B6364-498F-453E-9057-26E94DFD5C04}" type="presParOf" srcId="{1EB7A5A5-F59C-4150-8710-3BAF54CC6F5D}" destId="{2E84E9EE-D557-4E47-B35B-8AAE73081E0B}" srcOrd="1" destOrd="0" presId="urn:microsoft.com/office/officeart/2005/8/layout/orgChart1#14"/>
    <dgm:cxn modelId="{3A9808A5-90E3-417F-8E8C-9D08A2EE63AB}" type="presParOf" srcId="{2E84E9EE-D557-4E47-B35B-8AAE73081E0B}" destId="{575FBF01-C9CF-4BDB-BB2F-39DCB7BB80E0}" srcOrd="0" destOrd="0" presId="urn:microsoft.com/office/officeart/2005/8/layout/orgChart1#14"/>
    <dgm:cxn modelId="{2B6A7423-BCF8-4CDB-B092-26A8246A37F6}" type="presParOf" srcId="{2E84E9EE-D557-4E47-B35B-8AAE73081E0B}" destId="{1BA5222A-05B6-4034-AADC-510AFDEC8E7A}" srcOrd="1" destOrd="0" presId="urn:microsoft.com/office/officeart/2005/8/layout/orgChart1#14"/>
    <dgm:cxn modelId="{79436661-F9CA-4951-B92C-E7137FA05B0A}" type="presParOf" srcId="{1BA5222A-05B6-4034-AADC-510AFDEC8E7A}" destId="{3998C108-52E5-4C6D-805F-AD97E711C757}" srcOrd="0" destOrd="0" presId="urn:microsoft.com/office/officeart/2005/8/layout/orgChart1#14"/>
    <dgm:cxn modelId="{E6506310-429F-499C-80CA-8C8A8A181771}" type="presParOf" srcId="{3998C108-52E5-4C6D-805F-AD97E711C757}" destId="{66D2EAC5-2593-4AA2-9370-97460FCDAE55}" srcOrd="0" destOrd="0" presId="urn:microsoft.com/office/officeart/2005/8/layout/orgChart1#14"/>
    <dgm:cxn modelId="{DFE1F129-2B23-4AEE-AF91-13B71B2B8A74}" type="presParOf" srcId="{3998C108-52E5-4C6D-805F-AD97E711C757}" destId="{25551388-13D7-411A-BD2E-75055CFE6575}" srcOrd="1" destOrd="0" presId="urn:microsoft.com/office/officeart/2005/8/layout/orgChart1#14"/>
    <dgm:cxn modelId="{E0231C92-F477-4BC8-A0F8-3874BC60EC70}" type="presParOf" srcId="{1BA5222A-05B6-4034-AADC-510AFDEC8E7A}" destId="{5B0276B6-CF28-46C6-B555-C0B818C2B6E0}" srcOrd="1" destOrd="0" presId="urn:microsoft.com/office/officeart/2005/8/layout/orgChart1#14"/>
    <dgm:cxn modelId="{3511CE18-1239-4EB5-8901-A5D40EFA61FE}" type="presParOf" srcId="{1BA5222A-05B6-4034-AADC-510AFDEC8E7A}" destId="{EB02412F-F2F8-4ACC-A8A8-2C9C10849033}" srcOrd="2" destOrd="0" presId="urn:microsoft.com/office/officeart/2005/8/layout/orgChart1#14"/>
    <dgm:cxn modelId="{4B89EEE0-06AC-44CB-9546-5E78F831D517}" type="presParOf" srcId="{2E84E9EE-D557-4E47-B35B-8AAE73081E0B}" destId="{366A6BFE-EEF9-415D-9114-5D111266E801}" srcOrd="2" destOrd="0" presId="urn:microsoft.com/office/officeart/2005/8/layout/orgChart1#14"/>
    <dgm:cxn modelId="{55C9F0C2-E386-43EF-96B2-EBE16C52C222}" type="presParOf" srcId="{2E84E9EE-D557-4E47-B35B-8AAE73081E0B}" destId="{87C015A1-60D1-4342-AAE4-F8FA64B65E85}" srcOrd="3" destOrd="0" presId="urn:microsoft.com/office/officeart/2005/8/layout/orgChart1#14"/>
    <dgm:cxn modelId="{1F48C164-B870-4431-8AA4-65F4D583C4FE}" type="presParOf" srcId="{87C015A1-60D1-4342-AAE4-F8FA64B65E85}" destId="{405A30C7-0EDC-4CF0-BD5E-0177A4A0008A}" srcOrd="0" destOrd="0" presId="urn:microsoft.com/office/officeart/2005/8/layout/orgChart1#14"/>
    <dgm:cxn modelId="{E016997B-B459-4B3D-9A61-E1BE5D201444}" type="presParOf" srcId="{405A30C7-0EDC-4CF0-BD5E-0177A4A0008A}" destId="{605C4876-A5BC-418F-889C-937764D9DFF9}" srcOrd="0" destOrd="0" presId="urn:microsoft.com/office/officeart/2005/8/layout/orgChart1#14"/>
    <dgm:cxn modelId="{D566A45A-8403-4834-B592-8DCEDC81B49C}" type="presParOf" srcId="{405A30C7-0EDC-4CF0-BD5E-0177A4A0008A}" destId="{152BD3EC-F52F-4C7A-88A8-6D612D0B066E}" srcOrd="1" destOrd="0" presId="urn:microsoft.com/office/officeart/2005/8/layout/orgChart1#14"/>
    <dgm:cxn modelId="{5B502D9F-C381-4EA7-ACDF-B610EFA2BFA2}" type="presParOf" srcId="{87C015A1-60D1-4342-AAE4-F8FA64B65E85}" destId="{7DC16F93-6920-4193-B6C8-8665335E4088}" srcOrd="1" destOrd="0" presId="urn:microsoft.com/office/officeart/2005/8/layout/orgChart1#14"/>
    <dgm:cxn modelId="{5923B52E-E6ED-4C9B-A27E-0A1AD4A758EF}" type="presParOf" srcId="{87C015A1-60D1-4342-AAE4-F8FA64B65E85}" destId="{62F207C1-06C8-43BF-BB1A-86A97A74CA4F}" srcOrd="2" destOrd="0" presId="urn:microsoft.com/office/officeart/2005/8/layout/orgChart1#14"/>
    <dgm:cxn modelId="{BC783994-3087-4AEC-A355-95C5ED342ADE}" type="presParOf" srcId="{2E84E9EE-D557-4E47-B35B-8AAE73081E0B}" destId="{3A8B14CF-1E58-4F27-BD47-0B22B90A0A95}" srcOrd="4" destOrd="0" presId="urn:microsoft.com/office/officeart/2005/8/layout/orgChart1#14"/>
    <dgm:cxn modelId="{13712C9E-D107-44E7-83C4-E28C1E7D5719}" type="presParOf" srcId="{2E84E9EE-D557-4E47-B35B-8AAE73081E0B}" destId="{AB0F96F1-8DCB-485B-B006-3CA77BE4030F}" srcOrd="5" destOrd="0" presId="urn:microsoft.com/office/officeart/2005/8/layout/orgChart1#14"/>
    <dgm:cxn modelId="{9C902D5B-2058-4F0A-876D-0B998BD1360B}" type="presParOf" srcId="{AB0F96F1-8DCB-485B-B006-3CA77BE4030F}" destId="{0FEB1F76-FC88-422E-8846-6DBF0BC22C7E}" srcOrd="0" destOrd="0" presId="urn:microsoft.com/office/officeart/2005/8/layout/orgChart1#14"/>
    <dgm:cxn modelId="{DC5FDA86-EB59-4541-998C-2948481952F1}" type="presParOf" srcId="{0FEB1F76-FC88-422E-8846-6DBF0BC22C7E}" destId="{D70C2CDC-51A0-4A11-8A1A-78419277338C}" srcOrd="0" destOrd="0" presId="urn:microsoft.com/office/officeart/2005/8/layout/orgChart1#14"/>
    <dgm:cxn modelId="{419CC390-07B8-471B-9103-D5738C252BFF}" type="presParOf" srcId="{0FEB1F76-FC88-422E-8846-6DBF0BC22C7E}" destId="{51C3B58F-F3C4-40CD-9694-2C315CF60F59}" srcOrd="1" destOrd="0" presId="urn:microsoft.com/office/officeart/2005/8/layout/orgChart1#14"/>
    <dgm:cxn modelId="{8FED9309-6A54-49FC-8A61-E7B8B1DC4B7F}" type="presParOf" srcId="{AB0F96F1-8DCB-485B-B006-3CA77BE4030F}" destId="{E456D99C-5C06-4985-8E98-921F95706518}" srcOrd="1" destOrd="0" presId="urn:microsoft.com/office/officeart/2005/8/layout/orgChart1#14"/>
    <dgm:cxn modelId="{739638C8-93D5-4862-BCFC-1CAB28AAA32E}" type="presParOf" srcId="{AB0F96F1-8DCB-485B-B006-3CA77BE4030F}" destId="{9DB5B054-003B-4E0D-A45C-2D50CFBA445A}" srcOrd="2" destOrd="0" presId="urn:microsoft.com/office/officeart/2005/8/layout/orgChart1#14"/>
    <dgm:cxn modelId="{31CFE2B0-8F81-4FD3-AEA9-F677F4AF22CD}" type="presParOf" srcId="{2E84E9EE-D557-4E47-B35B-8AAE73081E0B}" destId="{6F3CDFD1-0F80-4E80-AC58-769B8F9FBC3F}" srcOrd="6" destOrd="0" presId="urn:microsoft.com/office/officeart/2005/8/layout/orgChart1#14"/>
    <dgm:cxn modelId="{76FB715F-3F6C-4472-85C4-528D3CC0D5C2}" type="presParOf" srcId="{2E84E9EE-D557-4E47-B35B-8AAE73081E0B}" destId="{D85B7824-7B5D-4F7C-99B9-860656811126}" srcOrd="7" destOrd="0" presId="urn:microsoft.com/office/officeart/2005/8/layout/orgChart1#14"/>
    <dgm:cxn modelId="{223528AE-CA57-433B-A4D1-64B1934A2578}" type="presParOf" srcId="{D85B7824-7B5D-4F7C-99B9-860656811126}" destId="{0F4C59E5-3E84-4490-8721-9B62E9EF1E44}" srcOrd="0" destOrd="0" presId="urn:microsoft.com/office/officeart/2005/8/layout/orgChart1#14"/>
    <dgm:cxn modelId="{90CE3982-886F-4E87-90CB-2F33E6609619}" type="presParOf" srcId="{0F4C59E5-3E84-4490-8721-9B62E9EF1E44}" destId="{6EDDDCCE-B1B1-401C-AF10-B0A943632AC4}" srcOrd="0" destOrd="0" presId="urn:microsoft.com/office/officeart/2005/8/layout/orgChart1#14"/>
    <dgm:cxn modelId="{94AF22AC-5173-4958-88B4-3491C81ABD75}" type="presParOf" srcId="{0F4C59E5-3E84-4490-8721-9B62E9EF1E44}" destId="{9F357C48-6C14-4C47-B933-C48147660CFE}" srcOrd="1" destOrd="0" presId="urn:microsoft.com/office/officeart/2005/8/layout/orgChart1#14"/>
    <dgm:cxn modelId="{4467A00C-021E-4BDD-8D42-906105088253}" type="presParOf" srcId="{D85B7824-7B5D-4F7C-99B9-860656811126}" destId="{31ECC795-3848-4730-8400-17620A06FA32}" srcOrd="1" destOrd="0" presId="urn:microsoft.com/office/officeart/2005/8/layout/orgChart1#14"/>
    <dgm:cxn modelId="{B68330E5-F1F5-46DE-99F0-03C763C5DF09}" type="presParOf" srcId="{D85B7824-7B5D-4F7C-99B9-860656811126}" destId="{1CC3251F-4C9B-4960-BE12-003CA2668C25}" srcOrd="2" destOrd="0" presId="urn:microsoft.com/office/officeart/2005/8/layout/orgChart1#14"/>
    <dgm:cxn modelId="{E214DF40-8C61-44D3-B80A-2C5C67344457}" type="presParOf" srcId="{1EB7A5A5-F59C-4150-8710-3BAF54CC6F5D}" destId="{E2030D8C-99F2-4B95-B4FA-16801C7248BB}" srcOrd="2" destOrd="0" presId="urn:microsoft.com/office/officeart/2005/8/layout/orgChart1#14"/>
    <dgm:cxn modelId="{0A3453BA-654E-47DC-AF1F-93A3FAC685CB}" type="presParOf" srcId="{19D79E6B-E08F-484D-8411-28A93E41C31A}" destId="{58D07357-74B7-4250-8606-03CA64861E83}" srcOrd="6" destOrd="0" presId="urn:microsoft.com/office/officeart/2005/8/layout/orgChart1#14"/>
    <dgm:cxn modelId="{7D804FE6-1913-49CC-BA44-2DCCBB34D33C}" type="presParOf" srcId="{19D79E6B-E08F-484D-8411-28A93E41C31A}" destId="{9DAD024D-3CCA-434C-A639-05B71B20C4CC}" srcOrd="7" destOrd="0" presId="urn:microsoft.com/office/officeart/2005/8/layout/orgChart1#14"/>
    <dgm:cxn modelId="{FA86FDA6-8C3D-44D7-AA8C-C74517A5EFAA}" type="presParOf" srcId="{9DAD024D-3CCA-434C-A639-05B71B20C4CC}" destId="{DC5CFAA2-1AD8-40A0-87B4-ECF44D0DE74C}" srcOrd="0" destOrd="0" presId="urn:microsoft.com/office/officeart/2005/8/layout/orgChart1#14"/>
    <dgm:cxn modelId="{ECD262A9-47CD-4167-AAF4-6CF9FAD816F8}" type="presParOf" srcId="{DC5CFAA2-1AD8-40A0-87B4-ECF44D0DE74C}" destId="{201202CE-1A25-472F-A300-4C1C324C0459}" srcOrd="0" destOrd="0" presId="urn:microsoft.com/office/officeart/2005/8/layout/orgChart1#14"/>
    <dgm:cxn modelId="{4AF95E57-CAC9-46B2-AE44-3E29DE16F054}" type="presParOf" srcId="{DC5CFAA2-1AD8-40A0-87B4-ECF44D0DE74C}" destId="{AEFC43CA-B372-43E4-9EA3-E0574222DF4F}" srcOrd="1" destOrd="0" presId="urn:microsoft.com/office/officeart/2005/8/layout/orgChart1#14"/>
    <dgm:cxn modelId="{8A8CBB80-9F16-4D40-B1DD-285B29D374F9}" type="presParOf" srcId="{9DAD024D-3CCA-434C-A639-05B71B20C4CC}" destId="{9E5454CD-2DBC-4FCF-AAF0-F959E915E7BE}" srcOrd="1" destOrd="0" presId="urn:microsoft.com/office/officeart/2005/8/layout/orgChart1#14"/>
    <dgm:cxn modelId="{9D7B296A-8320-45F2-AF4F-2E1824C5A44F}" type="presParOf" srcId="{9E5454CD-2DBC-4FCF-AAF0-F959E915E7BE}" destId="{964EDB48-0805-4BDF-BB5A-D3C66AC016C6}" srcOrd="0" destOrd="0" presId="urn:microsoft.com/office/officeart/2005/8/layout/orgChart1#14"/>
    <dgm:cxn modelId="{3A08E403-3513-4227-9B72-3FB991CA6D27}" type="presParOf" srcId="{9E5454CD-2DBC-4FCF-AAF0-F959E915E7BE}" destId="{960D7C23-A12B-4C0D-8A3D-2C109AEF7F3C}" srcOrd="1" destOrd="0" presId="urn:microsoft.com/office/officeart/2005/8/layout/orgChart1#14"/>
    <dgm:cxn modelId="{CA7088D9-5BCE-4243-9305-5E879D5070DA}" type="presParOf" srcId="{960D7C23-A12B-4C0D-8A3D-2C109AEF7F3C}" destId="{97DBCB3E-2F41-48D9-BDAE-4A3A49FA6808}" srcOrd="0" destOrd="0" presId="urn:microsoft.com/office/officeart/2005/8/layout/orgChart1#14"/>
    <dgm:cxn modelId="{1620852B-1072-4C7F-8B37-32C83348F2E6}" type="presParOf" srcId="{97DBCB3E-2F41-48D9-BDAE-4A3A49FA6808}" destId="{EDB4CA83-4FBF-4381-80DA-271F2DE568CE}" srcOrd="0" destOrd="0" presId="urn:microsoft.com/office/officeart/2005/8/layout/orgChart1#14"/>
    <dgm:cxn modelId="{C5036693-EAF2-4238-A574-927F8B1751D9}" type="presParOf" srcId="{97DBCB3E-2F41-48D9-BDAE-4A3A49FA6808}" destId="{96767D62-C71C-4AD3-80DD-216B5F52CA8B}" srcOrd="1" destOrd="0" presId="urn:microsoft.com/office/officeart/2005/8/layout/orgChart1#14"/>
    <dgm:cxn modelId="{50C93D3A-6B63-4B17-9EB6-9ED9DB07FCAC}" type="presParOf" srcId="{960D7C23-A12B-4C0D-8A3D-2C109AEF7F3C}" destId="{C9B08453-A52F-4027-B340-A43CEA7FBFBC}" srcOrd="1" destOrd="0" presId="urn:microsoft.com/office/officeart/2005/8/layout/orgChart1#14"/>
    <dgm:cxn modelId="{27FE60FA-2FD8-42AC-8C6E-A36BE846C398}" type="presParOf" srcId="{960D7C23-A12B-4C0D-8A3D-2C109AEF7F3C}" destId="{75D91B3B-3787-4E79-B971-5BFE8F8018A2}" srcOrd="2" destOrd="0" presId="urn:microsoft.com/office/officeart/2005/8/layout/orgChart1#14"/>
    <dgm:cxn modelId="{541E9323-B53B-4935-8470-4A15A2C12B3B}" type="presParOf" srcId="{9E5454CD-2DBC-4FCF-AAF0-F959E915E7BE}" destId="{01CF6637-06C7-4E72-91C4-8C1CC9780A6E}" srcOrd="2" destOrd="0" presId="urn:microsoft.com/office/officeart/2005/8/layout/orgChart1#14"/>
    <dgm:cxn modelId="{B576C9E6-B8AF-4715-AB48-B459A5E3F143}" type="presParOf" srcId="{9E5454CD-2DBC-4FCF-AAF0-F959E915E7BE}" destId="{0B467943-2896-4B15-8F28-EAB5F92DF94E}" srcOrd="3" destOrd="0" presId="urn:microsoft.com/office/officeart/2005/8/layout/orgChart1#14"/>
    <dgm:cxn modelId="{2B8EBEB8-73D4-4408-9BF7-6A754B5F98DC}" type="presParOf" srcId="{0B467943-2896-4B15-8F28-EAB5F92DF94E}" destId="{1BCA3C8C-941F-4291-B57D-BD3C29DA2806}" srcOrd="0" destOrd="0" presId="urn:microsoft.com/office/officeart/2005/8/layout/orgChart1#14"/>
    <dgm:cxn modelId="{7B17B066-B253-4BDA-809C-28E8A6CBD863}" type="presParOf" srcId="{1BCA3C8C-941F-4291-B57D-BD3C29DA2806}" destId="{C8903652-7DCB-430D-A426-B40B7544B462}" srcOrd="0" destOrd="0" presId="urn:microsoft.com/office/officeart/2005/8/layout/orgChart1#14"/>
    <dgm:cxn modelId="{09D7DD00-C0E4-4833-983E-2D3C4FB3D4DA}" type="presParOf" srcId="{1BCA3C8C-941F-4291-B57D-BD3C29DA2806}" destId="{11017D05-9146-4D90-97B3-3948585943F7}" srcOrd="1" destOrd="0" presId="urn:microsoft.com/office/officeart/2005/8/layout/orgChart1#14"/>
    <dgm:cxn modelId="{4A96C945-23F0-47A1-89F4-DDBE8DD50128}" type="presParOf" srcId="{0B467943-2896-4B15-8F28-EAB5F92DF94E}" destId="{74F0B91D-4A65-4504-95F8-3C025B816BF4}" srcOrd="1" destOrd="0" presId="urn:microsoft.com/office/officeart/2005/8/layout/orgChart1#14"/>
    <dgm:cxn modelId="{D6E7FCBE-C5AD-421F-ACB2-70E839A8CCC0}" type="presParOf" srcId="{0B467943-2896-4B15-8F28-EAB5F92DF94E}" destId="{8FD9324C-6C8A-44F8-974A-77B651FA9AC4}" srcOrd="2" destOrd="0" presId="urn:microsoft.com/office/officeart/2005/8/layout/orgChart1#14"/>
    <dgm:cxn modelId="{E745D966-25C5-4247-8815-18A5F0EBDCA4}" type="presParOf" srcId="{9E5454CD-2DBC-4FCF-AAF0-F959E915E7BE}" destId="{A64D7AA5-07F8-4743-B446-E4BFEC695B4A}" srcOrd="4" destOrd="0" presId="urn:microsoft.com/office/officeart/2005/8/layout/orgChart1#14"/>
    <dgm:cxn modelId="{2E982A7D-EB64-4537-B187-2982C5EB22D7}" type="presParOf" srcId="{9E5454CD-2DBC-4FCF-AAF0-F959E915E7BE}" destId="{38D18B17-57A4-4160-B830-24CF754C51A5}" srcOrd="5" destOrd="0" presId="urn:microsoft.com/office/officeart/2005/8/layout/orgChart1#14"/>
    <dgm:cxn modelId="{D497C3AE-DEDA-49AB-9A86-BCCA0FDF65E9}" type="presParOf" srcId="{38D18B17-57A4-4160-B830-24CF754C51A5}" destId="{F0231B5D-3C84-4301-84E2-7A4A25141C15}" srcOrd="0" destOrd="0" presId="urn:microsoft.com/office/officeart/2005/8/layout/orgChart1#14"/>
    <dgm:cxn modelId="{DB27F18B-F4FF-429A-A0B3-C7718B260E03}" type="presParOf" srcId="{F0231B5D-3C84-4301-84E2-7A4A25141C15}" destId="{FCF77095-B893-4C9C-8752-2465C7B54DC0}" srcOrd="0" destOrd="0" presId="urn:microsoft.com/office/officeart/2005/8/layout/orgChart1#14"/>
    <dgm:cxn modelId="{9FDD04A0-8682-4337-BE53-A15EBE84CD50}" type="presParOf" srcId="{F0231B5D-3C84-4301-84E2-7A4A25141C15}" destId="{FC62D4B7-5283-4A30-B147-1B835BBE0CE1}" srcOrd="1" destOrd="0" presId="urn:microsoft.com/office/officeart/2005/8/layout/orgChart1#14"/>
    <dgm:cxn modelId="{80F4F912-6A34-4B72-9E94-00E0772F90E4}" type="presParOf" srcId="{38D18B17-57A4-4160-B830-24CF754C51A5}" destId="{F3E4290A-7868-47AF-8533-95B5F5D44725}" srcOrd="1" destOrd="0" presId="urn:microsoft.com/office/officeart/2005/8/layout/orgChart1#14"/>
    <dgm:cxn modelId="{5B174E86-D082-4B96-AFDB-08F67987F6FF}" type="presParOf" srcId="{38D18B17-57A4-4160-B830-24CF754C51A5}" destId="{6158A77F-3A2A-4B11-8367-72FB5D8085D8}" srcOrd="2" destOrd="0" presId="urn:microsoft.com/office/officeart/2005/8/layout/orgChart1#14"/>
    <dgm:cxn modelId="{FCEF55FE-7730-4DF3-9FB4-D39870AB4B4D}" type="presParOf" srcId="{9E5454CD-2DBC-4FCF-AAF0-F959E915E7BE}" destId="{1285F05E-2B02-43E2-AD6C-3837EFEF3502}" srcOrd="6" destOrd="0" presId="urn:microsoft.com/office/officeart/2005/8/layout/orgChart1#14"/>
    <dgm:cxn modelId="{2D8A1FD8-F82B-4D60-9847-FD1C1B4F3D11}" type="presParOf" srcId="{9E5454CD-2DBC-4FCF-AAF0-F959E915E7BE}" destId="{6E50716D-3703-4654-B4BA-DC9E79A8E829}" srcOrd="7" destOrd="0" presId="urn:microsoft.com/office/officeart/2005/8/layout/orgChart1#14"/>
    <dgm:cxn modelId="{4021F9F4-4520-4D8F-A231-EB9DAA2B0CC6}" type="presParOf" srcId="{6E50716D-3703-4654-B4BA-DC9E79A8E829}" destId="{DC956B46-0C1A-47AD-805F-2AF9404CD08F}" srcOrd="0" destOrd="0" presId="urn:microsoft.com/office/officeart/2005/8/layout/orgChart1#14"/>
    <dgm:cxn modelId="{7120B672-8407-4F60-ADF1-7CE3D214C698}" type="presParOf" srcId="{DC956B46-0C1A-47AD-805F-2AF9404CD08F}" destId="{F26CF0D6-11B7-4F43-9D07-961AFA49489B}" srcOrd="0" destOrd="0" presId="urn:microsoft.com/office/officeart/2005/8/layout/orgChart1#14"/>
    <dgm:cxn modelId="{58E04B9C-343C-4BF8-957F-243F5081117C}" type="presParOf" srcId="{DC956B46-0C1A-47AD-805F-2AF9404CD08F}" destId="{353A8FEE-CAB3-4EAD-A4A0-C93BEF37333C}" srcOrd="1" destOrd="0" presId="urn:microsoft.com/office/officeart/2005/8/layout/orgChart1#14"/>
    <dgm:cxn modelId="{DFE9F87E-518E-4EB6-9B07-99F0B91F9310}" type="presParOf" srcId="{6E50716D-3703-4654-B4BA-DC9E79A8E829}" destId="{17D9AC40-874A-4B31-9A00-35E16D2C2EC7}" srcOrd="1" destOrd="0" presId="urn:microsoft.com/office/officeart/2005/8/layout/orgChart1#14"/>
    <dgm:cxn modelId="{971A7493-DDC6-473B-8F9A-1D5E3AE38AA6}" type="presParOf" srcId="{6E50716D-3703-4654-B4BA-DC9E79A8E829}" destId="{E31412C9-4F8A-4CE9-B940-90DCA8446F95}" srcOrd="2" destOrd="0" presId="urn:microsoft.com/office/officeart/2005/8/layout/orgChart1#14"/>
    <dgm:cxn modelId="{29FDAA47-7B18-4C76-B520-13F5B88767C9}" type="presParOf" srcId="{9DAD024D-3CCA-434C-A639-05B71B20C4CC}" destId="{CB3D074D-B71A-4B20-A96C-7B4D967BDAF5}" srcOrd="2" destOrd="0" presId="urn:microsoft.com/office/officeart/2005/8/layout/orgChart1#14"/>
    <dgm:cxn modelId="{50871CF4-53CB-4240-A35D-42B720BAE207}" type="presParOf" srcId="{19D79E6B-E08F-484D-8411-28A93E41C31A}" destId="{8ED3DF83-6F1E-4C3A-BF89-B2B002CEBA9B}" srcOrd="8" destOrd="0" presId="urn:microsoft.com/office/officeart/2005/8/layout/orgChart1#14"/>
    <dgm:cxn modelId="{632757A3-55A8-471A-A6A4-E0BD521E60CC}" type="presParOf" srcId="{19D79E6B-E08F-484D-8411-28A93E41C31A}" destId="{31BDDBF8-6903-43EA-AE05-ED90F1358E41}" srcOrd="9" destOrd="0" presId="urn:microsoft.com/office/officeart/2005/8/layout/orgChart1#14"/>
    <dgm:cxn modelId="{6A7FDBCE-8CF1-4208-A9A2-82854A763140}" type="presParOf" srcId="{31BDDBF8-6903-43EA-AE05-ED90F1358E41}" destId="{244625D3-A39B-4B24-AEF8-C656BBA60E99}" srcOrd="0" destOrd="0" presId="urn:microsoft.com/office/officeart/2005/8/layout/orgChart1#14"/>
    <dgm:cxn modelId="{188075D8-2E1C-4D9F-8F89-CA728940AAFD}" type="presParOf" srcId="{244625D3-A39B-4B24-AEF8-C656BBA60E99}" destId="{A61A5B77-5751-417B-9525-7455096997B2}" srcOrd="0" destOrd="0" presId="urn:microsoft.com/office/officeart/2005/8/layout/orgChart1#14"/>
    <dgm:cxn modelId="{06DE2904-840B-47AC-ADD3-A8B0AEE5DDB1}" type="presParOf" srcId="{244625D3-A39B-4B24-AEF8-C656BBA60E99}" destId="{B90E5BDF-93AF-4444-92EC-7D7C8D2BEC44}" srcOrd="1" destOrd="0" presId="urn:microsoft.com/office/officeart/2005/8/layout/orgChart1#14"/>
    <dgm:cxn modelId="{CDDD6F33-0D50-460E-8815-ACA638D483D3}" type="presParOf" srcId="{31BDDBF8-6903-43EA-AE05-ED90F1358E41}" destId="{DC85A033-7034-4AF9-A505-369C9BBC65FB}" srcOrd="1" destOrd="0" presId="urn:microsoft.com/office/officeart/2005/8/layout/orgChart1#14"/>
    <dgm:cxn modelId="{B0236729-AD6D-40D5-9122-FB1E44B30528}" type="presParOf" srcId="{DC85A033-7034-4AF9-A505-369C9BBC65FB}" destId="{59005B1F-8383-459D-B34D-8A217AF6BB2A}" srcOrd="0" destOrd="0" presId="urn:microsoft.com/office/officeart/2005/8/layout/orgChart1#14"/>
    <dgm:cxn modelId="{B5EBF50E-EDB7-4580-B5BE-2A0A52F9FE29}" type="presParOf" srcId="{DC85A033-7034-4AF9-A505-369C9BBC65FB}" destId="{4582760B-150A-4991-A4C6-C4629D62C3CE}" srcOrd="1" destOrd="0" presId="urn:microsoft.com/office/officeart/2005/8/layout/orgChart1#14"/>
    <dgm:cxn modelId="{54A165A8-43AD-43FC-BA23-29AB3A7587C1}" type="presParOf" srcId="{4582760B-150A-4991-A4C6-C4629D62C3CE}" destId="{DC041FE4-D21C-4DB7-9458-712416D5193D}" srcOrd="0" destOrd="0" presId="urn:microsoft.com/office/officeart/2005/8/layout/orgChart1#14"/>
    <dgm:cxn modelId="{EFCB279E-BEBE-4EB2-B809-F7E574F06587}" type="presParOf" srcId="{DC041FE4-D21C-4DB7-9458-712416D5193D}" destId="{E4A7965E-FA57-492A-8133-D57DC1255927}" srcOrd="0" destOrd="0" presId="urn:microsoft.com/office/officeart/2005/8/layout/orgChart1#14"/>
    <dgm:cxn modelId="{E1471C13-6EE7-4BC9-B0DA-6CA40D8F8DA5}" type="presParOf" srcId="{DC041FE4-D21C-4DB7-9458-712416D5193D}" destId="{9E61B09E-2556-4140-93EC-5908C5AA77F4}" srcOrd="1" destOrd="0" presId="urn:microsoft.com/office/officeart/2005/8/layout/orgChart1#14"/>
    <dgm:cxn modelId="{0BD1F9D3-14B4-4FDF-8E8A-C25CFBF2C404}" type="presParOf" srcId="{4582760B-150A-4991-A4C6-C4629D62C3CE}" destId="{C91F3B11-C5ED-4F32-AD04-8570B9F94604}" srcOrd="1" destOrd="0" presId="urn:microsoft.com/office/officeart/2005/8/layout/orgChart1#14"/>
    <dgm:cxn modelId="{5BBFFFEC-92D7-4CDC-A8B2-409ABDEF712F}" type="presParOf" srcId="{4582760B-150A-4991-A4C6-C4629D62C3CE}" destId="{237891D0-0123-452B-AD6C-EEBACA117C68}" srcOrd="2" destOrd="0" presId="urn:microsoft.com/office/officeart/2005/8/layout/orgChart1#14"/>
    <dgm:cxn modelId="{CEDDA61F-11D9-48FD-A3AB-79D0925B07DD}" type="presParOf" srcId="{DC85A033-7034-4AF9-A505-369C9BBC65FB}" destId="{1EC8C295-71FD-491E-92AD-3572BD05C3F9}" srcOrd="2" destOrd="0" presId="urn:microsoft.com/office/officeart/2005/8/layout/orgChart1#14"/>
    <dgm:cxn modelId="{589C9B21-7949-4C2E-A4B8-064D7995E258}" type="presParOf" srcId="{DC85A033-7034-4AF9-A505-369C9BBC65FB}" destId="{BE3BA70C-E172-497B-A6FF-6E62D3168047}" srcOrd="3" destOrd="0" presId="urn:microsoft.com/office/officeart/2005/8/layout/orgChart1#14"/>
    <dgm:cxn modelId="{C7D02A78-D4F8-47B6-87C5-7A6BB13843AA}" type="presParOf" srcId="{BE3BA70C-E172-497B-A6FF-6E62D3168047}" destId="{B6ED4808-A1BA-416B-9283-9E27DB4EAA92}" srcOrd="0" destOrd="0" presId="urn:microsoft.com/office/officeart/2005/8/layout/orgChart1#14"/>
    <dgm:cxn modelId="{8A05CC19-286B-44D9-A530-6BC94CC571E0}" type="presParOf" srcId="{B6ED4808-A1BA-416B-9283-9E27DB4EAA92}" destId="{EBC83D7B-9A9E-4C6D-B537-4F7861FDA918}" srcOrd="0" destOrd="0" presId="urn:microsoft.com/office/officeart/2005/8/layout/orgChart1#14"/>
    <dgm:cxn modelId="{B4A86CB0-0A55-43C9-85DB-F4C1410DB657}" type="presParOf" srcId="{B6ED4808-A1BA-416B-9283-9E27DB4EAA92}" destId="{93C9A58B-3DB9-441E-9398-BF7D207C714A}" srcOrd="1" destOrd="0" presId="urn:microsoft.com/office/officeart/2005/8/layout/orgChart1#14"/>
    <dgm:cxn modelId="{2AA7A128-E1EC-463D-954F-63DE396A9626}" type="presParOf" srcId="{BE3BA70C-E172-497B-A6FF-6E62D3168047}" destId="{731A5778-126F-46CC-87A4-9CC5FD18EAA0}" srcOrd="1" destOrd="0" presId="urn:microsoft.com/office/officeart/2005/8/layout/orgChart1#14"/>
    <dgm:cxn modelId="{00943B9E-F5AC-49BF-A5F6-AF8FCF185F07}" type="presParOf" srcId="{BE3BA70C-E172-497B-A6FF-6E62D3168047}" destId="{F479926A-FA70-49FF-9DF0-EA314FFB3E20}" srcOrd="2" destOrd="0" presId="urn:microsoft.com/office/officeart/2005/8/layout/orgChart1#14"/>
    <dgm:cxn modelId="{F4DFD7B3-F262-4858-AAF9-DCA13A5955BD}" type="presParOf" srcId="{DC85A033-7034-4AF9-A505-369C9BBC65FB}" destId="{8A2C6F07-10C5-491A-81B4-4C924D2D6C4A}" srcOrd="4" destOrd="0" presId="urn:microsoft.com/office/officeart/2005/8/layout/orgChart1#14"/>
    <dgm:cxn modelId="{FB09319A-3507-4977-9609-86E004282F5C}" type="presParOf" srcId="{DC85A033-7034-4AF9-A505-369C9BBC65FB}" destId="{00190038-FB05-405F-AC79-9C85061B58A5}" srcOrd="5" destOrd="0" presId="urn:microsoft.com/office/officeart/2005/8/layout/orgChart1#14"/>
    <dgm:cxn modelId="{B63BF4E9-0B23-4058-BD6A-1D65863ECB72}" type="presParOf" srcId="{00190038-FB05-405F-AC79-9C85061B58A5}" destId="{B67080FD-E337-4169-9D53-E4A294F6ADB0}" srcOrd="0" destOrd="0" presId="urn:microsoft.com/office/officeart/2005/8/layout/orgChart1#14"/>
    <dgm:cxn modelId="{22A23D6F-8004-40C1-8CAA-1D9EDB72E161}" type="presParOf" srcId="{B67080FD-E337-4169-9D53-E4A294F6ADB0}" destId="{D9C49481-BCD6-4285-A3F0-F9054ED0D0B0}" srcOrd="0" destOrd="0" presId="urn:microsoft.com/office/officeart/2005/8/layout/orgChart1#14"/>
    <dgm:cxn modelId="{DBC0C8D5-0215-4BF0-AEF7-35603ABB278D}" type="presParOf" srcId="{B67080FD-E337-4169-9D53-E4A294F6ADB0}" destId="{8BCA9DA9-B40F-4E35-AFAC-7E7EF6D22469}" srcOrd="1" destOrd="0" presId="urn:microsoft.com/office/officeart/2005/8/layout/orgChart1#14"/>
    <dgm:cxn modelId="{59FDFF53-96A7-46F8-A0EB-2A73FEEEFC2F}" type="presParOf" srcId="{00190038-FB05-405F-AC79-9C85061B58A5}" destId="{9E7C1C0A-98A7-493C-97BD-C7519C0D81F9}" srcOrd="1" destOrd="0" presId="urn:microsoft.com/office/officeart/2005/8/layout/orgChart1#14"/>
    <dgm:cxn modelId="{288A6171-E869-433D-948B-AA69E7C39FDE}" type="presParOf" srcId="{00190038-FB05-405F-AC79-9C85061B58A5}" destId="{B167CFF0-6542-4E02-B16B-DDD155916B79}" srcOrd="2" destOrd="0" presId="urn:microsoft.com/office/officeart/2005/8/layout/orgChart1#14"/>
    <dgm:cxn modelId="{79AD2ABB-F6DB-4985-9D2A-2C90845A821C}" type="presParOf" srcId="{DC85A033-7034-4AF9-A505-369C9BBC65FB}" destId="{7D3A4B2C-06AA-4720-90AF-DC46C916BE49}" srcOrd="6" destOrd="0" presId="urn:microsoft.com/office/officeart/2005/8/layout/orgChart1#14"/>
    <dgm:cxn modelId="{4658B05E-09F0-4164-BAB2-00DB4E26AF66}" type="presParOf" srcId="{DC85A033-7034-4AF9-A505-369C9BBC65FB}" destId="{95DF4C82-AD0C-4770-9D88-8BA130CCE91F}" srcOrd="7" destOrd="0" presId="urn:microsoft.com/office/officeart/2005/8/layout/orgChart1#14"/>
    <dgm:cxn modelId="{83490671-8CBF-42CF-BEE6-A871DC37BAE6}" type="presParOf" srcId="{95DF4C82-AD0C-4770-9D88-8BA130CCE91F}" destId="{9A7D9A9A-8665-4438-BD34-6A219B206075}" srcOrd="0" destOrd="0" presId="urn:microsoft.com/office/officeart/2005/8/layout/orgChart1#14"/>
    <dgm:cxn modelId="{6FB98744-DFF7-4452-81C1-EC857749CD47}" type="presParOf" srcId="{9A7D9A9A-8665-4438-BD34-6A219B206075}" destId="{3F360151-C8B4-4EC9-A709-7D52DF89B79B}" srcOrd="0" destOrd="0" presId="urn:microsoft.com/office/officeart/2005/8/layout/orgChart1#14"/>
    <dgm:cxn modelId="{F192BE67-465C-47EA-B233-F902EE693630}" type="presParOf" srcId="{9A7D9A9A-8665-4438-BD34-6A219B206075}" destId="{FFB2E7B6-01B8-485A-A403-6F6B2B6B9251}" srcOrd="1" destOrd="0" presId="urn:microsoft.com/office/officeart/2005/8/layout/orgChart1#14"/>
    <dgm:cxn modelId="{447D01FD-3043-4C28-B386-2E70EF74E284}" type="presParOf" srcId="{95DF4C82-AD0C-4770-9D88-8BA130CCE91F}" destId="{B227FC2B-5410-4092-BD03-B276A77E34D2}" srcOrd="1" destOrd="0" presId="urn:microsoft.com/office/officeart/2005/8/layout/orgChart1#14"/>
    <dgm:cxn modelId="{BE43B3DA-C2F0-45E6-931A-CDA2A9B9100F}" type="presParOf" srcId="{95DF4C82-AD0C-4770-9D88-8BA130CCE91F}" destId="{A68B8BC0-5B8C-4FE0-99DF-787550DC88C9}" srcOrd="2" destOrd="0" presId="urn:microsoft.com/office/officeart/2005/8/layout/orgChart1#14"/>
    <dgm:cxn modelId="{2412DD38-26C5-4E88-837E-05D04A43A56A}" type="presParOf" srcId="{31BDDBF8-6903-43EA-AE05-ED90F1358E41}" destId="{3E924C84-1C46-4710-8E0D-BE0F91624365}" srcOrd="2" destOrd="0" presId="urn:microsoft.com/office/officeart/2005/8/layout/orgChart1#14"/>
    <dgm:cxn modelId="{FEBCB4E1-AD79-483A-9046-EA44AFE65CD9}" type="presParOf" srcId="{19D79E6B-E08F-484D-8411-28A93E41C31A}" destId="{7AE4013C-4FF3-4FD7-859A-3440AE1897BA}" srcOrd="10" destOrd="0" presId="urn:microsoft.com/office/officeart/2005/8/layout/orgChart1#14"/>
    <dgm:cxn modelId="{229D3630-30F0-47A5-94B7-9F1E7F4D3C6A}" type="presParOf" srcId="{19D79E6B-E08F-484D-8411-28A93E41C31A}" destId="{BA66FF86-C472-49C5-AF46-5ADF0E650179}" srcOrd="11" destOrd="0" presId="urn:microsoft.com/office/officeart/2005/8/layout/orgChart1#14"/>
    <dgm:cxn modelId="{C9A625B7-E405-4E78-89A6-188279419098}" type="presParOf" srcId="{BA66FF86-C472-49C5-AF46-5ADF0E650179}" destId="{DEAFB0A2-CA12-4B39-AB62-91E744A9DF60}" srcOrd="0" destOrd="0" presId="urn:microsoft.com/office/officeart/2005/8/layout/orgChart1#14"/>
    <dgm:cxn modelId="{C6CE4FED-297C-4E6A-BF89-166B290BBEBC}" type="presParOf" srcId="{DEAFB0A2-CA12-4B39-AB62-91E744A9DF60}" destId="{DE5A1BCF-DE2F-4BEC-B357-94C6463B3DF4}" srcOrd="0" destOrd="0" presId="urn:microsoft.com/office/officeart/2005/8/layout/orgChart1#14"/>
    <dgm:cxn modelId="{84DC200C-E959-47DF-A8B0-951BA6E7747C}" type="presParOf" srcId="{DEAFB0A2-CA12-4B39-AB62-91E744A9DF60}" destId="{17420F41-D61D-472B-A974-4F659301E244}" srcOrd="1" destOrd="0" presId="urn:microsoft.com/office/officeart/2005/8/layout/orgChart1#14"/>
    <dgm:cxn modelId="{7D5B1F92-037B-4766-A854-915C31CEEEDB}" type="presParOf" srcId="{BA66FF86-C472-49C5-AF46-5ADF0E650179}" destId="{E53DC201-8B9B-412F-83FC-34E1752E9719}" srcOrd="1" destOrd="0" presId="urn:microsoft.com/office/officeart/2005/8/layout/orgChart1#14"/>
    <dgm:cxn modelId="{0E07823D-1DB8-4D36-8201-695F3FBF036F}" type="presParOf" srcId="{E53DC201-8B9B-412F-83FC-34E1752E9719}" destId="{CAEEC263-2765-423D-8CD9-7DFC7B9A4F42}" srcOrd="0" destOrd="0" presId="urn:microsoft.com/office/officeart/2005/8/layout/orgChart1#14"/>
    <dgm:cxn modelId="{8E427D4E-A90D-4824-B04C-9788DA5DBBC5}" type="presParOf" srcId="{E53DC201-8B9B-412F-83FC-34E1752E9719}" destId="{A97E76B7-E29C-485E-8065-6FD1B7897FF8}" srcOrd="1" destOrd="0" presId="urn:microsoft.com/office/officeart/2005/8/layout/orgChart1#14"/>
    <dgm:cxn modelId="{8BEAF837-D107-4B30-9DFC-C06AEF6F188A}" type="presParOf" srcId="{A97E76B7-E29C-485E-8065-6FD1B7897FF8}" destId="{B9AFC2B7-6AF2-4476-AE0A-1E1B57C651C2}" srcOrd="0" destOrd="0" presId="urn:microsoft.com/office/officeart/2005/8/layout/orgChart1#14"/>
    <dgm:cxn modelId="{E11DE091-AEBA-41BD-AE61-88DC9015F83E}" type="presParOf" srcId="{B9AFC2B7-6AF2-4476-AE0A-1E1B57C651C2}" destId="{DB739A3E-2429-4A44-A6E3-2DCC9ED33C04}" srcOrd="0" destOrd="0" presId="urn:microsoft.com/office/officeart/2005/8/layout/orgChart1#14"/>
    <dgm:cxn modelId="{29D43B74-EC91-4F5C-81C6-770AC7601999}" type="presParOf" srcId="{B9AFC2B7-6AF2-4476-AE0A-1E1B57C651C2}" destId="{A9329E76-AD7D-49D3-A328-572AE4E5DCBF}" srcOrd="1" destOrd="0" presId="urn:microsoft.com/office/officeart/2005/8/layout/orgChart1#14"/>
    <dgm:cxn modelId="{2B299F84-C8FA-42FF-BDB1-6E7BD240D8C5}" type="presParOf" srcId="{A97E76B7-E29C-485E-8065-6FD1B7897FF8}" destId="{A4373305-CDB6-4C46-B087-979F91F6B48B}" srcOrd="1" destOrd="0" presId="urn:microsoft.com/office/officeart/2005/8/layout/orgChart1#14"/>
    <dgm:cxn modelId="{CE1D0222-003E-4003-85F2-B7B6102745B0}" type="presParOf" srcId="{A97E76B7-E29C-485E-8065-6FD1B7897FF8}" destId="{9D8EA94E-A192-435F-9ACF-DCE15F3CEEAE}" srcOrd="2" destOrd="0" presId="urn:microsoft.com/office/officeart/2005/8/layout/orgChart1#14"/>
    <dgm:cxn modelId="{8B18F079-704D-40FF-AFC6-1DBAEE5DC465}" type="presParOf" srcId="{E53DC201-8B9B-412F-83FC-34E1752E9719}" destId="{85456260-96A1-4437-975A-76AE04BFF54E}" srcOrd="2" destOrd="0" presId="urn:microsoft.com/office/officeart/2005/8/layout/orgChart1#14"/>
    <dgm:cxn modelId="{7BC6A612-C45B-4CBD-8EB6-B4992F12FB79}" type="presParOf" srcId="{E53DC201-8B9B-412F-83FC-34E1752E9719}" destId="{49027B73-B061-4D87-9B85-A688DFE6E1F1}" srcOrd="3" destOrd="0" presId="urn:microsoft.com/office/officeart/2005/8/layout/orgChart1#14"/>
    <dgm:cxn modelId="{E14B2324-B9FF-4198-91C3-7EFB378FD67C}" type="presParOf" srcId="{49027B73-B061-4D87-9B85-A688DFE6E1F1}" destId="{9565992D-5719-4D11-A0DC-9A79894275CD}" srcOrd="0" destOrd="0" presId="urn:microsoft.com/office/officeart/2005/8/layout/orgChart1#14"/>
    <dgm:cxn modelId="{82F4401C-16C2-4911-9EB1-07FB131EB31B}" type="presParOf" srcId="{9565992D-5719-4D11-A0DC-9A79894275CD}" destId="{B48BC371-9E80-40B8-B6B9-186191F98189}" srcOrd="0" destOrd="0" presId="urn:microsoft.com/office/officeart/2005/8/layout/orgChart1#14"/>
    <dgm:cxn modelId="{4519E266-E434-4B17-B747-E6165448F9DF}" type="presParOf" srcId="{9565992D-5719-4D11-A0DC-9A79894275CD}" destId="{E76727B9-4103-474A-9B42-37E0592550C8}" srcOrd="1" destOrd="0" presId="urn:microsoft.com/office/officeart/2005/8/layout/orgChart1#14"/>
    <dgm:cxn modelId="{594F7984-2FB2-4AC6-BDD3-124016FC45A7}" type="presParOf" srcId="{49027B73-B061-4D87-9B85-A688DFE6E1F1}" destId="{E6769C5D-AABB-4ED3-B181-664534971245}" srcOrd="1" destOrd="0" presId="urn:microsoft.com/office/officeart/2005/8/layout/orgChart1#14"/>
    <dgm:cxn modelId="{167C419F-FE7C-4C67-944D-237951BFD148}" type="presParOf" srcId="{49027B73-B061-4D87-9B85-A688DFE6E1F1}" destId="{CD7864B3-98A3-4BD4-AC3D-2BD5342EED57}" srcOrd="2" destOrd="0" presId="urn:microsoft.com/office/officeart/2005/8/layout/orgChart1#14"/>
    <dgm:cxn modelId="{48EACD16-0D17-4B1B-8622-96A92EA6250B}" type="presParOf" srcId="{E53DC201-8B9B-412F-83FC-34E1752E9719}" destId="{244E81D7-142E-411A-AEFC-C9D6597837B5}" srcOrd="4" destOrd="0" presId="urn:microsoft.com/office/officeart/2005/8/layout/orgChart1#14"/>
    <dgm:cxn modelId="{5F4679B3-B2BB-46EC-80D0-112CD13AED31}" type="presParOf" srcId="{E53DC201-8B9B-412F-83FC-34E1752E9719}" destId="{47C0B42B-2411-4AA6-B1BA-661622EAB981}" srcOrd="5" destOrd="0" presId="urn:microsoft.com/office/officeart/2005/8/layout/orgChart1#14"/>
    <dgm:cxn modelId="{B4348421-2C79-4B02-ADB4-E0EC70AECE07}" type="presParOf" srcId="{47C0B42B-2411-4AA6-B1BA-661622EAB981}" destId="{19E9F46F-A04E-4D3E-B9AD-6AB6345D49CF}" srcOrd="0" destOrd="0" presId="urn:microsoft.com/office/officeart/2005/8/layout/orgChart1#14"/>
    <dgm:cxn modelId="{F3530265-F091-4979-9448-14902689A5F4}" type="presParOf" srcId="{19E9F46F-A04E-4D3E-B9AD-6AB6345D49CF}" destId="{44B71CCE-700C-471E-B9D1-DA5558592441}" srcOrd="0" destOrd="0" presId="urn:microsoft.com/office/officeart/2005/8/layout/orgChart1#14"/>
    <dgm:cxn modelId="{BC18BDB4-8910-4B6E-BA44-964C0B9E7248}" type="presParOf" srcId="{19E9F46F-A04E-4D3E-B9AD-6AB6345D49CF}" destId="{EC16CC86-59C4-4106-A5C0-B52F0C06D8D1}" srcOrd="1" destOrd="0" presId="urn:microsoft.com/office/officeart/2005/8/layout/orgChart1#14"/>
    <dgm:cxn modelId="{BD5488BF-C5FB-4D86-877B-79635E7AEE67}" type="presParOf" srcId="{47C0B42B-2411-4AA6-B1BA-661622EAB981}" destId="{F814D3E4-C24A-4B38-97F2-81B5BF58DAA4}" srcOrd="1" destOrd="0" presId="urn:microsoft.com/office/officeart/2005/8/layout/orgChart1#14"/>
    <dgm:cxn modelId="{8678503C-3DA0-44FD-90CB-457CAFEEB35C}" type="presParOf" srcId="{47C0B42B-2411-4AA6-B1BA-661622EAB981}" destId="{28BE9568-3B17-4697-BD33-01C6782739D7}" srcOrd="2" destOrd="0" presId="urn:microsoft.com/office/officeart/2005/8/layout/orgChart1#14"/>
    <dgm:cxn modelId="{D8C405A7-A124-491A-84C0-2B9FE2FEEDB7}" type="presParOf" srcId="{E53DC201-8B9B-412F-83FC-34E1752E9719}" destId="{9CA708CD-5B22-4A06-B2FF-B525B919DB13}" srcOrd="6" destOrd="0" presId="urn:microsoft.com/office/officeart/2005/8/layout/orgChart1#14"/>
    <dgm:cxn modelId="{9E615D94-D445-480E-A8BB-C519CE187BBE}" type="presParOf" srcId="{E53DC201-8B9B-412F-83FC-34E1752E9719}" destId="{B384AAD6-FFF9-4BED-8B89-8400D1DD2A0B}" srcOrd="7" destOrd="0" presId="urn:microsoft.com/office/officeart/2005/8/layout/orgChart1#14"/>
    <dgm:cxn modelId="{84B25CCC-4465-46C5-B454-8C1E1393AF22}" type="presParOf" srcId="{B384AAD6-FFF9-4BED-8B89-8400D1DD2A0B}" destId="{7A82286F-1EA3-4A42-A6C8-CB112E5ADF4E}" srcOrd="0" destOrd="0" presId="urn:microsoft.com/office/officeart/2005/8/layout/orgChart1#14"/>
    <dgm:cxn modelId="{9C4E572B-DC0B-4F41-BE4D-72D650592848}" type="presParOf" srcId="{7A82286F-1EA3-4A42-A6C8-CB112E5ADF4E}" destId="{BA7C0D3F-390C-4B71-BD53-56BAD0BEA99D}" srcOrd="0" destOrd="0" presId="urn:microsoft.com/office/officeart/2005/8/layout/orgChart1#14"/>
    <dgm:cxn modelId="{E21299C9-A4A1-4DDF-B6C3-EE415CEA2AF3}" type="presParOf" srcId="{7A82286F-1EA3-4A42-A6C8-CB112E5ADF4E}" destId="{C3F804A9-FE2F-41DB-85F4-A327E369C323}" srcOrd="1" destOrd="0" presId="urn:microsoft.com/office/officeart/2005/8/layout/orgChart1#14"/>
    <dgm:cxn modelId="{968EE50C-167F-4DF8-B16D-ADD0D8D7AEA4}" type="presParOf" srcId="{B384AAD6-FFF9-4BED-8B89-8400D1DD2A0B}" destId="{71C71936-F447-40C4-81E3-2F9AB0CB46A4}" srcOrd="1" destOrd="0" presId="urn:microsoft.com/office/officeart/2005/8/layout/orgChart1#14"/>
    <dgm:cxn modelId="{09302A18-C62A-483E-A9C3-0FD3116FBCD1}" type="presParOf" srcId="{B384AAD6-FFF9-4BED-8B89-8400D1DD2A0B}" destId="{5A93CABE-E78B-404F-B81C-F6A93599A9D2}" srcOrd="2" destOrd="0" presId="urn:microsoft.com/office/officeart/2005/8/layout/orgChart1#14"/>
    <dgm:cxn modelId="{722255AE-203A-4910-BAD6-1E5A11731058}" type="presParOf" srcId="{BA66FF86-C472-49C5-AF46-5ADF0E650179}" destId="{AB251044-C4BA-451C-B829-9EEFA731E072}" srcOrd="2" destOrd="0" presId="urn:microsoft.com/office/officeart/2005/8/layout/orgChart1#14"/>
    <dgm:cxn modelId="{A0DB5EFE-0C9A-453E-A9E7-B4ABC5CE01B8}" type="presParOf" srcId="{19D79E6B-E08F-484D-8411-28A93E41C31A}" destId="{4E074F81-CA2E-4281-91F5-C49E1E2BB789}" srcOrd="12" destOrd="0" presId="urn:microsoft.com/office/officeart/2005/8/layout/orgChart1#14"/>
    <dgm:cxn modelId="{4FDCA665-3947-4565-980C-03865259B04C}" type="presParOf" srcId="{19D79E6B-E08F-484D-8411-28A93E41C31A}" destId="{E9DF903F-E913-4818-BE6E-886D5632FCCF}" srcOrd="13" destOrd="0" presId="urn:microsoft.com/office/officeart/2005/8/layout/orgChart1#14"/>
    <dgm:cxn modelId="{50B515CB-1AB3-4029-BE5E-587454E2BFCC}" type="presParOf" srcId="{E9DF903F-E913-4818-BE6E-886D5632FCCF}" destId="{CCD1559F-D1E7-418B-AF89-7DF36889A1B3}" srcOrd="0" destOrd="0" presId="urn:microsoft.com/office/officeart/2005/8/layout/orgChart1#14"/>
    <dgm:cxn modelId="{ED06B18A-04DF-463C-9DA2-032A11213AED}" type="presParOf" srcId="{CCD1559F-D1E7-418B-AF89-7DF36889A1B3}" destId="{1395B28B-46A9-4541-82A9-CB4C9382750B}" srcOrd="0" destOrd="0" presId="urn:microsoft.com/office/officeart/2005/8/layout/orgChart1#14"/>
    <dgm:cxn modelId="{B770D49E-823D-4B3C-B56F-5FB43F0E1402}" type="presParOf" srcId="{CCD1559F-D1E7-418B-AF89-7DF36889A1B3}" destId="{E7E2C5B0-BEC8-497B-AF8F-FAEA815EB711}" srcOrd="1" destOrd="0" presId="urn:microsoft.com/office/officeart/2005/8/layout/orgChart1#14"/>
    <dgm:cxn modelId="{6A6762B8-B413-442A-B312-26C2ADE37CF7}" type="presParOf" srcId="{E9DF903F-E913-4818-BE6E-886D5632FCCF}" destId="{C0B6216F-88AA-4EE5-8B74-B1A1A20E3BB2}" srcOrd="1" destOrd="0" presId="urn:microsoft.com/office/officeart/2005/8/layout/orgChart1#14"/>
    <dgm:cxn modelId="{40F95B59-7D1E-4997-897B-5A51DF7FA480}" type="presParOf" srcId="{C0B6216F-88AA-4EE5-8B74-B1A1A20E3BB2}" destId="{2FCBC3D5-B303-4DCB-9AFA-631AD1A723EC}" srcOrd="0" destOrd="0" presId="urn:microsoft.com/office/officeart/2005/8/layout/orgChart1#14"/>
    <dgm:cxn modelId="{D03F549F-6295-4AA4-A3A0-FECC27D30974}" type="presParOf" srcId="{C0B6216F-88AA-4EE5-8B74-B1A1A20E3BB2}" destId="{0409C787-2993-4BA1-BC5C-EAD7D86CC0BF}" srcOrd="1" destOrd="0" presId="urn:microsoft.com/office/officeart/2005/8/layout/orgChart1#14"/>
    <dgm:cxn modelId="{5BC7DE3F-4158-4627-B66A-B76707746618}" type="presParOf" srcId="{0409C787-2993-4BA1-BC5C-EAD7D86CC0BF}" destId="{0BE9BE87-D202-4FC6-B1AB-0CB44B25FAFE}" srcOrd="0" destOrd="0" presId="urn:microsoft.com/office/officeart/2005/8/layout/orgChart1#14"/>
    <dgm:cxn modelId="{7A195022-0D30-44D1-BA0D-ACBB4DB0A63D}" type="presParOf" srcId="{0BE9BE87-D202-4FC6-B1AB-0CB44B25FAFE}" destId="{AEEB2DAF-DA96-4A19-8214-48AE44E2CD04}" srcOrd="0" destOrd="0" presId="urn:microsoft.com/office/officeart/2005/8/layout/orgChart1#14"/>
    <dgm:cxn modelId="{EEBB4834-C95F-450B-A836-EACA730EBB8B}" type="presParOf" srcId="{0BE9BE87-D202-4FC6-B1AB-0CB44B25FAFE}" destId="{8C53D24A-06D3-4EEA-AECE-B383EBA00A04}" srcOrd="1" destOrd="0" presId="urn:microsoft.com/office/officeart/2005/8/layout/orgChart1#14"/>
    <dgm:cxn modelId="{12353D40-F471-4B33-A616-FF3BB1647529}" type="presParOf" srcId="{0409C787-2993-4BA1-BC5C-EAD7D86CC0BF}" destId="{C3E7F00E-D962-47F6-9F05-6564FBDE3453}" srcOrd="1" destOrd="0" presId="urn:microsoft.com/office/officeart/2005/8/layout/orgChart1#14"/>
    <dgm:cxn modelId="{6B94DD8E-D4F4-423F-92B9-A1E67D2194EF}" type="presParOf" srcId="{0409C787-2993-4BA1-BC5C-EAD7D86CC0BF}" destId="{C4A5ECE4-EA2F-4B47-A752-B646341CB885}" srcOrd="2" destOrd="0" presId="urn:microsoft.com/office/officeart/2005/8/layout/orgChart1#14"/>
    <dgm:cxn modelId="{72C49926-5BF5-4B9C-B6DE-CE85217BAB62}" type="presParOf" srcId="{C0B6216F-88AA-4EE5-8B74-B1A1A20E3BB2}" destId="{F32F89D3-B0F4-434D-8488-0CBE66A8B916}" srcOrd="2" destOrd="0" presId="urn:microsoft.com/office/officeart/2005/8/layout/orgChart1#14"/>
    <dgm:cxn modelId="{1FD3ACF7-CC45-4216-B654-4994B89E3D37}" type="presParOf" srcId="{C0B6216F-88AA-4EE5-8B74-B1A1A20E3BB2}" destId="{9F57552E-F4DF-4179-AC14-6729820A9A63}" srcOrd="3" destOrd="0" presId="urn:microsoft.com/office/officeart/2005/8/layout/orgChart1#14"/>
    <dgm:cxn modelId="{899E24B9-7178-49CE-AADD-4AF2B5A8DD05}" type="presParOf" srcId="{9F57552E-F4DF-4179-AC14-6729820A9A63}" destId="{DFE3A9EA-74AC-4F0D-B338-2910352E47D4}" srcOrd="0" destOrd="0" presId="urn:microsoft.com/office/officeart/2005/8/layout/orgChart1#14"/>
    <dgm:cxn modelId="{5D0BB778-8D3C-4AA4-B1C7-FBDE3233F4CD}" type="presParOf" srcId="{DFE3A9EA-74AC-4F0D-B338-2910352E47D4}" destId="{202DEF2D-6461-4331-9F0A-827B3A1DDEBC}" srcOrd="0" destOrd="0" presId="urn:microsoft.com/office/officeart/2005/8/layout/orgChart1#14"/>
    <dgm:cxn modelId="{20DB528A-CBEA-4490-8F05-A411C93D6133}" type="presParOf" srcId="{DFE3A9EA-74AC-4F0D-B338-2910352E47D4}" destId="{5223131D-B335-4195-BF78-605882C20B48}" srcOrd="1" destOrd="0" presId="urn:microsoft.com/office/officeart/2005/8/layout/orgChart1#14"/>
    <dgm:cxn modelId="{C763EBB4-7E13-4625-B0FA-F27B6CF5C913}" type="presParOf" srcId="{9F57552E-F4DF-4179-AC14-6729820A9A63}" destId="{0E509B23-21BE-43C2-85B9-A0FF57695317}" srcOrd="1" destOrd="0" presId="urn:microsoft.com/office/officeart/2005/8/layout/orgChart1#14"/>
    <dgm:cxn modelId="{394A6F5E-C7D7-47AE-A860-6C0CCE46705A}" type="presParOf" srcId="{9F57552E-F4DF-4179-AC14-6729820A9A63}" destId="{6C81B5B7-4CD6-4786-A87A-6D9A79D8F433}" srcOrd="2" destOrd="0" presId="urn:microsoft.com/office/officeart/2005/8/layout/orgChart1#14"/>
    <dgm:cxn modelId="{790493AC-0478-4E2D-93DC-EAEAAB58E33E}" type="presParOf" srcId="{C0B6216F-88AA-4EE5-8B74-B1A1A20E3BB2}" destId="{C8B287F1-187D-4A1F-AB1B-17F8F39F2152}" srcOrd="4" destOrd="0" presId="urn:microsoft.com/office/officeart/2005/8/layout/orgChart1#14"/>
    <dgm:cxn modelId="{B8107D93-5751-4883-AC8E-3ACD49AA5564}" type="presParOf" srcId="{C0B6216F-88AA-4EE5-8B74-B1A1A20E3BB2}" destId="{3F7286B5-B633-45E1-9C40-BE65A4383963}" srcOrd="5" destOrd="0" presId="urn:microsoft.com/office/officeart/2005/8/layout/orgChart1#14"/>
    <dgm:cxn modelId="{7408B8BC-F0AA-4A85-A76A-6DA2CAB64647}" type="presParOf" srcId="{3F7286B5-B633-45E1-9C40-BE65A4383963}" destId="{FE9C3C47-4920-4679-9486-BD9BF3E42365}" srcOrd="0" destOrd="0" presId="urn:microsoft.com/office/officeart/2005/8/layout/orgChart1#14"/>
    <dgm:cxn modelId="{1702D2E0-58B6-497F-BD35-18EC7E478445}" type="presParOf" srcId="{FE9C3C47-4920-4679-9486-BD9BF3E42365}" destId="{DF0E73CE-FFA4-4EE4-94D3-C6D15FCF9EE4}" srcOrd="0" destOrd="0" presId="urn:microsoft.com/office/officeart/2005/8/layout/orgChart1#14"/>
    <dgm:cxn modelId="{F59F02D1-E6E5-422C-A8ED-F461258E04DA}" type="presParOf" srcId="{FE9C3C47-4920-4679-9486-BD9BF3E42365}" destId="{E70F9689-CBC6-4FB7-9848-C2BF63A018CE}" srcOrd="1" destOrd="0" presId="urn:microsoft.com/office/officeart/2005/8/layout/orgChart1#14"/>
    <dgm:cxn modelId="{B91F53A4-9850-46BA-9099-513D1A87213E}" type="presParOf" srcId="{3F7286B5-B633-45E1-9C40-BE65A4383963}" destId="{D5F47F29-D823-4A2A-8C31-6D198376B98E}" srcOrd="1" destOrd="0" presId="urn:microsoft.com/office/officeart/2005/8/layout/orgChart1#14"/>
    <dgm:cxn modelId="{C8DC8D5E-3A6F-4673-9A91-FC5B82EB1CF8}" type="presParOf" srcId="{3F7286B5-B633-45E1-9C40-BE65A4383963}" destId="{0653AF79-FDF6-44A7-9469-59812B3768F3}" srcOrd="2" destOrd="0" presId="urn:microsoft.com/office/officeart/2005/8/layout/orgChart1#14"/>
    <dgm:cxn modelId="{04748C81-D481-432B-8282-2A31B9D3E93F}" type="presParOf" srcId="{C0B6216F-88AA-4EE5-8B74-B1A1A20E3BB2}" destId="{1AD0DC40-606E-44DA-B040-31C03B6402BB}" srcOrd="6" destOrd="0" presId="urn:microsoft.com/office/officeart/2005/8/layout/orgChart1#14"/>
    <dgm:cxn modelId="{19E101AD-A6A4-4737-84E9-81D4B5B5E04A}" type="presParOf" srcId="{C0B6216F-88AA-4EE5-8B74-B1A1A20E3BB2}" destId="{1A685408-A786-42B3-AA2C-56E6FA4488C4}" srcOrd="7" destOrd="0" presId="urn:microsoft.com/office/officeart/2005/8/layout/orgChart1#14"/>
    <dgm:cxn modelId="{DFE7999D-81A8-4893-B424-405FA88D5CF6}" type="presParOf" srcId="{1A685408-A786-42B3-AA2C-56E6FA4488C4}" destId="{B59ED7F1-3E0D-4BB9-970B-A5BDD43F737B}" srcOrd="0" destOrd="0" presId="urn:microsoft.com/office/officeart/2005/8/layout/orgChart1#14"/>
    <dgm:cxn modelId="{CA99ADD8-0DD0-47C6-B26A-D08762635CEE}" type="presParOf" srcId="{B59ED7F1-3E0D-4BB9-970B-A5BDD43F737B}" destId="{56E658C2-5540-4A10-98ED-9AD21A81266F}" srcOrd="0" destOrd="0" presId="urn:microsoft.com/office/officeart/2005/8/layout/orgChart1#14"/>
    <dgm:cxn modelId="{9B0B02AA-B0CC-4A07-BA66-579B98661B81}" type="presParOf" srcId="{B59ED7F1-3E0D-4BB9-970B-A5BDD43F737B}" destId="{00D7749C-2B17-40A4-9614-FF286B159D18}" srcOrd="1" destOrd="0" presId="urn:microsoft.com/office/officeart/2005/8/layout/orgChart1#14"/>
    <dgm:cxn modelId="{BA3B881E-BF51-4DC5-80A9-CCDEA9D2105D}" type="presParOf" srcId="{1A685408-A786-42B3-AA2C-56E6FA4488C4}" destId="{A149C9D2-76AA-46E2-8F47-B0EA757497BA}" srcOrd="1" destOrd="0" presId="urn:microsoft.com/office/officeart/2005/8/layout/orgChart1#14"/>
    <dgm:cxn modelId="{92B47960-9C07-4E2F-95AB-E0A7C85D784E}" type="presParOf" srcId="{1A685408-A786-42B3-AA2C-56E6FA4488C4}" destId="{FBBA168F-AF03-4665-8F63-C35B4B122245}" srcOrd="2" destOrd="0" presId="urn:microsoft.com/office/officeart/2005/8/layout/orgChart1#14"/>
    <dgm:cxn modelId="{F4381154-6A47-4B16-9135-A3539B48786F}" type="presParOf" srcId="{E9DF903F-E913-4818-BE6E-886D5632FCCF}" destId="{35042A34-CF98-486E-9EB5-30ADAFCDC201}" srcOrd="2" destOrd="0" presId="urn:microsoft.com/office/officeart/2005/8/layout/orgChart1#14"/>
    <dgm:cxn modelId="{9FAB3941-D649-4FFF-B3BC-427F09869C6E}" type="presParOf" srcId="{19D79E6B-E08F-484D-8411-28A93E41C31A}" destId="{B997116E-AE25-48B2-BCAB-3529E6C60808}" srcOrd="14" destOrd="0" presId="urn:microsoft.com/office/officeart/2005/8/layout/orgChart1#14"/>
    <dgm:cxn modelId="{0B753F35-6B67-4560-BA08-DF40E8F58F43}" type="presParOf" srcId="{19D79E6B-E08F-484D-8411-28A93E41C31A}" destId="{30D1ED6A-CB03-4E8A-BDD5-2D02C1B77FB4}" srcOrd="15" destOrd="0" presId="urn:microsoft.com/office/officeart/2005/8/layout/orgChart1#14"/>
    <dgm:cxn modelId="{7195EF3F-110D-465D-BD81-C5D897651106}" type="presParOf" srcId="{30D1ED6A-CB03-4E8A-BDD5-2D02C1B77FB4}" destId="{E35BB7D0-DB09-4E6C-A637-C6D8713E60D4}" srcOrd="0" destOrd="0" presId="urn:microsoft.com/office/officeart/2005/8/layout/orgChart1#14"/>
    <dgm:cxn modelId="{B41DB3AD-68F8-4CFE-8469-0DC135761208}" type="presParOf" srcId="{E35BB7D0-DB09-4E6C-A637-C6D8713E60D4}" destId="{AB1F294E-4B4B-46D0-9922-43C9723EFD3D}" srcOrd="0" destOrd="0" presId="urn:microsoft.com/office/officeart/2005/8/layout/orgChart1#14"/>
    <dgm:cxn modelId="{4936B1FB-07F3-4BFA-A178-4DC5A324A0E4}" type="presParOf" srcId="{E35BB7D0-DB09-4E6C-A637-C6D8713E60D4}" destId="{BFDF29B9-5882-4798-9292-CFD1C6D7895D}" srcOrd="1" destOrd="0" presId="urn:microsoft.com/office/officeart/2005/8/layout/orgChart1#14"/>
    <dgm:cxn modelId="{7D88D6C0-1951-4DE2-B821-200C7319D8AD}" type="presParOf" srcId="{30D1ED6A-CB03-4E8A-BDD5-2D02C1B77FB4}" destId="{FCF53067-8C37-44D5-9C7D-4E1BDF5EF8B5}" srcOrd="1" destOrd="0" presId="urn:microsoft.com/office/officeart/2005/8/layout/orgChart1#14"/>
    <dgm:cxn modelId="{CFA9EA84-16B5-4530-B2CE-950CACDAB924}" type="presParOf" srcId="{FCF53067-8C37-44D5-9C7D-4E1BDF5EF8B5}" destId="{7727153A-FF80-488A-9D79-DAA67BC6D723}" srcOrd="0" destOrd="0" presId="urn:microsoft.com/office/officeart/2005/8/layout/orgChart1#14"/>
    <dgm:cxn modelId="{DE0646F2-145D-4A2E-9606-B5F8C209BB72}" type="presParOf" srcId="{FCF53067-8C37-44D5-9C7D-4E1BDF5EF8B5}" destId="{8BB304CF-857D-44F0-BEDF-73E7220801A9}" srcOrd="1" destOrd="0" presId="urn:microsoft.com/office/officeart/2005/8/layout/orgChart1#14"/>
    <dgm:cxn modelId="{D63C3722-F67B-4144-B917-C5C8327D4BF6}" type="presParOf" srcId="{8BB304CF-857D-44F0-BEDF-73E7220801A9}" destId="{95FF4673-C71E-43FF-B4F7-DC03F0964CB6}" srcOrd="0" destOrd="0" presId="urn:microsoft.com/office/officeart/2005/8/layout/orgChart1#14"/>
    <dgm:cxn modelId="{71F1DBB2-D135-4673-9EDA-8CEE7BA57F95}" type="presParOf" srcId="{95FF4673-C71E-43FF-B4F7-DC03F0964CB6}" destId="{ACAFD78C-327C-4389-9AA5-5726376DBA32}" srcOrd="0" destOrd="0" presId="urn:microsoft.com/office/officeart/2005/8/layout/orgChart1#14"/>
    <dgm:cxn modelId="{DD08FE31-AED3-49B7-B6AD-DA6E5237F384}" type="presParOf" srcId="{95FF4673-C71E-43FF-B4F7-DC03F0964CB6}" destId="{D670A021-87B2-4E31-8769-C146A1CCE42E}" srcOrd="1" destOrd="0" presId="urn:microsoft.com/office/officeart/2005/8/layout/orgChart1#14"/>
    <dgm:cxn modelId="{33B221AE-AB5C-40A1-B238-F58AA2FF03C5}" type="presParOf" srcId="{8BB304CF-857D-44F0-BEDF-73E7220801A9}" destId="{A93BA447-C1F5-4E60-8324-258DE0DA47B1}" srcOrd="1" destOrd="0" presId="urn:microsoft.com/office/officeart/2005/8/layout/orgChart1#14"/>
    <dgm:cxn modelId="{C7F5193D-7FB4-4EF3-BB13-886005935855}" type="presParOf" srcId="{8BB304CF-857D-44F0-BEDF-73E7220801A9}" destId="{0FE70010-4755-4841-A6AA-D65CA585992F}" srcOrd="2" destOrd="0" presId="urn:microsoft.com/office/officeart/2005/8/layout/orgChart1#14"/>
    <dgm:cxn modelId="{69880B58-9F8D-4BC9-B19C-0E79A7F910C0}" type="presParOf" srcId="{FCF53067-8C37-44D5-9C7D-4E1BDF5EF8B5}" destId="{8CC8DFEE-2C28-48AD-9001-59CC99E844DC}" srcOrd="2" destOrd="0" presId="urn:microsoft.com/office/officeart/2005/8/layout/orgChart1#14"/>
    <dgm:cxn modelId="{DB2317B1-6CDA-475D-B5BC-DE357AD0997D}" type="presParOf" srcId="{FCF53067-8C37-44D5-9C7D-4E1BDF5EF8B5}" destId="{54A7336E-3034-4900-8F07-A5890569D956}" srcOrd="3" destOrd="0" presId="urn:microsoft.com/office/officeart/2005/8/layout/orgChart1#14"/>
    <dgm:cxn modelId="{334773BB-ADA9-4BDD-9BE9-16B404377516}" type="presParOf" srcId="{54A7336E-3034-4900-8F07-A5890569D956}" destId="{DBBC43AA-6E72-42BC-A8E7-C71194B15EA4}" srcOrd="0" destOrd="0" presId="urn:microsoft.com/office/officeart/2005/8/layout/orgChart1#14"/>
    <dgm:cxn modelId="{6C31A247-F67E-4F07-B415-D2BA13DF9278}" type="presParOf" srcId="{DBBC43AA-6E72-42BC-A8E7-C71194B15EA4}" destId="{6723055A-E07D-4E27-B587-69A4356CC4B9}" srcOrd="0" destOrd="0" presId="urn:microsoft.com/office/officeart/2005/8/layout/orgChart1#14"/>
    <dgm:cxn modelId="{97914EBF-B5F5-4B74-A253-014B879288C7}" type="presParOf" srcId="{DBBC43AA-6E72-42BC-A8E7-C71194B15EA4}" destId="{85FC7822-EBA4-41EB-98FA-8168A62E2890}" srcOrd="1" destOrd="0" presId="urn:microsoft.com/office/officeart/2005/8/layout/orgChart1#14"/>
    <dgm:cxn modelId="{7F682590-3CAC-42C5-AAFD-A42FA3ACF9DB}" type="presParOf" srcId="{54A7336E-3034-4900-8F07-A5890569D956}" destId="{A59A804E-6356-4D29-AB1D-205EBE71172E}" srcOrd="1" destOrd="0" presId="urn:microsoft.com/office/officeart/2005/8/layout/orgChart1#14"/>
    <dgm:cxn modelId="{20666EAC-E543-4322-9757-FA80DD25B263}" type="presParOf" srcId="{54A7336E-3034-4900-8F07-A5890569D956}" destId="{7F4C2206-1976-46B1-96BF-BAFD1BB69223}" srcOrd="2" destOrd="0" presId="urn:microsoft.com/office/officeart/2005/8/layout/orgChart1#14"/>
    <dgm:cxn modelId="{01CD5147-4C84-4978-BEE6-C965A924B6BC}" type="presParOf" srcId="{FCF53067-8C37-44D5-9C7D-4E1BDF5EF8B5}" destId="{3C23157A-21B8-417B-8BCE-EFE699290456}" srcOrd="4" destOrd="0" presId="urn:microsoft.com/office/officeart/2005/8/layout/orgChart1#14"/>
    <dgm:cxn modelId="{9C02FA7E-9B95-46C4-A5A6-391B67134339}" type="presParOf" srcId="{FCF53067-8C37-44D5-9C7D-4E1BDF5EF8B5}" destId="{AD2973E5-15CC-48DF-A124-78922A20DA06}" srcOrd="5" destOrd="0" presId="urn:microsoft.com/office/officeart/2005/8/layout/orgChart1#14"/>
    <dgm:cxn modelId="{24C21AFE-2677-4C16-AFEA-553C73C28DFB}" type="presParOf" srcId="{AD2973E5-15CC-48DF-A124-78922A20DA06}" destId="{A98F70CE-5E6A-4473-B943-60EF99CECD6B}" srcOrd="0" destOrd="0" presId="urn:microsoft.com/office/officeart/2005/8/layout/orgChart1#14"/>
    <dgm:cxn modelId="{A5E1BF64-4417-4247-AB75-2F6DB979516A}" type="presParOf" srcId="{A98F70CE-5E6A-4473-B943-60EF99CECD6B}" destId="{A3F77182-09BF-4744-B2F1-4BBA3A12E847}" srcOrd="0" destOrd="0" presId="urn:microsoft.com/office/officeart/2005/8/layout/orgChart1#14"/>
    <dgm:cxn modelId="{4467B5DD-2D41-40C3-8216-2FD49914C367}" type="presParOf" srcId="{A98F70CE-5E6A-4473-B943-60EF99CECD6B}" destId="{5EBB6837-3F1D-464F-8FEF-1BB416449DF2}" srcOrd="1" destOrd="0" presId="urn:microsoft.com/office/officeart/2005/8/layout/orgChart1#14"/>
    <dgm:cxn modelId="{1EF23B55-FDC3-49AF-AD20-A677926C9679}" type="presParOf" srcId="{AD2973E5-15CC-48DF-A124-78922A20DA06}" destId="{831FAF55-7C47-458A-918E-EA827A495E10}" srcOrd="1" destOrd="0" presId="urn:microsoft.com/office/officeart/2005/8/layout/orgChart1#14"/>
    <dgm:cxn modelId="{E8EBD7A3-9E14-4537-B146-190F6F6E4A74}" type="presParOf" srcId="{AD2973E5-15CC-48DF-A124-78922A20DA06}" destId="{7FD1406B-7479-4E9C-A8BA-AEB515324C2D}" srcOrd="2" destOrd="0" presId="urn:microsoft.com/office/officeart/2005/8/layout/orgChart1#14"/>
    <dgm:cxn modelId="{D4F4E968-FBED-4B86-8ADC-174570A10154}" type="presParOf" srcId="{FCF53067-8C37-44D5-9C7D-4E1BDF5EF8B5}" destId="{EF0D9106-DE11-4C51-9201-1D4F652D6FF1}" srcOrd="6" destOrd="0" presId="urn:microsoft.com/office/officeart/2005/8/layout/orgChart1#14"/>
    <dgm:cxn modelId="{651F95F1-677E-4ACA-95D8-7B69B2AEB60A}" type="presParOf" srcId="{FCF53067-8C37-44D5-9C7D-4E1BDF5EF8B5}" destId="{4F2D28B5-93F7-4BDA-A37F-195501BD5011}" srcOrd="7" destOrd="0" presId="urn:microsoft.com/office/officeart/2005/8/layout/orgChart1#14"/>
    <dgm:cxn modelId="{399CF175-A166-451E-8591-771986BBD3F1}" type="presParOf" srcId="{4F2D28B5-93F7-4BDA-A37F-195501BD5011}" destId="{F82DD3C7-7858-4890-8737-F8438B7CC5DB}" srcOrd="0" destOrd="0" presId="urn:microsoft.com/office/officeart/2005/8/layout/orgChart1#14"/>
    <dgm:cxn modelId="{AF6582C8-4965-453F-AB84-809114F2F2C6}" type="presParOf" srcId="{F82DD3C7-7858-4890-8737-F8438B7CC5DB}" destId="{0D874A6A-516A-4F14-AA0B-BCE6B5C18914}" srcOrd="0" destOrd="0" presId="urn:microsoft.com/office/officeart/2005/8/layout/orgChart1#14"/>
    <dgm:cxn modelId="{1AE9074D-BCAB-468B-94DF-4E4F61A8559E}" type="presParOf" srcId="{F82DD3C7-7858-4890-8737-F8438B7CC5DB}" destId="{DD7414B8-EE33-4071-8319-54059A8C75C7}" srcOrd="1" destOrd="0" presId="urn:microsoft.com/office/officeart/2005/8/layout/orgChart1#14"/>
    <dgm:cxn modelId="{9D52CB13-06C6-4690-84A8-052A7ADCECFC}" type="presParOf" srcId="{4F2D28B5-93F7-4BDA-A37F-195501BD5011}" destId="{2388C276-6097-4BBF-A2DB-481BD5F09234}" srcOrd="1" destOrd="0" presId="urn:microsoft.com/office/officeart/2005/8/layout/orgChart1#14"/>
    <dgm:cxn modelId="{7BBAD7A1-A4E1-41E0-99FA-600F2431F6F0}" type="presParOf" srcId="{4F2D28B5-93F7-4BDA-A37F-195501BD5011}" destId="{ACFC715D-666C-465D-9533-42F07A52DA67}" srcOrd="2" destOrd="0" presId="urn:microsoft.com/office/officeart/2005/8/layout/orgChart1#14"/>
    <dgm:cxn modelId="{11E786CA-69C4-4C64-9A82-47E4172BB2C3}" type="presParOf" srcId="{30D1ED6A-CB03-4E8A-BDD5-2D02C1B77FB4}" destId="{403B8D54-6D07-4423-B8D3-1B91ED19D20E}" srcOrd="2" destOrd="0" presId="urn:microsoft.com/office/officeart/2005/8/layout/orgChart1#14"/>
    <dgm:cxn modelId="{B4C38A10-C066-450B-B97C-E0B4E2F7577B}" type="presParOf" srcId="{19D79E6B-E08F-484D-8411-28A93E41C31A}" destId="{CD4FF9DB-4A9E-4118-AC0A-90C1B6D03D5F}" srcOrd="16" destOrd="0" presId="urn:microsoft.com/office/officeart/2005/8/layout/orgChart1#14"/>
    <dgm:cxn modelId="{406D9E49-86D9-47DB-8859-DD7990F255D6}" type="presParOf" srcId="{19D79E6B-E08F-484D-8411-28A93E41C31A}" destId="{4E50F59E-312A-4C48-8352-692018A0A5F7}" srcOrd="17" destOrd="0" presId="urn:microsoft.com/office/officeart/2005/8/layout/orgChart1#14"/>
    <dgm:cxn modelId="{0EB45D1F-5E9D-4C1D-AA8A-EAC1C769D754}" type="presParOf" srcId="{4E50F59E-312A-4C48-8352-692018A0A5F7}" destId="{C4DA3AB3-0D64-4CA9-9C4A-724BE9D477E5}" srcOrd="0" destOrd="0" presId="urn:microsoft.com/office/officeart/2005/8/layout/orgChart1#14"/>
    <dgm:cxn modelId="{D09D6F4C-B1D5-43CD-898A-033C53A7F5E3}" type="presParOf" srcId="{C4DA3AB3-0D64-4CA9-9C4A-724BE9D477E5}" destId="{4B20DF1B-33FC-4162-BE4B-84E79828EC11}" srcOrd="0" destOrd="0" presId="urn:microsoft.com/office/officeart/2005/8/layout/orgChart1#14"/>
    <dgm:cxn modelId="{A67ED8DF-29E5-4E7C-BEA6-5B5E5AF178F8}" type="presParOf" srcId="{C4DA3AB3-0D64-4CA9-9C4A-724BE9D477E5}" destId="{527405EE-3CCA-4EF7-BE6E-FE4F1B8A1739}" srcOrd="1" destOrd="0" presId="urn:microsoft.com/office/officeart/2005/8/layout/orgChart1#14"/>
    <dgm:cxn modelId="{46798E5C-47AB-446F-9289-22D8D9C9E6E3}" type="presParOf" srcId="{4E50F59E-312A-4C48-8352-692018A0A5F7}" destId="{F55C5466-43C2-42BA-BB91-20DC04F91F8F}" srcOrd="1" destOrd="0" presId="urn:microsoft.com/office/officeart/2005/8/layout/orgChart1#14"/>
    <dgm:cxn modelId="{B13B763E-04D9-4C67-8E4F-F446C34718A8}" type="presParOf" srcId="{F55C5466-43C2-42BA-BB91-20DC04F91F8F}" destId="{7F3B119F-A125-41E8-A132-FC9B29360965}" srcOrd="0" destOrd="0" presId="urn:microsoft.com/office/officeart/2005/8/layout/orgChart1#14"/>
    <dgm:cxn modelId="{CC5AE4C6-E5BB-4748-9318-CCFD14DE64D3}" type="presParOf" srcId="{F55C5466-43C2-42BA-BB91-20DC04F91F8F}" destId="{73AD9B05-DBC3-47B1-95EC-90FA1F5072C4}" srcOrd="1" destOrd="0" presId="urn:microsoft.com/office/officeart/2005/8/layout/orgChart1#14"/>
    <dgm:cxn modelId="{5A197C04-5DBF-454E-9758-A3E5558942B8}" type="presParOf" srcId="{73AD9B05-DBC3-47B1-95EC-90FA1F5072C4}" destId="{06CDAD3C-78B2-4C72-8246-C40BC7A3529F}" srcOrd="0" destOrd="0" presId="urn:microsoft.com/office/officeart/2005/8/layout/orgChart1#14"/>
    <dgm:cxn modelId="{05B93420-4916-4A91-B7D8-0D93A8B18DA9}" type="presParOf" srcId="{06CDAD3C-78B2-4C72-8246-C40BC7A3529F}" destId="{CBFABC11-8E0F-4E4C-873B-2FA0DE04983C}" srcOrd="0" destOrd="0" presId="urn:microsoft.com/office/officeart/2005/8/layout/orgChart1#14"/>
    <dgm:cxn modelId="{19ED6E99-1920-49CE-9F64-735F5D5443A3}" type="presParOf" srcId="{06CDAD3C-78B2-4C72-8246-C40BC7A3529F}" destId="{0DE509AE-6092-48A1-854B-D666610538F0}" srcOrd="1" destOrd="0" presId="urn:microsoft.com/office/officeart/2005/8/layout/orgChart1#14"/>
    <dgm:cxn modelId="{A0BAA4DF-5824-4709-8AE0-6CA4BD03580A}" type="presParOf" srcId="{73AD9B05-DBC3-47B1-95EC-90FA1F5072C4}" destId="{D672CC8F-D9CA-4159-97FB-B5EDE496F84C}" srcOrd="1" destOrd="0" presId="urn:microsoft.com/office/officeart/2005/8/layout/orgChart1#14"/>
    <dgm:cxn modelId="{4155B143-06E4-4F46-BAF4-392582B72302}" type="presParOf" srcId="{73AD9B05-DBC3-47B1-95EC-90FA1F5072C4}" destId="{4B8E42F4-849E-4D4C-BD2E-D53708BC261F}" srcOrd="2" destOrd="0" presId="urn:microsoft.com/office/officeart/2005/8/layout/orgChart1#14"/>
    <dgm:cxn modelId="{892C08BF-4F9D-42C2-8A13-1C1C8127616B}" type="presParOf" srcId="{F55C5466-43C2-42BA-BB91-20DC04F91F8F}" destId="{0464C681-A7B0-4037-AAA7-D810CDA6527F}" srcOrd="2" destOrd="0" presId="urn:microsoft.com/office/officeart/2005/8/layout/orgChart1#14"/>
    <dgm:cxn modelId="{281F069A-5EBF-4200-87A7-5B873E6848F9}" type="presParOf" srcId="{F55C5466-43C2-42BA-BB91-20DC04F91F8F}" destId="{8DF62B52-8B3B-436A-A59E-775CC2325F95}" srcOrd="3" destOrd="0" presId="urn:microsoft.com/office/officeart/2005/8/layout/orgChart1#14"/>
    <dgm:cxn modelId="{183B1583-6BB1-4EEC-8D49-FA1B214D0990}" type="presParOf" srcId="{8DF62B52-8B3B-436A-A59E-775CC2325F95}" destId="{54990E81-4430-47CE-A130-E7BF09D0A80F}" srcOrd="0" destOrd="0" presId="urn:microsoft.com/office/officeart/2005/8/layout/orgChart1#14"/>
    <dgm:cxn modelId="{7F5F9163-5967-4219-B1B5-F538B7560E90}" type="presParOf" srcId="{54990E81-4430-47CE-A130-E7BF09D0A80F}" destId="{62FD2386-55DF-41F6-84C4-F1147885E1E5}" srcOrd="0" destOrd="0" presId="urn:microsoft.com/office/officeart/2005/8/layout/orgChart1#14"/>
    <dgm:cxn modelId="{F5F61FCD-4647-4FD9-A22F-D51561ACFB6B}" type="presParOf" srcId="{54990E81-4430-47CE-A130-E7BF09D0A80F}" destId="{3BDF6DE8-2E01-4106-BE67-8153B718EBF3}" srcOrd="1" destOrd="0" presId="urn:microsoft.com/office/officeart/2005/8/layout/orgChart1#14"/>
    <dgm:cxn modelId="{ED4D6202-EFE8-4928-9B98-0406417CB84F}" type="presParOf" srcId="{8DF62B52-8B3B-436A-A59E-775CC2325F95}" destId="{7089B6E7-32B6-42DD-A0AD-0BE8073D4AB7}" srcOrd="1" destOrd="0" presId="urn:microsoft.com/office/officeart/2005/8/layout/orgChart1#14"/>
    <dgm:cxn modelId="{04E2D83C-081E-42F2-90B5-DA5F22974C60}" type="presParOf" srcId="{8DF62B52-8B3B-436A-A59E-775CC2325F95}" destId="{517041C0-7DAE-43C0-9D39-3F2735D6F2BE}" srcOrd="2" destOrd="0" presId="urn:microsoft.com/office/officeart/2005/8/layout/orgChart1#14"/>
    <dgm:cxn modelId="{B1CFD142-0366-4A1E-BEBC-1DE8CE9255DD}" type="presParOf" srcId="{4E50F59E-312A-4C48-8352-692018A0A5F7}" destId="{78CABC2E-9F8C-4FD9-99F2-9166F1C30655}" srcOrd="2" destOrd="0" presId="urn:microsoft.com/office/officeart/2005/8/layout/orgChart1#14"/>
    <dgm:cxn modelId="{E9CC8812-7780-403D-BE06-CC753EAFBA40}" type="presParOf" srcId="{7F671636-C859-4609-A9E6-80CAB5B27D6F}" destId="{FCA42430-22B0-4256-805A-E0C29C1852EC}" srcOrd="2" destOrd="0" presId="urn:microsoft.com/office/officeart/2005/8/layout/orgChart1#14"/>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5F808D9-6407-4DC0-AA86-9123DC02FCB8}" type="doc">
      <dgm:prSet loTypeId="urn:microsoft.com/office/officeart/2005/8/layout/orgChart1#9" loCatId="hierarchy" qsTypeId="urn:microsoft.com/office/officeart/2005/8/quickstyle/simple1#6" qsCatId="simple" csTypeId="urn:microsoft.com/office/officeart/2005/8/colors/accent1_2#9" csCatId="accent1" phldr="1"/>
      <dgm:spPr/>
      <dgm:t>
        <a:bodyPr/>
        <a:lstStyle/>
        <a:p>
          <a:endParaRPr lang="zh-CN" altLang="en-US"/>
        </a:p>
      </dgm:t>
    </dgm:pt>
    <dgm:pt modelId="{67333D1C-970A-4328-959C-20E561884A3C}">
      <dgm:prSet phldrT="[文本]"/>
      <dgm:spPr/>
      <dgm:t>
        <a:bodyPr/>
        <a:lstStyle/>
        <a:p>
          <a:r>
            <a:rPr lang="zh-CN" altLang="en-US"/>
            <a:t>生产管理</a:t>
          </a:r>
        </a:p>
      </dgm:t>
    </dgm:pt>
    <dgm:pt modelId="{D346EEA2-3016-4FA6-B897-EA329EAB2BEE}" type="parTrans" cxnId="{1A28E980-3E12-4AD2-B433-13E5AC29D3CD}">
      <dgm:prSet/>
      <dgm:spPr/>
      <dgm:t>
        <a:bodyPr/>
        <a:lstStyle/>
        <a:p>
          <a:endParaRPr lang="zh-CN" altLang="en-US"/>
        </a:p>
      </dgm:t>
    </dgm:pt>
    <dgm:pt modelId="{7697A9F8-1EC1-469C-BEF3-0C0733347EF9}" type="sibTrans" cxnId="{1A28E980-3E12-4AD2-B433-13E5AC29D3CD}">
      <dgm:prSet/>
      <dgm:spPr/>
      <dgm:t>
        <a:bodyPr/>
        <a:lstStyle/>
        <a:p>
          <a:endParaRPr lang="zh-CN" altLang="en-US"/>
        </a:p>
      </dgm:t>
    </dgm:pt>
    <dgm:pt modelId="{D4BDA879-541C-46FC-A771-77A114D3F4F9}">
      <dgm:prSet phldrT="[文本]"/>
      <dgm:spPr/>
      <dgm:t>
        <a:bodyPr/>
        <a:lstStyle/>
        <a:p>
          <a:r>
            <a:rPr lang="zh-CN" altLang="en-US"/>
            <a:t>订单审核</a:t>
          </a:r>
        </a:p>
      </dgm:t>
    </dgm:pt>
    <dgm:pt modelId="{76B19701-F65D-4850-B198-99AB99EE03BA}" type="parTrans" cxnId="{192649FC-C56E-4E88-884E-6383E1F41045}">
      <dgm:prSet/>
      <dgm:spPr/>
      <dgm:t>
        <a:bodyPr/>
        <a:lstStyle/>
        <a:p>
          <a:endParaRPr lang="zh-CN" altLang="en-US"/>
        </a:p>
      </dgm:t>
    </dgm:pt>
    <dgm:pt modelId="{986E7977-3864-48B7-B5C7-5AA86AD206AB}" type="sibTrans" cxnId="{192649FC-C56E-4E88-884E-6383E1F41045}">
      <dgm:prSet/>
      <dgm:spPr/>
      <dgm:t>
        <a:bodyPr/>
        <a:lstStyle/>
        <a:p>
          <a:endParaRPr lang="zh-CN" altLang="en-US"/>
        </a:p>
      </dgm:t>
    </dgm:pt>
    <dgm:pt modelId="{21B0C13D-C764-4E54-BB37-F9780F9CBF30}">
      <dgm:prSet phldrT="[文本]"/>
      <dgm:spPr/>
      <dgm:t>
        <a:bodyPr/>
        <a:lstStyle/>
        <a:p>
          <a:r>
            <a:rPr lang="zh-CN" altLang="en-US"/>
            <a:t>外协订单</a:t>
          </a:r>
        </a:p>
      </dgm:t>
    </dgm:pt>
    <dgm:pt modelId="{13001945-8221-4947-93C8-2B0C6213BDF5}" type="parTrans" cxnId="{422507B9-2A5E-4E29-8A62-C525DF53C0BB}">
      <dgm:prSet/>
      <dgm:spPr/>
      <dgm:t>
        <a:bodyPr/>
        <a:lstStyle/>
        <a:p>
          <a:endParaRPr lang="zh-CN" altLang="en-US"/>
        </a:p>
      </dgm:t>
    </dgm:pt>
    <dgm:pt modelId="{77BA0EC6-7441-46B1-A8E0-5A77977AE276}" type="sibTrans" cxnId="{422507B9-2A5E-4E29-8A62-C525DF53C0BB}">
      <dgm:prSet/>
      <dgm:spPr/>
      <dgm:t>
        <a:bodyPr/>
        <a:lstStyle/>
        <a:p>
          <a:endParaRPr lang="zh-CN" altLang="en-US"/>
        </a:p>
      </dgm:t>
    </dgm:pt>
    <dgm:pt modelId="{0CF9C4C7-337B-48AC-9F41-674533072C54}">
      <dgm:prSet phldrT="[文本]"/>
      <dgm:spPr/>
      <dgm:t>
        <a:bodyPr/>
        <a:lstStyle/>
        <a:p>
          <a:r>
            <a:rPr lang="zh-CN" altLang="en-US"/>
            <a:t>制作小样</a:t>
          </a:r>
        </a:p>
      </dgm:t>
    </dgm:pt>
    <dgm:pt modelId="{F184F7A1-8834-4CA4-A8C2-83FF17388AEE}" type="parTrans" cxnId="{66606C3A-6FFC-4197-A4B4-FED4A3DDDD74}">
      <dgm:prSet/>
      <dgm:spPr/>
      <dgm:t>
        <a:bodyPr/>
        <a:lstStyle/>
        <a:p>
          <a:endParaRPr lang="zh-CN" altLang="en-US"/>
        </a:p>
      </dgm:t>
    </dgm:pt>
    <dgm:pt modelId="{C78518C1-BEDD-4C84-953A-BAD02947F4A5}" type="sibTrans" cxnId="{66606C3A-6FFC-4197-A4B4-FED4A3DDDD74}">
      <dgm:prSet/>
      <dgm:spPr/>
      <dgm:t>
        <a:bodyPr/>
        <a:lstStyle/>
        <a:p>
          <a:endParaRPr lang="zh-CN" altLang="en-US"/>
        </a:p>
      </dgm:t>
    </dgm:pt>
    <dgm:pt modelId="{A97D434A-D361-4638-AD64-F7A687929CFD}">
      <dgm:prSet/>
      <dgm:spPr/>
      <dgm:t>
        <a:bodyPr/>
        <a:lstStyle/>
        <a:p>
          <a:r>
            <a:rPr lang="zh-CN" altLang="en-US"/>
            <a:t>材料入库</a:t>
          </a:r>
        </a:p>
      </dgm:t>
    </dgm:pt>
    <dgm:pt modelId="{33294D7B-A647-40E1-8448-DF009ED33063}" type="parTrans" cxnId="{7820CD76-5491-4218-888B-EB3DC55229E0}">
      <dgm:prSet/>
      <dgm:spPr/>
      <dgm:t>
        <a:bodyPr/>
        <a:lstStyle/>
        <a:p>
          <a:endParaRPr lang="zh-CN" altLang="en-US"/>
        </a:p>
      </dgm:t>
    </dgm:pt>
    <dgm:pt modelId="{94002240-88DA-4CB3-AAAD-C4DDEFD1F69C}" type="sibTrans" cxnId="{7820CD76-5491-4218-888B-EB3DC55229E0}">
      <dgm:prSet/>
      <dgm:spPr/>
      <dgm:t>
        <a:bodyPr/>
        <a:lstStyle/>
        <a:p>
          <a:endParaRPr lang="zh-CN" altLang="en-US"/>
        </a:p>
      </dgm:t>
    </dgm:pt>
    <dgm:pt modelId="{F5ECA7B8-0AEB-4DB6-84D5-B4E5666EE9AB}">
      <dgm:prSet/>
      <dgm:spPr/>
      <dgm:t>
        <a:bodyPr/>
        <a:lstStyle/>
        <a:p>
          <a:r>
            <a:rPr lang="zh-CN" altLang="en-US"/>
            <a:t>材料出库</a:t>
          </a:r>
        </a:p>
      </dgm:t>
    </dgm:pt>
    <dgm:pt modelId="{5F3B5465-ABA8-433D-AD69-7C0AC50D1787}" type="parTrans" cxnId="{7899BBD8-540A-4566-96E5-6B96FCE12440}">
      <dgm:prSet/>
      <dgm:spPr/>
      <dgm:t>
        <a:bodyPr/>
        <a:lstStyle/>
        <a:p>
          <a:endParaRPr lang="zh-CN" altLang="en-US"/>
        </a:p>
      </dgm:t>
    </dgm:pt>
    <dgm:pt modelId="{CB934A84-2C6F-4FE6-8F8D-EB91A4494723}" type="sibTrans" cxnId="{7899BBD8-540A-4566-96E5-6B96FCE12440}">
      <dgm:prSet/>
      <dgm:spPr/>
      <dgm:t>
        <a:bodyPr/>
        <a:lstStyle/>
        <a:p>
          <a:endParaRPr lang="zh-CN" altLang="en-US"/>
        </a:p>
      </dgm:t>
    </dgm:pt>
    <dgm:pt modelId="{CA0D764C-8B81-4887-8BCD-BE4512781D34}">
      <dgm:prSet/>
      <dgm:spPr/>
      <dgm:t>
        <a:bodyPr/>
        <a:lstStyle/>
        <a:p>
          <a:r>
            <a:rPr lang="zh-CN" altLang="en-US"/>
            <a:t>成品入库</a:t>
          </a:r>
        </a:p>
      </dgm:t>
    </dgm:pt>
    <dgm:pt modelId="{6DF5C6AD-F643-4228-83C2-1A236D2F08F2}" type="parTrans" cxnId="{0D1A3961-9DF2-4D23-BB6A-4A702A2BF3CB}">
      <dgm:prSet/>
      <dgm:spPr/>
      <dgm:t>
        <a:bodyPr/>
        <a:lstStyle/>
        <a:p>
          <a:endParaRPr lang="zh-CN" altLang="en-US"/>
        </a:p>
      </dgm:t>
    </dgm:pt>
    <dgm:pt modelId="{4E46B02A-2FE3-42BE-A893-BCA4CD45C292}" type="sibTrans" cxnId="{0D1A3961-9DF2-4D23-BB6A-4A702A2BF3CB}">
      <dgm:prSet/>
      <dgm:spPr/>
      <dgm:t>
        <a:bodyPr/>
        <a:lstStyle/>
        <a:p>
          <a:endParaRPr lang="zh-CN" altLang="en-US"/>
        </a:p>
      </dgm:t>
    </dgm:pt>
    <dgm:pt modelId="{36F18528-C9C1-4797-AF1D-879CA7E68E7A}">
      <dgm:prSet/>
      <dgm:spPr/>
      <dgm:t>
        <a:bodyPr/>
        <a:lstStyle/>
        <a:p>
          <a:r>
            <a:rPr lang="zh-CN" altLang="en-US"/>
            <a:t>质检环节</a:t>
          </a:r>
        </a:p>
      </dgm:t>
    </dgm:pt>
    <dgm:pt modelId="{4B80EF6E-EB48-4B03-9F82-3E16AD5EADDE}" type="parTrans" cxnId="{CA352299-C4CB-40CA-B0C9-47193FEE6F09}">
      <dgm:prSet/>
      <dgm:spPr/>
      <dgm:t>
        <a:bodyPr/>
        <a:lstStyle/>
        <a:p>
          <a:endParaRPr lang="zh-CN" altLang="en-US"/>
        </a:p>
      </dgm:t>
    </dgm:pt>
    <dgm:pt modelId="{29799977-30E6-437C-A824-AD884D45E62F}" type="sibTrans" cxnId="{CA352299-C4CB-40CA-B0C9-47193FEE6F09}">
      <dgm:prSet/>
      <dgm:spPr/>
      <dgm:t>
        <a:bodyPr/>
        <a:lstStyle/>
        <a:p>
          <a:endParaRPr lang="zh-CN" altLang="en-US"/>
        </a:p>
      </dgm:t>
    </dgm:pt>
    <dgm:pt modelId="{E924F5E2-53D8-49AE-86FD-633D089891FB}">
      <dgm:prSet/>
      <dgm:spPr/>
      <dgm:t>
        <a:bodyPr/>
        <a:lstStyle/>
        <a:p>
          <a:r>
            <a:rPr lang="zh-CN" altLang="en-US"/>
            <a:t>成品出库</a:t>
          </a:r>
        </a:p>
      </dgm:t>
    </dgm:pt>
    <dgm:pt modelId="{FD0BDA44-1B06-417B-80FC-43C9DB5BBFB3}" type="parTrans" cxnId="{54E18BA3-7175-4375-8190-075FE8E186B3}">
      <dgm:prSet/>
      <dgm:spPr/>
      <dgm:t>
        <a:bodyPr/>
        <a:lstStyle/>
        <a:p>
          <a:endParaRPr lang="zh-CN" altLang="en-US"/>
        </a:p>
      </dgm:t>
    </dgm:pt>
    <dgm:pt modelId="{D1731E1F-8508-4792-9CDF-4868F3E6D5D8}" type="sibTrans" cxnId="{54E18BA3-7175-4375-8190-075FE8E186B3}">
      <dgm:prSet/>
      <dgm:spPr/>
      <dgm:t>
        <a:bodyPr/>
        <a:lstStyle/>
        <a:p>
          <a:endParaRPr lang="zh-CN" altLang="en-US"/>
        </a:p>
      </dgm:t>
    </dgm:pt>
    <dgm:pt modelId="{B27497FA-CE22-43B3-8C17-A85310C8C899}">
      <dgm:prSet/>
      <dgm:spPr/>
      <dgm:t>
        <a:bodyPr/>
        <a:lstStyle/>
        <a:p>
          <a:r>
            <a:rPr lang="zh-CN" altLang="en-US"/>
            <a:t>查看库存</a:t>
          </a:r>
        </a:p>
      </dgm:t>
    </dgm:pt>
    <dgm:pt modelId="{8A33A5C5-5C8B-40B6-8385-4BB2798E6343}" type="parTrans" cxnId="{14ACA61C-6134-4F93-855F-2B9C1991E28D}">
      <dgm:prSet/>
      <dgm:spPr/>
      <dgm:t>
        <a:bodyPr/>
        <a:lstStyle/>
        <a:p>
          <a:endParaRPr lang="zh-CN" altLang="en-US"/>
        </a:p>
      </dgm:t>
    </dgm:pt>
    <dgm:pt modelId="{6261B7D5-131B-410E-87C3-28CD00184A23}" type="sibTrans" cxnId="{14ACA61C-6134-4F93-855F-2B9C1991E28D}">
      <dgm:prSet/>
      <dgm:spPr/>
      <dgm:t>
        <a:bodyPr/>
        <a:lstStyle/>
        <a:p>
          <a:endParaRPr lang="zh-CN" altLang="en-US"/>
        </a:p>
      </dgm:t>
    </dgm:pt>
    <dgm:pt modelId="{7E5D4E41-EC64-4E00-817C-A7C5CE912991}">
      <dgm:prSet/>
      <dgm:spPr/>
      <dgm:t>
        <a:bodyPr/>
        <a:lstStyle/>
        <a:p>
          <a:r>
            <a:rPr lang="zh-CN" altLang="en-US"/>
            <a:t>查看未审核订单</a:t>
          </a:r>
        </a:p>
      </dgm:t>
    </dgm:pt>
    <dgm:pt modelId="{22F73D7A-8ACB-44E3-B06B-1F733812BA6A}" type="parTrans" cxnId="{F66201D9-3A8A-4468-B7E3-E2FD92A48037}">
      <dgm:prSet/>
      <dgm:spPr/>
      <dgm:t>
        <a:bodyPr/>
        <a:lstStyle/>
        <a:p>
          <a:endParaRPr lang="zh-CN" altLang="en-US"/>
        </a:p>
      </dgm:t>
    </dgm:pt>
    <dgm:pt modelId="{1DF6D84E-91E2-4B18-AB98-AF4187DDC21E}" type="sibTrans" cxnId="{F66201D9-3A8A-4468-B7E3-E2FD92A48037}">
      <dgm:prSet/>
      <dgm:spPr/>
      <dgm:t>
        <a:bodyPr/>
        <a:lstStyle/>
        <a:p>
          <a:endParaRPr lang="zh-CN" altLang="en-US"/>
        </a:p>
      </dgm:t>
    </dgm:pt>
    <dgm:pt modelId="{4F8E1AF3-3474-4144-9ED6-73BAE460347F}">
      <dgm:prSet/>
      <dgm:spPr/>
      <dgm:t>
        <a:bodyPr/>
        <a:lstStyle/>
        <a:p>
          <a:r>
            <a:rPr lang="zh-CN" altLang="en-US"/>
            <a:t>查看已审核订单</a:t>
          </a:r>
        </a:p>
      </dgm:t>
    </dgm:pt>
    <dgm:pt modelId="{7D541D86-4532-4589-92EC-1A96D13CEBC2}" type="parTrans" cxnId="{F4F72AB8-66F2-40F9-84E7-E8EE8CBE88E1}">
      <dgm:prSet/>
      <dgm:spPr/>
      <dgm:t>
        <a:bodyPr/>
        <a:lstStyle/>
        <a:p>
          <a:endParaRPr lang="zh-CN" altLang="en-US"/>
        </a:p>
      </dgm:t>
    </dgm:pt>
    <dgm:pt modelId="{40BB2212-C093-4CF8-AF5C-153967F04869}" type="sibTrans" cxnId="{F4F72AB8-66F2-40F9-84E7-E8EE8CBE88E1}">
      <dgm:prSet/>
      <dgm:spPr/>
      <dgm:t>
        <a:bodyPr/>
        <a:lstStyle/>
        <a:p>
          <a:endParaRPr lang="zh-CN" altLang="en-US"/>
        </a:p>
      </dgm:t>
    </dgm:pt>
    <dgm:pt modelId="{F62AF971-291E-4199-882F-ED101523F650}">
      <dgm:prSet/>
      <dgm:spPr/>
      <dgm:t>
        <a:bodyPr/>
        <a:lstStyle/>
        <a:p>
          <a:r>
            <a:rPr lang="zh-CN" altLang="en-US"/>
            <a:t>搜索订单</a:t>
          </a:r>
        </a:p>
      </dgm:t>
    </dgm:pt>
    <dgm:pt modelId="{9EBB7171-0C52-4F89-8D31-548344DA13D4}" type="parTrans" cxnId="{B1513545-A4E5-4AD9-874C-AE65DCEAC46F}">
      <dgm:prSet/>
      <dgm:spPr/>
      <dgm:t>
        <a:bodyPr/>
        <a:lstStyle/>
        <a:p>
          <a:endParaRPr lang="zh-CN" altLang="en-US"/>
        </a:p>
      </dgm:t>
    </dgm:pt>
    <dgm:pt modelId="{403CB08B-A32D-4886-B659-22E06BD72EA2}" type="sibTrans" cxnId="{B1513545-A4E5-4AD9-874C-AE65DCEAC46F}">
      <dgm:prSet/>
      <dgm:spPr/>
      <dgm:t>
        <a:bodyPr/>
        <a:lstStyle/>
        <a:p>
          <a:endParaRPr lang="zh-CN" altLang="en-US"/>
        </a:p>
      </dgm:t>
    </dgm:pt>
    <dgm:pt modelId="{5B9A6AD3-FD67-474B-97EF-49D42C84A781}">
      <dgm:prSet/>
      <dgm:spPr/>
      <dgm:t>
        <a:bodyPr/>
        <a:lstStyle/>
        <a:p>
          <a:r>
            <a:rPr lang="zh-CN" altLang="en-US"/>
            <a:t>订单审核</a:t>
          </a:r>
        </a:p>
      </dgm:t>
    </dgm:pt>
    <dgm:pt modelId="{2B1D7023-6664-4CA3-9367-9FED0826E243}" type="parTrans" cxnId="{864268AC-593E-4F21-ACFB-034FB5751862}">
      <dgm:prSet/>
      <dgm:spPr/>
      <dgm:t>
        <a:bodyPr/>
        <a:lstStyle/>
        <a:p>
          <a:endParaRPr lang="zh-CN" altLang="en-US"/>
        </a:p>
      </dgm:t>
    </dgm:pt>
    <dgm:pt modelId="{F863B6D1-55A6-4191-825A-F29B1AD9B9B6}" type="sibTrans" cxnId="{864268AC-593E-4F21-ACFB-034FB5751862}">
      <dgm:prSet/>
      <dgm:spPr/>
      <dgm:t>
        <a:bodyPr/>
        <a:lstStyle/>
        <a:p>
          <a:endParaRPr lang="zh-CN" altLang="en-US"/>
        </a:p>
      </dgm:t>
    </dgm:pt>
    <dgm:pt modelId="{A0673886-5CC7-415A-A98E-C260BAC73350}">
      <dgm:prSet/>
      <dgm:spPr/>
      <dgm:t>
        <a:bodyPr/>
        <a:lstStyle/>
        <a:p>
          <a:r>
            <a:rPr lang="zh-CN" altLang="en-US"/>
            <a:t>查看外协详情</a:t>
          </a:r>
        </a:p>
      </dgm:t>
    </dgm:pt>
    <dgm:pt modelId="{A4E3DF5D-9C6A-4733-91A9-27DB9E647E56}" type="parTrans" cxnId="{CC8A7F39-C93C-440E-AF50-5179BA9D8B5E}">
      <dgm:prSet/>
      <dgm:spPr/>
      <dgm:t>
        <a:bodyPr/>
        <a:lstStyle/>
        <a:p>
          <a:endParaRPr lang="zh-CN" altLang="en-US"/>
        </a:p>
      </dgm:t>
    </dgm:pt>
    <dgm:pt modelId="{FE3E54C2-3D30-490D-BBBD-CC833FAE4983}" type="sibTrans" cxnId="{CC8A7F39-C93C-440E-AF50-5179BA9D8B5E}">
      <dgm:prSet/>
      <dgm:spPr/>
      <dgm:t>
        <a:bodyPr/>
        <a:lstStyle/>
        <a:p>
          <a:endParaRPr lang="zh-CN" altLang="en-US"/>
        </a:p>
      </dgm:t>
    </dgm:pt>
    <dgm:pt modelId="{482FEB30-E47E-4589-9E53-B00B9BB5D910}">
      <dgm:prSet/>
      <dgm:spPr/>
      <dgm:t>
        <a:bodyPr/>
        <a:lstStyle/>
        <a:p>
          <a:r>
            <a:rPr lang="zh-CN" altLang="en-US"/>
            <a:t>查看未完成订单</a:t>
          </a:r>
        </a:p>
      </dgm:t>
    </dgm:pt>
    <dgm:pt modelId="{6EC2519E-F97D-4343-BC48-C370CC0E2963}" type="parTrans" cxnId="{48C1FE51-B32B-4B80-9F4E-EFADE8E73A70}">
      <dgm:prSet/>
      <dgm:spPr/>
      <dgm:t>
        <a:bodyPr/>
        <a:lstStyle/>
        <a:p>
          <a:endParaRPr lang="zh-CN" altLang="en-US"/>
        </a:p>
      </dgm:t>
    </dgm:pt>
    <dgm:pt modelId="{26F002ED-E201-446B-83C0-0CA5E202CBF8}" type="sibTrans" cxnId="{48C1FE51-B32B-4B80-9F4E-EFADE8E73A70}">
      <dgm:prSet/>
      <dgm:spPr/>
      <dgm:t>
        <a:bodyPr/>
        <a:lstStyle/>
        <a:p>
          <a:endParaRPr lang="zh-CN" altLang="en-US"/>
        </a:p>
      </dgm:t>
    </dgm:pt>
    <dgm:pt modelId="{EC051B7D-C5FD-40BA-AA0A-496022580511}">
      <dgm:prSet/>
      <dgm:spPr/>
      <dgm:t>
        <a:bodyPr/>
        <a:lstStyle/>
        <a:p>
          <a:r>
            <a:rPr lang="zh-CN" altLang="en-US"/>
            <a:t>查看已完成订单</a:t>
          </a:r>
        </a:p>
      </dgm:t>
    </dgm:pt>
    <dgm:pt modelId="{48848EE3-D599-4A41-A65E-D159DE0D8316}" type="parTrans" cxnId="{288A0B9B-C61C-4F30-B496-0D5FA2FC48C4}">
      <dgm:prSet/>
      <dgm:spPr/>
      <dgm:t>
        <a:bodyPr/>
        <a:lstStyle/>
        <a:p>
          <a:endParaRPr lang="zh-CN" altLang="en-US"/>
        </a:p>
      </dgm:t>
    </dgm:pt>
    <dgm:pt modelId="{8299B106-6A8B-4ADB-9EF4-3037EFAF93D9}" type="sibTrans" cxnId="{288A0B9B-C61C-4F30-B496-0D5FA2FC48C4}">
      <dgm:prSet/>
      <dgm:spPr/>
      <dgm:t>
        <a:bodyPr/>
        <a:lstStyle/>
        <a:p>
          <a:endParaRPr lang="zh-CN" altLang="en-US"/>
        </a:p>
      </dgm:t>
    </dgm:pt>
    <dgm:pt modelId="{5B8BC69D-0BA9-414F-8B04-624ACCFF8D06}">
      <dgm:prSet/>
      <dgm:spPr/>
      <dgm:t>
        <a:bodyPr/>
        <a:lstStyle/>
        <a:p>
          <a:r>
            <a:rPr lang="zh-CN" altLang="en-US"/>
            <a:t>搜索订单</a:t>
          </a:r>
        </a:p>
      </dgm:t>
    </dgm:pt>
    <dgm:pt modelId="{FD9AA4F1-C87D-46D0-B921-2A6B8C60CA47}" type="parTrans" cxnId="{321251FD-F423-47C7-9EAF-2DAA69E8B198}">
      <dgm:prSet/>
      <dgm:spPr/>
      <dgm:t>
        <a:bodyPr/>
        <a:lstStyle/>
        <a:p>
          <a:endParaRPr lang="zh-CN" altLang="en-US"/>
        </a:p>
      </dgm:t>
    </dgm:pt>
    <dgm:pt modelId="{84C864BC-9497-4078-B8CF-1E6CE15DE727}" type="sibTrans" cxnId="{321251FD-F423-47C7-9EAF-2DAA69E8B198}">
      <dgm:prSet/>
      <dgm:spPr/>
      <dgm:t>
        <a:bodyPr/>
        <a:lstStyle/>
        <a:p>
          <a:endParaRPr lang="zh-CN" altLang="en-US"/>
        </a:p>
      </dgm:t>
    </dgm:pt>
    <dgm:pt modelId="{5BD97DEF-A1C4-4434-A2C0-329C7608611A}">
      <dgm:prSet/>
      <dgm:spPr/>
      <dgm:t>
        <a:bodyPr/>
        <a:lstStyle/>
        <a:p>
          <a:r>
            <a:rPr lang="zh-CN" altLang="en-US"/>
            <a:t>小样确认</a:t>
          </a:r>
        </a:p>
      </dgm:t>
    </dgm:pt>
    <dgm:pt modelId="{5CD517B6-3E5F-4F78-95EF-A6782210A148}" type="parTrans" cxnId="{3CB21505-C55F-4EED-876B-BA53ACADD84A}">
      <dgm:prSet/>
      <dgm:spPr/>
      <dgm:t>
        <a:bodyPr/>
        <a:lstStyle/>
        <a:p>
          <a:endParaRPr lang="zh-CN" altLang="en-US"/>
        </a:p>
      </dgm:t>
    </dgm:pt>
    <dgm:pt modelId="{DFC64762-0FE7-44CA-A67A-292BF202319D}" type="sibTrans" cxnId="{3CB21505-C55F-4EED-876B-BA53ACADD84A}">
      <dgm:prSet/>
      <dgm:spPr/>
      <dgm:t>
        <a:bodyPr/>
        <a:lstStyle/>
        <a:p>
          <a:endParaRPr lang="zh-CN" altLang="en-US"/>
        </a:p>
      </dgm:t>
    </dgm:pt>
    <dgm:pt modelId="{4EF8987E-34D0-400C-AE63-7FCF561E1FDC}">
      <dgm:prSet/>
      <dgm:spPr/>
      <dgm:t>
        <a:bodyPr/>
        <a:lstStyle/>
        <a:p>
          <a:r>
            <a:rPr lang="zh-CN" altLang="en-US"/>
            <a:t>查看未完成订单</a:t>
          </a:r>
        </a:p>
      </dgm:t>
    </dgm:pt>
    <dgm:pt modelId="{E0D426BE-31D2-4ED8-BDEE-D64F9F659E80}" type="parTrans" cxnId="{AF60E0CB-B0E4-4B02-8818-F99B0761F959}">
      <dgm:prSet/>
      <dgm:spPr/>
      <dgm:t>
        <a:bodyPr/>
        <a:lstStyle/>
        <a:p>
          <a:endParaRPr lang="zh-CN" altLang="en-US"/>
        </a:p>
      </dgm:t>
    </dgm:pt>
    <dgm:pt modelId="{6DF6EC1A-E1AB-4DB2-BD92-5FB4EEC56074}" type="sibTrans" cxnId="{AF60E0CB-B0E4-4B02-8818-F99B0761F959}">
      <dgm:prSet/>
      <dgm:spPr/>
      <dgm:t>
        <a:bodyPr/>
        <a:lstStyle/>
        <a:p>
          <a:endParaRPr lang="zh-CN" altLang="en-US"/>
        </a:p>
      </dgm:t>
    </dgm:pt>
    <dgm:pt modelId="{E8F18182-7044-4E26-A69E-824327CFF73A}">
      <dgm:prSet/>
      <dgm:spPr/>
      <dgm:t>
        <a:bodyPr/>
        <a:lstStyle/>
        <a:p>
          <a:r>
            <a:rPr lang="zh-CN" altLang="en-US"/>
            <a:t>材料入库</a:t>
          </a:r>
        </a:p>
      </dgm:t>
    </dgm:pt>
    <dgm:pt modelId="{7EB14B45-ACE6-45D4-8080-09C6EE0FBCF1}" type="parTrans" cxnId="{736FF29D-80DA-4D46-BB5E-7FDEB741F9FB}">
      <dgm:prSet/>
      <dgm:spPr/>
      <dgm:t>
        <a:bodyPr/>
        <a:lstStyle/>
        <a:p>
          <a:endParaRPr lang="zh-CN" altLang="en-US"/>
        </a:p>
      </dgm:t>
    </dgm:pt>
    <dgm:pt modelId="{8C9785DC-5F7D-40A5-B917-26D098A042E5}" type="sibTrans" cxnId="{736FF29D-80DA-4D46-BB5E-7FDEB741F9FB}">
      <dgm:prSet/>
      <dgm:spPr/>
      <dgm:t>
        <a:bodyPr/>
        <a:lstStyle/>
        <a:p>
          <a:endParaRPr lang="zh-CN" altLang="en-US"/>
        </a:p>
      </dgm:t>
    </dgm:pt>
    <dgm:pt modelId="{84ED3FA2-A4E9-4AAD-BACA-620BCCDC6F27}">
      <dgm:prSet/>
      <dgm:spPr/>
      <dgm:t>
        <a:bodyPr/>
        <a:lstStyle/>
        <a:p>
          <a:r>
            <a:rPr lang="zh-CN" altLang="en-US"/>
            <a:t>材料出库</a:t>
          </a:r>
        </a:p>
      </dgm:t>
    </dgm:pt>
    <dgm:pt modelId="{9A466093-035A-45B2-9B51-4B9D41BB522A}" type="parTrans" cxnId="{493769BC-CC5F-475E-8633-E79C3DE0CC3E}">
      <dgm:prSet/>
      <dgm:spPr/>
      <dgm:t>
        <a:bodyPr/>
        <a:lstStyle/>
        <a:p>
          <a:endParaRPr lang="zh-CN" altLang="en-US"/>
        </a:p>
      </dgm:t>
    </dgm:pt>
    <dgm:pt modelId="{261C073E-6915-47C5-885C-9C5DE1EC2916}" type="sibTrans" cxnId="{493769BC-CC5F-475E-8633-E79C3DE0CC3E}">
      <dgm:prSet/>
      <dgm:spPr/>
      <dgm:t>
        <a:bodyPr/>
        <a:lstStyle/>
        <a:p>
          <a:endParaRPr lang="zh-CN" altLang="en-US"/>
        </a:p>
      </dgm:t>
    </dgm:pt>
    <dgm:pt modelId="{A8FD0107-417D-411E-8F48-7A701A9F8ED4}">
      <dgm:prSet/>
      <dgm:spPr/>
      <dgm:t>
        <a:bodyPr/>
        <a:lstStyle/>
        <a:p>
          <a:r>
            <a:rPr lang="zh-CN" altLang="en-US"/>
            <a:t>搜索订单</a:t>
          </a:r>
        </a:p>
      </dgm:t>
    </dgm:pt>
    <dgm:pt modelId="{7FC0A44B-DA80-429F-B003-370EA9A66913}" type="parTrans" cxnId="{2CDA44EC-F68E-4744-8135-D60B02EFCF81}">
      <dgm:prSet/>
      <dgm:spPr/>
      <dgm:t>
        <a:bodyPr/>
        <a:lstStyle/>
        <a:p>
          <a:endParaRPr lang="zh-CN" altLang="en-US"/>
        </a:p>
      </dgm:t>
    </dgm:pt>
    <dgm:pt modelId="{AEE93BC7-7128-446B-98D8-423D3285AE47}" type="sibTrans" cxnId="{2CDA44EC-F68E-4744-8135-D60B02EFCF81}">
      <dgm:prSet/>
      <dgm:spPr/>
      <dgm:t>
        <a:bodyPr/>
        <a:lstStyle/>
        <a:p>
          <a:endParaRPr lang="zh-CN" altLang="en-US"/>
        </a:p>
      </dgm:t>
    </dgm:pt>
    <dgm:pt modelId="{B0D636AE-B743-474A-B5DD-E82D0BAB3989}">
      <dgm:prSet/>
      <dgm:spPr/>
      <dgm:t>
        <a:bodyPr/>
        <a:lstStyle/>
        <a:p>
          <a:r>
            <a:rPr lang="zh-CN" altLang="en-US"/>
            <a:t>查看未完成订单</a:t>
          </a:r>
        </a:p>
      </dgm:t>
    </dgm:pt>
    <dgm:pt modelId="{F9FAA5EC-D00B-495A-89AE-1A24EF3A3AC0}" type="parTrans" cxnId="{4FC65FF9-32BA-4858-A127-81BAFA954F77}">
      <dgm:prSet/>
      <dgm:spPr/>
      <dgm:t>
        <a:bodyPr/>
        <a:lstStyle/>
        <a:p>
          <a:endParaRPr lang="zh-CN" altLang="en-US"/>
        </a:p>
      </dgm:t>
    </dgm:pt>
    <dgm:pt modelId="{6FD30F74-1855-447F-BA83-90A246008786}" type="sibTrans" cxnId="{4FC65FF9-32BA-4858-A127-81BAFA954F77}">
      <dgm:prSet/>
      <dgm:spPr/>
      <dgm:t>
        <a:bodyPr/>
        <a:lstStyle/>
        <a:p>
          <a:endParaRPr lang="zh-CN" altLang="en-US"/>
        </a:p>
      </dgm:t>
    </dgm:pt>
    <dgm:pt modelId="{A8B36D9B-90EB-46D6-BEC9-B6DFC9E60F44}">
      <dgm:prSet/>
      <dgm:spPr/>
      <dgm:t>
        <a:bodyPr/>
        <a:lstStyle/>
        <a:p>
          <a:r>
            <a:rPr lang="zh-CN" altLang="en-US"/>
            <a:t>成品入库</a:t>
          </a:r>
        </a:p>
      </dgm:t>
    </dgm:pt>
    <dgm:pt modelId="{D7666338-B473-4E8A-BE6B-657FACEAF739}" type="parTrans" cxnId="{7FE15A5B-7DA9-4C5E-BD58-6717BF87BF9E}">
      <dgm:prSet/>
      <dgm:spPr/>
      <dgm:t>
        <a:bodyPr/>
        <a:lstStyle/>
        <a:p>
          <a:endParaRPr lang="zh-CN" altLang="en-US"/>
        </a:p>
      </dgm:t>
    </dgm:pt>
    <dgm:pt modelId="{04A7B627-27D2-4AE1-AA11-CF34F9B42097}" type="sibTrans" cxnId="{7FE15A5B-7DA9-4C5E-BD58-6717BF87BF9E}">
      <dgm:prSet/>
      <dgm:spPr/>
      <dgm:t>
        <a:bodyPr/>
        <a:lstStyle/>
        <a:p>
          <a:endParaRPr lang="zh-CN" altLang="en-US"/>
        </a:p>
      </dgm:t>
    </dgm:pt>
    <dgm:pt modelId="{D022DEBA-9948-4D2C-A9BD-75D6467C77B7}">
      <dgm:prSet/>
      <dgm:spPr/>
      <dgm:t>
        <a:bodyPr/>
        <a:lstStyle/>
        <a:p>
          <a:r>
            <a:rPr lang="zh-CN" altLang="en-US"/>
            <a:t>查看已完成订单</a:t>
          </a:r>
        </a:p>
      </dgm:t>
    </dgm:pt>
    <dgm:pt modelId="{FC1BAA79-BD44-451B-9723-D14ACE86DEC5}" type="parTrans" cxnId="{4D8ABB25-F369-4CE9-B722-75FDB26BCCFF}">
      <dgm:prSet/>
      <dgm:spPr/>
      <dgm:t>
        <a:bodyPr/>
        <a:lstStyle/>
        <a:p>
          <a:endParaRPr lang="zh-CN" altLang="en-US"/>
        </a:p>
      </dgm:t>
    </dgm:pt>
    <dgm:pt modelId="{D8B26F5A-BBE7-4313-B843-7889B8862BEB}" type="sibTrans" cxnId="{4D8ABB25-F369-4CE9-B722-75FDB26BCCFF}">
      <dgm:prSet/>
      <dgm:spPr/>
      <dgm:t>
        <a:bodyPr/>
        <a:lstStyle/>
        <a:p>
          <a:endParaRPr lang="zh-CN" altLang="en-US"/>
        </a:p>
      </dgm:t>
    </dgm:pt>
    <dgm:pt modelId="{45774033-B5D4-40CD-8B7A-D835743B4F7A}">
      <dgm:prSet/>
      <dgm:spPr/>
      <dgm:t>
        <a:bodyPr/>
        <a:lstStyle/>
        <a:p>
          <a:r>
            <a:rPr lang="zh-CN" altLang="en-US"/>
            <a:t>查看未完成订单</a:t>
          </a:r>
        </a:p>
      </dgm:t>
    </dgm:pt>
    <dgm:pt modelId="{3A7C1A3A-68E9-4507-835A-37AD649BD382}" type="parTrans" cxnId="{7B316A41-B0BB-4746-84B6-4878DC3E99C7}">
      <dgm:prSet/>
      <dgm:spPr/>
      <dgm:t>
        <a:bodyPr/>
        <a:lstStyle/>
        <a:p>
          <a:endParaRPr lang="zh-CN" altLang="en-US"/>
        </a:p>
      </dgm:t>
    </dgm:pt>
    <dgm:pt modelId="{80BFF0B2-D259-4F38-A6A4-8C519FF31695}" type="sibTrans" cxnId="{7B316A41-B0BB-4746-84B6-4878DC3E99C7}">
      <dgm:prSet/>
      <dgm:spPr/>
      <dgm:t>
        <a:bodyPr/>
        <a:lstStyle/>
        <a:p>
          <a:endParaRPr lang="zh-CN" altLang="en-US"/>
        </a:p>
      </dgm:t>
    </dgm:pt>
    <dgm:pt modelId="{A00766D2-53FA-4D26-ACAC-78FAAD04AD7E}">
      <dgm:prSet/>
      <dgm:spPr/>
      <dgm:t>
        <a:bodyPr/>
        <a:lstStyle/>
        <a:p>
          <a:r>
            <a:rPr lang="zh-CN" altLang="en-US"/>
            <a:t>搜索订单</a:t>
          </a:r>
        </a:p>
      </dgm:t>
    </dgm:pt>
    <dgm:pt modelId="{36D1EFEF-3E74-49ED-93DF-AA255024A6DB}" type="parTrans" cxnId="{1EAE2833-26C2-4E46-9004-001383456589}">
      <dgm:prSet/>
      <dgm:spPr/>
      <dgm:t>
        <a:bodyPr/>
        <a:lstStyle/>
        <a:p>
          <a:endParaRPr lang="zh-CN" altLang="en-US"/>
        </a:p>
      </dgm:t>
    </dgm:pt>
    <dgm:pt modelId="{BAAB937B-2941-4D89-BABE-13DE8A7C2246}" type="sibTrans" cxnId="{1EAE2833-26C2-4E46-9004-001383456589}">
      <dgm:prSet/>
      <dgm:spPr/>
      <dgm:t>
        <a:bodyPr/>
        <a:lstStyle/>
        <a:p>
          <a:endParaRPr lang="zh-CN" altLang="en-US"/>
        </a:p>
      </dgm:t>
    </dgm:pt>
    <dgm:pt modelId="{224ABA4C-D8C6-4F07-8DD2-7AAE695C0AC9}">
      <dgm:prSet/>
      <dgm:spPr/>
      <dgm:t>
        <a:bodyPr/>
        <a:lstStyle/>
        <a:p>
          <a:r>
            <a:rPr lang="zh-CN" altLang="en-US"/>
            <a:t>质检环节</a:t>
          </a:r>
        </a:p>
      </dgm:t>
    </dgm:pt>
    <dgm:pt modelId="{A06B9425-CAA3-426C-A854-4CE5B43D6081}" type="parTrans" cxnId="{38A2EF07-1387-4007-908B-ED18A236965B}">
      <dgm:prSet/>
      <dgm:spPr/>
      <dgm:t>
        <a:bodyPr/>
        <a:lstStyle/>
        <a:p>
          <a:endParaRPr lang="zh-CN" altLang="en-US"/>
        </a:p>
      </dgm:t>
    </dgm:pt>
    <dgm:pt modelId="{A1946811-998E-466B-97CE-D427BF2CA36A}" type="sibTrans" cxnId="{38A2EF07-1387-4007-908B-ED18A236965B}">
      <dgm:prSet/>
      <dgm:spPr/>
      <dgm:t>
        <a:bodyPr/>
        <a:lstStyle/>
        <a:p>
          <a:endParaRPr lang="zh-CN" altLang="en-US"/>
        </a:p>
      </dgm:t>
    </dgm:pt>
    <dgm:pt modelId="{0A6F7CA4-6C70-4184-B771-A19EE020B63C}">
      <dgm:prSet/>
      <dgm:spPr/>
      <dgm:t>
        <a:bodyPr/>
        <a:lstStyle/>
        <a:p>
          <a:r>
            <a:rPr lang="zh-CN" altLang="en-US"/>
            <a:t>查看已完成订单</a:t>
          </a:r>
        </a:p>
      </dgm:t>
    </dgm:pt>
    <dgm:pt modelId="{D090E1E0-A687-4A82-A129-3DF7B4CB6E50}" type="parTrans" cxnId="{05F3DFE4-BF94-4341-AB13-9B63CBC9C748}">
      <dgm:prSet/>
      <dgm:spPr/>
      <dgm:t>
        <a:bodyPr/>
        <a:lstStyle/>
        <a:p>
          <a:endParaRPr lang="zh-CN" altLang="en-US"/>
        </a:p>
      </dgm:t>
    </dgm:pt>
    <dgm:pt modelId="{8C6337A2-9A23-4902-B3EE-9DA2622383F3}" type="sibTrans" cxnId="{05F3DFE4-BF94-4341-AB13-9B63CBC9C748}">
      <dgm:prSet/>
      <dgm:spPr/>
      <dgm:t>
        <a:bodyPr/>
        <a:lstStyle/>
        <a:p>
          <a:endParaRPr lang="zh-CN" altLang="en-US"/>
        </a:p>
      </dgm:t>
    </dgm:pt>
    <dgm:pt modelId="{51F6FA5E-F5F6-4B54-94F7-A39E97A9A55F}">
      <dgm:prSet/>
      <dgm:spPr/>
      <dgm:t>
        <a:bodyPr/>
        <a:lstStyle/>
        <a:p>
          <a:r>
            <a:rPr lang="zh-CN" altLang="en-US"/>
            <a:t>查看未完成订单</a:t>
          </a:r>
        </a:p>
      </dgm:t>
    </dgm:pt>
    <dgm:pt modelId="{C1A44B3A-F8E5-47B5-872B-7C20A699E9F4}" type="parTrans" cxnId="{0C0B0971-747E-4E72-ADFA-73CA3CB09BA0}">
      <dgm:prSet/>
      <dgm:spPr/>
      <dgm:t>
        <a:bodyPr/>
        <a:lstStyle/>
        <a:p>
          <a:endParaRPr lang="zh-CN" altLang="en-US"/>
        </a:p>
      </dgm:t>
    </dgm:pt>
    <dgm:pt modelId="{CF45CADD-6C6E-4A22-A158-D16A772ABA4F}" type="sibTrans" cxnId="{0C0B0971-747E-4E72-ADFA-73CA3CB09BA0}">
      <dgm:prSet/>
      <dgm:spPr/>
      <dgm:t>
        <a:bodyPr/>
        <a:lstStyle/>
        <a:p>
          <a:endParaRPr lang="zh-CN" altLang="en-US"/>
        </a:p>
      </dgm:t>
    </dgm:pt>
    <dgm:pt modelId="{386733A6-9B36-4DF3-8560-E5891E9450CC}">
      <dgm:prSet/>
      <dgm:spPr/>
      <dgm:t>
        <a:bodyPr/>
        <a:lstStyle/>
        <a:p>
          <a:r>
            <a:rPr lang="zh-CN" altLang="en-US"/>
            <a:t>搜索订单</a:t>
          </a:r>
        </a:p>
      </dgm:t>
    </dgm:pt>
    <dgm:pt modelId="{8379BC08-2DD6-40D0-BF98-F761B7B86B80}" type="parTrans" cxnId="{BEDC1A6F-E81F-43CA-B9B7-42E06ADB73FB}">
      <dgm:prSet/>
      <dgm:spPr/>
      <dgm:t>
        <a:bodyPr/>
        <a:lstStyle/>
        <a:p>
          <a:endParaRPr lang="zh-CN" altLang="en-US"/>
        </a:p>
      </dgm:t>
    </dgm:pt>
    <dgm:pt modelId="{003D3160-A668-4913-B1FD-974D56B44881}" type="sibTrans" cxnId="{BEDC1A6F-E81F-43CA-B9B7-42E06ADB73FB}">
      <dgm:prSet/>
      <dgm:spPr/>
      <dgm:t>
        <a:bodyPr/>
        <a:lstStyle/>
        <a:p>
          <a:endParaRPr lang="zh-CN" altLang="en-US"/>
        </a:p>
      </dgm:t>
    </dgm:pt>
    <dgm:pt modelId="{69218C8A-C3C0-4428-8C76-7D4B9CCA7725}">
      <dgm:prSet/>
      <dgm:spPr/>
      <dgm:t>
        <a:bodyPr/>
        <a:lstStyle/>
        <a:p>
          <a:r>
            <a:rPr lang="zh-CN" altLang="en-US"/>
            <a:t>成品出库</a:t>
          </a:r>
        </a:p>
      </dgm:t>
    </dgm:pt>
    <dgm:pt modelId="{C75163AE-1B66-43AB-8DCF-6EE887C5471A}" type="parTrans" cxnId="{B115FF02-0D77-4BFD-B4E4-5AC69BC335C7}">
      <dgm:prSet/>
      <dgm:spPr/>
      <dgm:t>
        <a:bodyPr/>
        <a:lstStyle/>
        <a:p>
          <a:endParaRPr lang="zh-CN" altLang="en-US"/>
        </a:p>
      </dgm:t>
    </dgm:pt>
    <dgm:pt modelId="{4607CED1-ECDA-4376-8B73-F6884CB53049}" type="sibTrans" cxnId="{B115FF02-0D77-4BFD-B4E4-5AC69BC335C7}">
      <dgm:prSet/>
      <dgm:spPr/>
      <dgm:t>
        <a:bodyPr/>
        <a:lstStyle/>
        <a:p>
          <a:endParaRPr lang="zh-CN" altLang="en-US"/>
        </a:p>
      </dgm:t>
    </dgm:pt>
    <dgm:pt modelId="{C5B362A1-0A4A-4955-8436-A5644DD00128}">
      <dgm:prSet/>
      <dgm:spPr/>
      <dgm:t>
        <a:bodyPr/>
        <a:lstStyle/>
        <a:p>
          <a:r>
            <a:rPr lang="zh-CN" altLang="en-US"/>
            <a:t>查看材料列表</a:t>
          </a:r>
        </a:p>
      </dgm:t>
    </dgm:pt>
    <dgm:pt modelId="{C6F843E8-E62F-48A0-8B24-6E63E1AF3FF0}" type="parTrans" cxnId="{CB251CF2-BFF5-4290-B7FB-46B19F9D188C}">
      <dgm:prSet/>
      <dgm:spPr/>
      <dgm:t>
        <a:bodyPr/>
        <a:lstStyle/>
        <a:p>
          <a:endParaRPr lang="zh-CN" altLang="en-US"/>
        </a:p>
      </dgm:t>
    </dgm:pt>
    <dgm:pt modelId="{FB05B822-7733-471A-AE8B-4C8669D0BABF}" type="sibTrans" cxnId="{CB251CF2-BFF5-4290-B7FB-46B19F9D188C}">
      <dgm:prSet/>
      <dgm:spPr/>
      <dgm:t>
        <a:bodyPr/>
        <a:lstStyle/>
        <a:p>
          <a:endParaRPr lang="zh-CN" altLang="en-US"/>
        </a:p>
      </dgm:t>
    </dgm:pt>
    <dgm:pt modelId="{D43384F5-64D1-433D-8E11-B83EF1B96187}">
      <dgm:prSet/>
      <dgm:spPr/>
      <dgm:t>
        <a:bodyPr/>
        <a:lstStyle/>
        <a:p>
          <a:r>
            <a:rPr lang="zh-CN" altLang="en-US"/>
            <a:t>查看材料去向</a:t>
          </a:r>
        </a:p>
      </dgm:t>
    </dgm:pt>
    <dgm:pt modelId="{2500436C-60F3-480F-A8A1-2F223A498E69}" type="parTrans" cxnId="{BCC44954-4D8E-40DE-8726-3E3EA80C899B}">
      <dgm:prSet/>
      <dgm:spPr/>
      <dgm:t>
        <a:bodyPr/>
        <a:lstStyle/>
        <a:p>
          <a:endParaRPr lang="zh-CN" altLang="en-US"/>
        </a:p>
      </dgm:t>
    </dgm:pt>
    <dgm:pt modelId="{80AA500D-EA49-4470-B966-3D3505971E1E}" type="sibTrans" cxnId="{BCC44954-4D8E-40DE-8726-3E3EA80C899B}">
      <dgm:prSet/>
      <dgm:spPr/>
      <dgm:t>
        <a:bodyPr/>
        <a:lstStyle/>
        <a:p>
          <a:endParaRPr lang="zh-CN" altLang="en-US"/>
        </a:p>
      </dgm:t>
    </dgm:pt>
    <dgm:pt modelId="{21761163-9C2B-47DC-805D-1B2DCE429322}">
      <dgm:prSet/>
      <dgm:spPr/>
      <dgm:t>
        <a:bodyPr/>
        <a:lstStyle/>
        <a:p>
          <a:r>
            <a:rPr lang="zh-CN" altLang="en-US"/>
            <a:t>查看已完成订单</a:t>
          </a:r>
        </a:p>
      </dgm:t>
    </dgm:pt>
    <dgm:pt modelId="{833A96C5-23FA-406E-80A2-705B32C95D54}" type="parTrans" cxnId="{2FD31F66-1818-474E-9976-3468B5A506FF}">
      <dgm:prSet/>
      <dgm:spPr/>
      <dgm:t>
        <a:bodyPr/>
        <a:lstStyle/>
        <a:p>
          <a:endParaRPr lang="zh-CN" altLang="en-US"/>
        </a:p>
      </dgm:t>
    </dgm:pt>
    <dgm:pt modelId="{69140F31-F3E1-4EF3-B1AF-5A1372B902E0}" type="sibTrans" cxnId="{2FD31F66-1818-474E-9976-3468B5A506FF}">
      <dgm:prSet/>
      <dgm:spPr/>
      <dgm:t>
        <a:bodyPr/>
        <a:lstStyle/>
        <a:p>
          <a:endParaRPr lang="zh-CN" altLang="en-US"/>
        </a:p>
      </dgm:t>
    </dgm:pt>
    <dgm:pt modelId="{BF59D862-B70D-4F0A-8854-0C67EBAF7E51}">
      <dgm:prSet/>
      <dgm:spPr/>
      <dgm:t>
        <a:bodyPr/>
        <a:lstStyle/>
        <a:p>
          <a:r>
            <a:rPr lang="zh-CN" altLang="en-US"/>
            <a:t>搜索订单</a:t>
          </a:r>
        </a:p>
      </dgm:t>
    </dgm:pt>
    <dgm:pt modelId="{CA3734AE-F9A0-4483-8BCF-07277BC47A6E}" type="parTrans" cxnId="{E0C33666-6880-4C5B-8482-DA7C3302D45B}">
      <dgm:prSet/>
      <dgm:spPr/>
      <dgm:t>
        <a:bodyPr/>
        <a:lstStyle/>
        <a:p>
          <a:endParaRPr lang="zh-CN" altLang="en-US"/>
        </a:p>
      </dgm:t>
    </dgm:pt>
    <dgm:pt modelId="{46B671AE-8087-4E30-AC95-CB7C4525474F}" type="sibTrans" cxnId="{E0C33666-6880-4C5B-8482-DA7C3302D45B}">
      <dgm:prSet/>
      <dgm:spPr/>
      <dgm:t>
        <a:bodyPr/>
        <a:lstStyle/>
        <a:p>
          <a:endParaRPr lang="zh-CN" altLang="en-US"/>
        </a:p>
      </dgm:t>
    </dgm:pt>
    <dgm:pt modelId="{791C9F6C-49EA-4575-B8A7-97A657EDFEFF}">
      <dgm:prSet/>
      <dgm:spPr/>
      <dgm:t>
        <a:bodyPr/>
        <a:lstStyle/>
        <a:p>
          <a:r>
            <a:rPr lang="zh-CN" altLang="en-US"/>
            <a:t>搜索订单</a:t>
          </a:r>
        </a:p>
      </dgm:t>
    </dgm:pt>
    <dgm:pt modelId="{048228A7-B903-4861-A180-D828AC6C1294}" type="parTrans" cxnId="{2337C551-FFFD-4AF7-9927-02B7123141EF}">
      <dgm:prSet/>
      <dgm:spPr/>
      <dgm:t>
        <a:bodyPr/>
        <a:lstStyle/>
        <a:p>
          <a:endParaRPr lang="zh-CN" altLang="en-US"/>
        </a:p>
      </dgm:t>
    </dgm:pt>
    <dgm:pt modelId="{C35CFA49-96DD-43D1-8CF9-C0F4E16DA35F}" type="sibTrans" cxnId="{2337C551-FFFD-4AF7-9927-02B7123141EF}">
      <dgm:prSet/>
      <dgm:spPr/>
      <dgm:t>
        <a:bodyPr/>
        <a:lstStyle/>
        <a:p>
          <a:endParaRPr lang="zh-CN" altLang="en-US"/>
        </a:p>
      </dgm:t>
    </dgm:pt>
    <dgm:pt modelId="{84CBB580-D149-4FDD-9F3D-93832FC83EDC}">
      <dgm:prSet/>
      <dgm:spPr/>
      <dgm:t>
        <a:bodyPr/>
        <a:lstStyle/>
        <a:p>
          <a:r>
            <a:rPr lang="zh-CN" altLang="en-US"/>
            <a:t>查看未完成订单</a:t>
          </a:r>
        </a:p>
      </dgm:t>
    </dgm:pt>
    <dgm:pt modelId="{C118BF05-186C-411F-94F0-1601E824D233}" type="parTrans" cxnId="{04D7B370-3D86-40C0-A581-6B70C1AC5A95}">
      <dgm:prSet/>
      <dgm:spPr/>
      <dgm:t>
        <a:bodyPr/>
        <a:lstStyle/>
        <a:p>
          <a:endParaRPr lang="zh-CN" altLang="en-US"/>
        </a:p>
      </dgm:t>
    </dgm:pt>
    <dgm:pt modelId="{A75304C9-EC9A-4CDD-98B8-90EC6046401A}" type="sibTrans" cxnId="{04D7B370-3D86-40C0-A581-6B70C1AC5A95}">
      <dgm:prSet/>
      <dgm:spPr/>
      <dgm:t>
        <a:bodyPr/>
        <a:lstStyle/>
        <a:p>
          <a:endParaRPr lang="zh-CN" altLang="en-US"/>
        </a:p>
      </dgm:t>
    </dgm:pt>
    <dgm:pt modelId="{D16F0ADC-372F-4D97-A77C-0C0909722349}">
      <dgm:prSet/>
      <dgm:spPr/>
      <dgm:t>
        <a:bodyPr/>
        <a:lstStyle/>
        <a:p>
          <a:r>
            <a:rPr lang="zh-CN" altLang="en-US"/>
            <a:t>查看已完成订单</a:t>
          </a:r>
        </a:p>
      </dgm:t>
    </dgm:pt>
    <dgm:pt modelId="{C5A4F9CC-42D7-46D8-A1DE-6C66323928CB}" type="parTrans" cxnId="{6485689E-9878-4876-97F7-B93DE015659F}">
      <dgm:prSet/>
      <dgm:spPr/>
      <dgm:t>
        <a:bodyPr/>
        <a:lstStyle/>
        <a:p>
          <a:endParaRPr lang="zh-CN" altLang="en-US"/>
        </a:p>
      </dgm:t>
    </dgm:pt>
    <dgm:pt modelId="{E2849FED-9E23-45DC-93EA-80809298B79B}" type="sibTrans" cxnId="{6485689E-9878-4876-97F7-B93DE015659F}">
      <dgm:prSet/>
      <dgm:spPr/>
      <dgm:t>
        <a:bodyPr/>
        <a:lstStyle/>
        <a:p>
          <a:endParaRPr lang="zh-CN" altLang="en-US"/>
        </a:p>
      </dgm:t>
    </dgm:pt>
    <dgm:pt modelId="{54B1AAF8-79E7-4E7E-A23C-6E9DD6688EA9}">
      <dgm:prSet/>
      <dgm:spPr/>
      <dgm:t>
        <a:bodyPr/>
        <a:lstStyle/>
        <a:p>
          <a:r>
            <a:rPr lang="zh-CN" altLang="en-US"/>
            <a:t>查看已完成订单</a:t>
          </a:r>
        </a:p>
      </dgm:t>
    </dgm:pt>
    <dgm:pt modelId="{61B51F29-E9DE-45AB-8C22-CFDE7EDB770E}" type="parTrans" cxnId="{E1D74209-A7D4-4D2E-8103-4755DBB19BEA}">
      <dgm:prSet/>
      <dgm:spPr/>
      <dgm:t>
        <a:bodyPr/>
        <a:lstStyle/>
        <a:p>
          <a:endParaRPr lang="zh-CN" altLang="en-US"/>
        </a:p>
      </dgm:t>
    </dgm:pt>
    <dgm:pt modelId="{BB0D3DC9-C428-4DE6-BDEC-1090B9109C12}" type="sibTrans" cxnId="{E1D74209-A7D4-4D2E-8103-4755DBB19BEA}">
      <dgm:prSet/>
      <dgm:spPr/>
      <dgm:t>
        <a:bodyPr/>
        <a:lstStyle/>
        <a:p>
          <a:endParaRPr lang="zh-CN" altLang="en-US"/>
        </a:p>
      </dgm:t>
    </dgm:pt>
    <dgm:pt modelId="{1F6857EC-B54E-4E59-B211-04B3319965E2}" type="pres">
      <dgm:prSet presAssocID="{05F808D9-6407-4DC0-AA86-9123DC02FCB8}" presName="hierChild1" presStyleCnt="0">
        <dgm:presLayoutVars>
          <dgm:orgChart val="1"/>
          <dgm:chPref val="1"/>
          <dgm:dir/>
          <dgm:animOne val="branch"/>
          <dgm:animLvl val="lvl"/>
          <dgm:resizeHandles/>
        </dgm:presLayoutVars>
      </dgm:prSet>
      <dgm:spPr/>
    </dgm:pt>
    <dgm:pt modelId="{7F671636-C859-4609-A9E6-80CAB5B27D6F}" type="pres">
      <dgm:prSet presAssocID="{67333D1C-970A-4328-959C-20E561884A3C}" presName="hierRoot1" presStyleCnt="0">
        <dgm:presLayoutVars>
          <dgm:hierBranch val="init"/>
        </dgm:presLayoutVars>
      </dgm:prSet>
      <dgm:spPr/>
    </dgm:pt>
    <dgm:pt modelId="{0DBC9486-CFAD-49E3-B264-4C725FD50485}" type="pres">
      <dgm:prSet presAssocID="{67333D1C-970A-4328-959C-20E561884A3C}" presName="rootComposite1" presStyleCnt="0"/>
      <dgm:spPr/>
    </dgm:pt>
    <dgm:pt modelId="{B49ECE71-A630-4377-8953-6C1E2910C55B}" type="pres">
      <dgm:prSet presAssocID="{67333D1C-970A-4328-959C-20E561884A3C}" presName="rootText1" presStyleLbl="node0" presStyleIdx="0" presStyleCnt="1">
        <dgm:presLayoutVars>
          <dgm:chPref val="3"/>
        </dgm:presLayoutVars>
      </dgm:prSet>
      <dgm:spPr/>
    </dgm:pt>
    <dgm:pt modelId="{066A7A42-99A5-41AF-B864-4E29DC194AC3}" type="pres">
      <dgm:prSet presAssocID="{67333D1C-970A-4328-959C-20E561884A3C}" presName="rootConnector1" presStyleLbl="node1" presStyleIdx="0" presStyleCnt="0"/>
      <dgm:spPr/>
    </dgm:pt>
    <dgm:pt modelId="{19D79E6B-E08F-484D-8411-28A93E41C31A}" type="pres">
      <dgm:prSet presAssocID="{67333D1C-970A-4328-959C-20E561884A3C}" presName="hierChild2" presStyleCnt="0"/>
      <dgm:spPr/>
    </dgm:pt>
    <dgm:pt modelId="{E1A0F474-6C89-4A66-B3A1-BB15C129A196}" type="pres">
      <dgm:prSet presAssocID="{76B19701-F65D-4850-B198-99AB99EE03BA}" presName="Name37" presStyleLbl="parChTrans1D2" presStyleIdx="0" presStyleCnt="9"/>
      <dgm:spPr/>
    </dgm:pt>
    <dgm:pt modelId="{C6C90740-4BAA-46FE-85D8-B25481B4916F}" type="pres">
      <dgm:prSet presAssocID="{D4BDA879-541C-46FC-A771-77A114D3F4F9}" presName="hierRoot2" presStyleCnt="0">
        <dgm:presLayoutVars>
          <dgm:hierBranch val="init"/>
        </dgm:presLayoutVars>
      </dgm:prSet>
      <dgm:spPr/>
    </dgm:pt>
    <dgm:pt modelId="{CCEDB928-23E6-409A-B7FB-96BC963FF971}" type="pres">
      <dgm:prSet presAssocID="{D4BDA879-541C-46FC-A771-77A114D3F4F9}" presName="rootComposite" presStyleCnt="0"/>
      <dgm:spPr/>
    </dgm:pt>
    <dgm:pt modelId="{DA2E65C3-5FB8-492B-8D80-1FC3D43CC163}" type="pres">
      <dgm:prSet presAssocID="{D4BDA879-541C-46FC-A771-77A114D3F4F9}" presName="rootText" presStyleLbl="node2" presStyleIdx="0" presStyleCnt="9">
        <dgm:presLayoutVars>
          <dgm:chPref val="3"/>
        </dgm:presLayoutVars>
      </dgm:prSet>
      <dgm:spPr/>
    </dgm:pt>
    <dgm:pt modelId="{5BB97AB6-713D-4886-A197-013CC529E412}" type="pres">
      <dgm:prSet presAssocID="{D4BDA879-541C-46FC-A771-77A114D3F4F9}" presName="rootConnector" presStyleLbl="node2" presStyleIdx="0" presStyleCnt="9"/>
      <dgm:spPr/>
    </dgm:pt>
    <dgm:pt modelId="{899C9F9C-8686-4795-83B2-FC7180A345AF}" type="pres">
      <dgm:prSet presAssocID="{D4BDA879-541C-46FC-A771-77A114D3F4F9}" presName="hierChild4" presStyleCnt="0"/>
      <dgm:spPr/>
    </dgm:pt>
    <dgm:pt modelId="{C5B43839-3580-443A-B5AF-CC3EC641974C}" type="pres">
      <dgm:prSet presAssocID="{22F73D7A-8ACB-44E3-B06B-1F733812BA6A}" presName="Name37" presStyleLbl="parChTrans1D3" presStyleIdx="0" presStyleCnt="31"/>
      <dgm:spPr/>
    </dgm:pt>
    <dgm:pt modelId="{58E0512D-D59C-477A-8AC3-6A96688AAD1E}" type="pres">
      <dgm:prSet presAssocID="{7E5D4E41-EC64-4E00-817C-A7C5CE912991}" presName="hierRoot2" presStyleCnt="0">
        <dgm:presLayoutVars>
          <dgm:hierBranch val="init"/>
        </dgm:presLayoutVars>
      </dgm:prSet>
      <dgm:spPr/>
    </dgm:pt>
    <dgm:pt modelId="{AA1C3C76-A5FD-41BF-A425-00FE7E0838B9}" type="pres">
      <dgm:prSet presAssocID="{7E5D4E41-EC64-4E00-817C-A7C5CE912991}" presName="rootComposite" presStyleCnt="0"/>
      <dgm:spPr/>
    </dgm:pt>
    <dgm:pt modelId="{8DCEF455-9AED-4F3A-83B7-E427D4D34DA4}" type="pres">
      <dgm:prSet presAssocID="{7E5D4E41-EC64-4E00-817C-A7C5CE912991}" presName="rootText" presStyleLbl="node3" presStyleIdx="0" presStyleCnt="31">
        <dgm:presLayoutVars>
          <dgm:chPref val="3"/>
        </dgm:presLayoutVars>
      </dgm:prSet>
      <dgm:spPr/>
    </dgm:pt>
    <dgm:pt modelId="{44C3D00A-497D-4204-8F0B-EC4B226409A1}" type="pres">
      <dgm:prSet presAssocID="{7E5D4E41-EC64-4E00-817C-A7C5CE912991}" presName="rootConnector" presStyleLbl="node3" presStyleIdx="0" presStyleCnt="31"/>
      <dgm:spPr/>
    </dgm:pt>
    <dgm:pt modelId="{9D57EEC0-F7D3-4565-B1AF-2DFA7CB1EB3D}" type="pres">
      <dgm:prSet presAssocID="{7E5D4E41-EC64-4E00-817C-A7C5CE912991}" presName="hierChild4" presStyleCnt="0"/>
      <dgm:spPr/>
    </dgm:pt>
    <dgm:pt modelId="{B264186B-58E8-4F07-861D-5A30170406A3}" type="pres">
      <dgm:prSet presAssocID="{7E5D4E41-EC64-4E00-817C-A7C5CE912991}" presName="hierChild5" presStyleCnt="0"/>
      <dgm:spPr/>
    </dgm:pt>
    <dgm:pt modelId="{1EA5F15B-A01B-4807-888D-0F360D97021C}" type="pres">
      <dgm:prSet presAssocID="{7D541D86-4532-4589-92EC-1A96D13CEBC2}" presName="Name37" presStyleLbl="parChTrans1D3" presStyleIdx="1" presStyleCnt="31"/>
      <dgm:spPr/>
    </dgm:pt>
    <dgm:pt modelId="{474B883B-AE64-4125-8C78-506BCD67AE8B}" type="pres">
      <dgm:prSet presAssocID="{4F8E1AF3-3474-4144-9ED6-73BAE460347F}" presName="hierRoot2" presStyleCnt="0">
        <dgm:presLayoutVars>
          <dgm:hierBranch val="init"/>
        </dgm:presLayoutVars>
      </dgm:prSet>
      <dgm:spPr/>
    </dgm:pt>
    <dgm:pt modelId="{1B1528A3-23A7-41FF-BB45-C07589AEA055}" type="pres">
      <dgm:prSet presAssocID="{4F8E1AF3-3474-4144-9ED6-73BAE460347F}" presName="rootComposite" presStyleCnt="0"/>
      <dgm:spPr/>
    </dgm:pt>
    <dgm:pt modelId="{1A48BED7-089C-4587-A79C-6AC34811C2F5}" type="pres">
      <dgm:prSet presAssocID="{4F8E1AF3-3474-4144-9ED6-73BAE460347F}" presName="rootText" presStyleLbl="node3" presStyleIdx="1" presStyleCnt="31">
        <dgm:presLayoutVars>
          <dgm:chPref val="3"/>
        </dgm:presLayoutVars>
      </dgm:prSet>
      <dgm:spPr/>
    </dgm:pt>
    <dgm:pt modelId="{A987325D-0F9B-48A1-AD5E-7584AFF1822B}" type="pres">
      <dgm:prSet presAssocID="{4F8E1AF3-3474-4144-9ED6-73BAE460347F}" presName="rootConnector" presStyleLbl="node3" presStyleIdx="1" presStyleCnt="31"/>
      <dgm:spPr/>
    </dgm:pt>
    <dgm:pt modelId="{01933C3C-C672-4B0B-AB27-3E31D8F9DB73}" type="pres">
      <dgm:prSet presAssocID="{4F8E1AF3-3474-4144-9ED6-73BAE460347F}" presName="hierChild4" presStyleCnt="0"/>
      <dgm:spPr/>
    </dgm:pt>
    <dgm:pt modelId="{DBEF32BA-629B-491A-AF96-9AF1753CC2A5}" type="pres">
      <dgm:prSet presAssocID="{4F8E1AF3-3474-4144-9ED6-73BAE460347F}" presName="hierChild5" presStyleCnt="0"/>
      <dgm:spPr/>
    </dgm:pt>
    <dgm:pt modelId="{36A35113-2E2B-4E42-913A-D464072F3B00}" type="pres">
      <dgm:prSet presAssocID="{9EBB7171-0C52-4F89-8D31-548344DA13D4}" presName="Name37" presStyleLbl="parChTrans1D3" presStyleIdx="2" presStyleCnt="31"/>
      <dgm:spPr/>
    </dgm:pt>
    <dgm:pt modelId="{29943B96-B40A-4C1D-A56D-90CD5B6C074F}" type="pres">
      <dgm:prSet presAssocID="{F62AF971-291E-4199-882F-ED101523F650}" presName="hierRoot2" presStyleCnt="0">
        <dgm:presLayoutVars>
          <dgm:hierBranch val="init"/>
        </dgm:presLayoutVars>
      </dgm:prSet>
      <dgm:spPr/>
    </dgm:pt>
    <dgm:pt modelId="{AF7DDBEA-692B-4D66-A207-1554002425AC}" type="pres">
      <dgm:prSet presAssocID="{F62AF971-291E-4199-882F-ED101523F650}" presName="rootComposite" presStyleCnt="0"/>
      <dgm:spPr/>
    </dgm:pt>
    <dgm:pt modelId="{806B0F51-1F0A-47B9-88A3-CFFFB571469A}" type="pres">
      <dgm:prSet presAssocID="{F62AF971-291E-4199-882F-ED101523F650}" presName="rootText" presStyleLbl="node3" presStyleIdx="2" presStyleCnt="31">
        <dgm:presLayoutVars>
          <dgm:chPref val="3"/>
        </dgm:presLayoutVars>
      </dgm:prSet>
      <dgm:spPr/>
    </dgm:pt>
    <dgm:pt modelId="{0EE2A388-D964-4C24-BA0B-7A81B7FC7721}" type="pres">
      <dgm:prSet presAssocID="{F62AF971-291E-4199-882F-ED101523F650}" presName="rootConnector" presStyleLbl="node3" presStyleIdx="2" presStyleCnt="31"/>
      <dgm:spPr/>
    </dgm:pt>
    <dgm:pt modelId="{E4155EBF-8FA9-488B-A7CC-E31DB0940CED}" type="pres">
      <dgm:prSet presAssocID="{F62AF971-291E-4199-882F-ED101523F650}" presName="hierChild4" presStyleCnt="0"/>
      <dgm:spPr/>
    </dgm:pt>
    <dgm:pt modelId="{D1A00A68-001A-428D-B9C7-74BEDF9ABC61}" type="pres">
      <dgm:prSet presAssocID="{F62AF971-291E-4199-882F-ED101523F650}" presName="hierChild5" presStyleCnt="0"/>
      <dgm:spPr/>
    </dgm:pt>
    <dgm:pt modelId="{85D4E47E-7DDC-4EED-9666-47E65F7CDD5B}" type="pres">
      <dgm:prSet presAssocID="{2B1D7023-6664-4CA3-9367-9FED0826E243}" presName="Name37" presStyleLbl="parChTrans1D3" presStyleIdx="3" presStyleCnt="31"/>
      <dgm:spPr/>
    </dgm:pt>
    <dgm:pt modelId="{85C07857-998F-489D-9AC1-5B287273187B}" type="pres">
      <dgm:prSet presAssocID="{5B9A6AD3-FD67-474B-97EF-49D42C84A781}" presName="hierRoot2" presStyleCnt="0">
        <dgm:presLayoutVars>
          <dgm:hierBranch val="init"/>
        </dgm:presLayoutVars>
      </dgm:prSet>
      <dgm:spPr/>
    </dgm:pt>
    <dgm:pt modelId="{6758BEA1-9E13-4FB4-AE95-22061A21D681}" type="pres">
      <dgm:prSet presAssocID="{5B9A6AD3-FD67-474B-97EF-49D42C84A781}" presName="rootComposite" presStyleCnt="0"/>
      <dgm:spPr/>
    </dgm:pt>
    <dgm:pt modelId="{4EC78275-7F0B-492F-8C3B-6C0F4D1DA55D}" type="pres">
      <dgm:prSet presAssocID="{5B9A6AD3-FD67-474B-97EF-49D42C84A781}" presName="rootText" presStyleLbl="node3" presStyleIdx="3" presStyleCnt="31">
        <dgm:presLayoutVars>
          <dgm:chPref val="3"/>
        </dgm:presLayoutVars>
      </dgm:prSet>
      <dgm:spPr/>
    </dgm:pt>
    <dgm:pt modelId="{9C14ADC8-22C0-4001-9D1D-7585B6D359C7}" type="pres">
      <dgm:prSet presAssocID="{5B9A6AD3-FD67-474B-97EF-49D42C84A781}" presName="rootConnector" presStyleLbl="node3" presStyleIdx="3" presStyleCnt="31"/>
      <dgm:spPr/>
    </dgm:pt>
    <dgm:pt modelId="{A9280E9A-4423-4F4B-B66D-A8F765F7177A}" type="pres">
      <dgm:prSet presAssocID="{5B9A6AD3-FD67-474B-97EF-49D42C84A781}" presName="hierChild4" presStyleCnt="0"/>
      <dgm:spPr/>
    </dgm:pt>
    <dgm:pt modelId="{F30138DB-C845-4DEF-A5E3-E998B14F1FCB}" type="pres">
      <dgm:prSet presAssocID="{5B9A6AD3-FD67-474B-97EF-49D42C84A781}" presName="hierChild5" presStyleCnt="0"/>
      <dgm:spPr/>
    </dgm:pt>
    <dgm:pt modelId="{FE6C2E79-3858-4813-A181-1ABD24E039F9}" type="pres">
      <dgm:prSet presAssocID="{D4BDA879-541C-46FC-A771-77A114D3F4F9}" presName="hierChild5" presStyleCnt="0"/>
      <dgm:spPr/>
    </dgm:pt>
    <dgm:pt modelId="{1DB8B41C-0C46-454D-A6A9-2A93E3CD89CD}" type="pres">
      <dgm:prSet presAssocID="{13001945-8221-4947-93C8-2B0C6213BDF5}" presName="Name37" presStyleLbl="parChTrans1D2" presStyleIdx="1" presStyleCnt="9"/>
      <dgm:spPr/>
    </dgm:pt>
    <dgm:pt modelId="{C43A62C0-46B7-4702-B6CE-AC04C8D39466}" type="pres">
      <dgm:prSet presAssocID="{21B0C13D-C764-4E54-BB37-F9780F9CBF30}" presName="hierRoot2" presStyleCnt="0">
        <dgm:presLayoutVars>
          <dgm:hierBranch val="init"/>
        </dgm:presLayoutVars>
      </dgm:prSet>
      <dgm:spPr/>
    </dgm:pt>
    <dgm:pt modelId="{2FE96F92-689B-413B-8453-9DDFED17B7E7}" type="pres">
      <dgm:prSet presAssocID="{21B0C13D-C764-4E54-BB37-F9780F9CBF30}" presName="rootComposite" presStyleCnt="0"/>
      <dgm:spPr/>
    </dgm:pt>
    <dgm:pt modelId="{95495C12-1447-418F-BD38-264367A86641}" type="pres">
      <dgm:prSet presAssocID="{21B0C13D-C764-4E54-BB37-F9780F9CBF30}" presName="rootText" presStyleLbl="node2" presStyleIdx="1" presStyleCnt="9">
        <dgm:presLayoutVars>
          <dgm:chPref val="3"/>
        </dgm:presLayoutVars>
      </dgm:prSet>
      <dgm:spPr/>
    </dgm:pt>
    <dgm:pt modelId="{A9C76BBA-A7C7-4E3B-BA43-0773C021D51C}" type="pres">
      <dgm:prSet presAssocID="{21B0C13D-C764-4E54-BB37-F9780F9CBF30}" presName="rootConnector" presStyleLbl="node2" presStyleIdx="1" presStyleCnt="9"/>
      <dgm:spPr/>
    </dgm:pt>
    <dgm:pt modelId="{D8945695-5BD3-4125-9490-D7F32F2C94DF}" type="pres">
      <dgm:prSet presAssocID="{21B0C13D-C764-4E54-BB37-F9780F9CBF30}" presName="hierChild4" presStyleCnt="0"/>
      <dgm:spPr/>
    </dgm:pt>
    <dgm:pt modelId="{4074046E-3328-4709-B1F8-639581A95A2E}" type="pres">
      <dgm:prSet presAssocID="{A4E3DF5D-9C6A-4733-91A9-27DB9E647E56}" presName="Name37" presStyleLbl="parChTrans1D3" presStyleIdx="4" presStyleCnt="31"/>
      <dgm:spPr/>
    </dgm:pt>
    <dgm:pt modelId="{E837FC74-0B5D-418A-809A-4885856287EA}" type="pres">
      <dgm:prSet presAssocID="{A0673886-5CC7-415A-A98E-C260BAC73350}" presName="hierRoot2" presStyleCnt="0">
        <dgm:presLayoutVars>
          <dgm:hierBranch val="init"/>
        </dgm:presLayoutVars>
      </dgm:prSet>
      <dgm:spPr/>
    </dgm:pt>
    <dgm:pt modelId="{43B5D08C-82A4-41BB-A6B4-04A506ECCCEF}" type="pres">
      <dgm:prSet presAssocID="{A0673886-5CC7-415A-A98E-C260BAC73350}" presName="rootComposite" presStyleCnt="0"/>
      <dgm:spPr/>
    </dgm:pt>
    <dgm:pt modelId="{7118DC3B-0C75-48B2-A9F6-BCF4C1E396FA}" type="pres">
      <dgm:prSet presAssocID="{A0673886-5CC7-415A-A98E-C260BAC73350}" presName="rootText" presStyleLbl="node3" presStyleIdx="4" presStyleCnt="31">
        <dgm:presLayoutVars>
          <dgm:chPref val="3"/>
        </dgm:presLayoutVars>
      </dgm:prSet>
      <dgm:spPr/>
    </dgm:pt>
    <dgm:pt modelId="{40E5E80B-6062-45D9-8476-0A5325735BC5}" type="pres">
      <dgm:prSet presAssocID="{A0673886-5CC7-415A-A98E-C260BAC73350}" presName="rootConnector" presStyleLbl="node3" presStyleIdx="4" presStyleCnt="31"/>
      <dgm:spPr/>
    </dgm:pt>
    <dgm:pt modelId="{F99FE3CD-AD03-4B18-A4CD-825FFFCBB200}" type="pres">
      <dgm:prSet presAssocID="{A0673886-5CC7-415A-A98E-C260BAC73350}" presName="hierChild4" presStyleCnt="0"/>
      <dgm:spPr/>
    </dgm:pt>
    <dgm:pt modelId="{48303749-159F-4B0A-9C4C-D9AAFB890F3B}" type="pres">
      <dgm:prSet presAssocID="{A0673886-5CC7-415A-A98E-C260BAC73350}" presName="hierChild5" presStyleCnt="0"/>
      <dgm:spPr/>
    </dgm:pt>
    <dgm:pt modelId="{21C30AED-2F78-4BCE-B878-33ECA7E5A7B3}" type="pres">
      <dgm:prSet presAssocID="{21B0C13D-C764-4E54-BB37-F9780F9CBF30}" presName="hierChild5" presStyleCnt="0"/>
      <dgm:spPr/>
    </dgm:pt>
    <dgm:pt modelId="{0DA8B9CB-045A-4232-8D1A-05AFEBB8F565}" type="pres">
      <dgm:prSet presAssocID="{F184F7A1-8834-4CA4-A8C2-83FF17388AEE}" presName="Name37" presStyleLbl="parChTrans1D2" presStyleIdx="2" presStyleCnt="9"/>
      <dgm:spPr/>
    </dgm:pt>
    <dgm:pt modelId="{1EB7A5A5-F59C-4150-8710-3BAF54CC6F5D}" type="pres">
      <dgm:prSet presAssocID="{0CF9C4C7-337B-48AC-9F41-674533072C54}" presName="hierRoot2" presStyleCnt="0">
        <dgm:presLayoutVars>
          <dgm:hierBranch val="init"/>
        </dgm:presLayoutVars>
      </dgm:prSet>
      <dgm:spPr/>
    </dgm:pt>
    <dgm:pt modelId="{1CD52EAE-1CE0-4044-B22E-D63716F52768}" type="pres">
      <dgm:prSet presAssocID="{0CF9C4C7-337B-48AC-9F41-674533072C54}" presName="rootComposite" presStyleCnt="0"/>
      <dgm:spPr/>
    </dgm:pt>
    <dgm:pt modelId="{E89C89A0-4725-41DE-A5D6-4A6C353D8F16}" type="pres">
      <dgm:prSet presAssocID="{0CF9C4C7-337B-48AC-9F41-674533072C54}" presName="rootText" presStyleLbl="node2" presStyleIdx="2" presStyleCnt="9">
        <dgm:presLayoutVars>
          <dgm:chPref val="3"/>
        </dgm:presLayoutVars>
      </dgm:prSet>
      <dgm:spPr/>
    </dgm:pt>
    <dgm:pt modelId="{39CE872D-A0E2-44C1-8DB7-6D7CFDA1EC03}" type="pres">
      <dgm:prSet presAssocID="{0CF9C4C7-337B-48AC-9F41-674533072C54}" presName="rootConnector" presStyleLbl="node2" presStyleIdx="2" presStyleCnt="9"/>
      <dgm:spPr/>
    </dgm:pt>
    <dgm:pt modelId="{2E84E9EE-D557-4E47-B35B-8AAE73081E0B}" type="pres">
      <dgm:prSet presAssocID="{0CF9C4C7-337B-48AC-9F41-674533072C54}" presName="hierChild4" presStyleCnt="0"/>
      <dgm:spPr/>
    </dgm:pt>
    <dgm:pt modelId="{575FBF01-C9CF-4BDB-BB2F-39DCB7BB80E0}" type="pres">
      <dgm:prSet presAssocID="{6EC2519E-F97D-4343-BC48-C370CC0E2963}" presName="Name37" presStyleLbl="parChTrans1D3" presStyleIdx="5" presStyleCnt="31"/>
      <dgm:spPr/>
    </dgm:pt>
    <dgm:pt modelId="{1BA5222A-05B6-4034-AADC-510AFDEC8E7A}" type="pres">
      <dgm:prSet presAssocID="{482FEB30-E47E-4589-9E53-B00B9BB5D910}" presName="hierRoot2" presStyleCnt="0">
        <dgm:presLayoutVars>
          <dgm:hierBranch val="init"/>
        </dgm:presLayoutVars>
      </dgm:prSet>
      <dgm:spPr/>
    </dgm:pt>
    <dgm:pt modelId="{3998C108-52E5-4C6D-805F-AD97E711C757}" type="pres">
      <dgm:prSet presAssocID="{482FEB30-E47E-4589-9E53-B00B9BB5D910}" presName="rootComposite" presStyleCnt="0"/>
      <dgm:spPr/>
    </dgm:pt>
    <dgm:pt modelId="{66D2EAC5-2593-4AA2-9370-97460FCDAE55}" type="pres">
      <dgm:prSet presAssocID="{482FEB30-E47E-4589-9E53-B00B9BB5D910}" presName="rootText" presStyleLbl="node3" presStyleIdx="5" presStyleCnt="31">
        <dgm:presLayoutVars>
          <dgm:chPref val="3"/>
        </dgm:presLayoutVars>
      </dgm:prSet>
      <dgm:spPr/>
    </dgm:pt>
    <dgm:pt modelId="{25551388-13D7-411A-BD2E-75055CFE6575}" type="pres">
      <dgm:prSet presAssocID="{482FEB30-E47E-4589-9E53-B00B9BB5D910}" presName="rootConnector" presStyleLbl="node3" presStyleIdx="5" presStyleCnt="31"/>
      <dgm:spPr/>
    </dgm:pt>
    <dgm:pt modelId="{5B0276B6-CF28-46C6-B555-C0B818C2B6E0}" type="pres">
      <dgm:prSet presAssocID="{482FEB30-E47E-4589-9E53-B00B9BB5D910}" presName="hierChild4" presStyleCnt="0"/>
      <dgm:spPr/>
    </dgm:pt>
    <dgm:pt modelId="{EB02412F-F2F8-4ACC-A8A8-2C9C10849033}" type="pres">
      <dgm:prSet presAssocID="{482FEB30-E47E-4589-9E53-B00B9BB5D910}" presName="hierChild5" presStyleCnt="0"/>
      <dgm:spPr/>
    </dgm:pt>
    <dgm:pt modelId="{366A6BFE-EEF9-415D-9114-5D111266E801}" type="pres">
      <dgm:prSet presAssocID="{48848EE3-D599-4A41-A65E-D159DE0D8316}" presName="Name37" presStyleLbl="parChTrans1D3" presStyleIdx="6" presStyleCnt="31"/>
      <dgm:spPr/>
    </dgm:pt>
    <dgm:pt modelId="{87C015A1-60D1-4342-AAE4-F8FA64B65E85}" type="pres">
      <dgm:prSet presAssocID="{EC051B7D-C5FD-40BA-AA0A-496022580511}" presName="hierRoot2" presStyleCnt="0">
        <dgm:presLayoutVars>
          <dgm:hierBranch val="init"/>
        </dgm:presLayoutVars>
      </dgm:prSet>
      <dgm:spPr/>
    </dgm:pt>
    <dgm:pt modelId="{405A30C7-0EDC-4CF0-BD5E-0177A4A0008A}" type="pres">
      <dgm:prSet presAssocID="{EC051B7D-C5FD-40BA-AA0A-496022580511}" presName="rootComposite" presStyleCnt="0"/>
      <dgm:spPr/>
    </dgm:pt>
    <dgm:pt modelId="{605C4876-A5BC-418F-889C-937764D9DFF9}" type="pres">
      <dgm:prSet presAssocID="{EC051B7D-C5FD-40BA-AA0A-496022580511}" presName="rootText" presStyleLbl="node3" presStyleIdx="6" presStyleCnt="31">
        <dgm:presLayoutVars>
          <dgm:chPref val="3"/>
        </dgm:presLayoutVars>
      </dgm:prSet>
      <dgm:spPr/>
    </dgm:pt>
    <dgm:pt modelId="{152BD3EC-F52F-4C7A-88A8-6D612D0B066E}" type="pres">
      <dgm:prSet presAssocID="{EC051B7D-C5FD-40BA-AA0A-496022580511}" presName="rootConnector" presStyleLbl="node3" presStyleIdx="6" presStyleCnt="31"/>
      <dgm:spPr/>
    </dgm:pt>
    <dgm:pt modelId="{7DC16F93-6920-4193-B6C8-8665335E4088}" type="pres">
      <dgm:prSet presAssocID="{EC051B7D-C5FD-40BA-AA0A-496022580511}" presName="hierChild4" presStyleCnt="0"/>
      <dgm:spPr/>
    </dgm:pt>
    <dgm:pt modelId="{62F207C1-06C8-43BF-BB1A-86A97A74CA4F}" type="pres">
      <dgm:prSet presAssocID="{EC051B7D-C5FD-40BA-AA0A-496022580511}" presName="hierChild5" presStyleCnt="0"/>
      <dgm:spPr/>
    </dgm:pt>
    <dgm:pt modelId="{3A8B14CF-1E58-4F27-BD47-0B22B90A0A95}" type="pres">
      <dgm:prSet presAssocID="{FD9AA4F1-C87D-46D0-B921-2A6B8C60CA47}" presName="Name37" presStyleLbl="parChTrans1D3" presStyleIdx="7" presStyleCnt="31"/>
      <dgm:spPr/>
    </dgm:pt>
    <dgm:pt modelId="{AB0F96F1-8DCB-485B-B006-3CA77BE4030F}" type="pres">
      <dgm:prSet presAssocID="{5B8BC69D-0BA9-414F-8B04-624ACCFF8D06}" presName="hierRoot2" presStyleCnt="0">
        <dgm:presLayoutVars>
          <dgm:hierBranch val="init"/>
        </dgm:presLayoutVars>
      </dgm:prSet>
      <dgm:spPr/>
    </dgm:pt>
    <dgm:pt modelId="{0FEB1F76-FC88-422E-8846-6DBF0BC22C7E}" type="pres">
      <dgm:prSet presAssocID="{5B8BC69D-0BA9-414F-8B04-624ACCFF8D06}" presName="rootComposite" presStyleCnt="0"/>
      <dgm:spPr/>
    </dgm:pt>
    <dgm:pt modelId="{D70C2CDC-51A0-4A11-8A1A-78419277338C}" type="pres">
      <dgm:prSet presAssocID="{5B8BC69D-0BA9-414F-8B04-624ACCFF8D06}" presName="rootText" presStyleLbl="node3" presStyleIdx="7" presStyleCnt="31">
        <dgm:presLayoutVars>
          <dgm:chPref val="3"/>
        </dgm:presLayoutVars>
      </dgm:prSet>
      <dgm:spPr/>
    </dgm:pt>
    <dgm:pt modelId="{51C3B58F-F3C4-40CD-9694-2C315CF60F59}" type="pres">
      <dgm:prSet presAssocID="{5B8BC69D-0BA9-414F-8B04-624ACCFF8D06}" presName="rootConnector" presStyleLbl="node3" presStyleIdx="7" presStyleCnt="31"/>
      <dgm:spPr/>
    </dgm:pt>
    <dgm:pt modelId="{E456D99C-5C06-4985-8E98-921F95706518}" type="pres">
      <dgm:prSet presAssocID="{5B8BC69D-0BA9-414F-8B04-624ACCFF8D06}" presName="hierChild4" presStyleCnt="0"/>
      <dgm:spPr/>
    </dgm:pt>
    <dgm:pt modelId="{9DB5B054-003B-4E0D-A45C-2D50CFBA445A}" type="pres">
      <dgm:prSet presAssocID="{5B8BC69D-0BA9-414F-8B04-624ACCFF8D06}" presName="hierChild5" presStyleCnt="0"/>
      <dgm:spPr/>
    </dgm:pt>
    <dgm:pt modelId="{6F3CDFD1-0F80-4E80-AC58-769B8F9FBC3F}" type="pres">
      <dgm:prSet presAssocID="{5CD517B6-3E5F-4F78-95EF-A6782210A148}" presName="Name37" presStyleLbl="parChTrans1D3" presStyleIdx="8" presStyleCnt="31"/>
      <dgm:spPr/>
    </dgm:pt>
    <dgm:pt modelId="{D85B7824-7B5D-4F7C-99B9-860656811126}" type="pres">
      <dgm:prSet presAssocID="{5BD97DEF-A1C4-4434-A2C0-329C7608611A}" presName="hierRoot2" presStyleCnt="0">
        <dgm:presLayoutVars>
          <dgm:hierBranch val="init"/>
        </dgm:presLayoutVars>
      </dgm:prSet>
      <dgm:spPr/>
    </dgm:pt>
    <dgm:pt modelId="{0F4C59E5-3E84-4490-8721-9B62E9EF1E44}" type="pres">
      <dgm:prSet presAssocID="{5BD97DEF-A1C4-4434-A2C0-329C7608611A}" presName="rootComposite" presStyleCnt="0"/>
      <dgm:spPr/>
    </dgm:pt>
    <dgm:pt modelId="{6EDDDCCE-B1B1-401C-AF10-B0A943632AC4}" type="pres">
      <dgm:prSet presAssocID="{5BD97DEF-A1C4-4434-A2C0-329C7608611A}" presName="rootText" presStyleLbl="node3" presStyleIdx="8" presStyleCnt="31">
        <dgm:presLayoutVars>
          <dgm:chPref val="3"/>
        </dgm:presLayoutVars>
      </dgm:prSet>
      <dgm:spPr/>
    </dgm:pt>
    <dgm:pt modelId="{9F357C48-6C14-4C47-B933-C48147660CFE}" type="pres">
      <dgm:prSet presAssocID="{5BD97DEF-A1C4-4434-A2C0-329C7608611A}" presName="rootConnector" presStyleLbl="node3" presStyleIdx="8" presStyleCnt="31"/>
      <dgm:spPr/>
    </dgm:pt>
    <dgm:pt modelId="{31ECC795-3848-4730-8400-17620A06FA32}" type="pres">
      <dgm:prSet presAssocID="{5BD97DEF-A1C4-4434-A2C0-329C7608611A}" presName="hierChild4" presStyleCnt="0"/>
      <dgm:spPr/>
    </dgm:pt>
    <dgm:pt modelId="{1CC3251F-4C9B-4960-BE12-003CA2668C25}" type="pres">
      <dgm:prSet presAssocID="{5BD97DEF-A1C4-4434-A2C0-329C7608611A}" presName="hierChild5" presStyleCnt="0"/>
      <dgm:spPr/>
    </dgm:pt>
    <dgm:pt modelId="{E2030D8C-99F2-4B95-B4FA-16801C7248BB}" type="pres">
      <dgm:prSet presAssocID="{0CF9C4C7-337B-48AC-9F41-674533072C54}" presName="hierChild5" presStyleCnt="0"/>
      <dgm:spPr/>
    </dgm:pt>
    <dgm:pt modelId="{58D07357-74B7-4250-8606-03CA64861E83}" type="pres">
      <dgm:prSet presAssocID="{33294D7B-A647-40E1-8448-DF009ED33063}" presName="Name37" presStyleLbl="parChTrans1D2" presStyleIdx="3" presStyleCnt="9"/>
      <dgm:spPr/>
    </dgm:pt>
    <dgm:pt modelId="{9DAD024D-3CCA-434C-A639-05B71B20C4CC}" type="pres">
      <dgm:prSet presAssocID="{A97D434A-D361-4638-AD64-F7A687929CFD}" presName="hierRoot2" presStyleCnt="0">
        <dgm:presLayoutVars>
          <dgm:hierBranch val="init"/>
        </dgm:presLayoutVars>
      </dgm:prSet>
      <dgm:spPr/>
    </dgm:pt>
    <dgm:pt modelId="{DC5CFAA2-1AD8-40A0-87B4-ECF44D0DE74C}" type="pres">
      <dgm:prSet presAssocID="{A97D434A-D361-4638-AD64-F7A687929CFD}" presName="rootComposite" presStyleCnt="0"/>
      <dgm:spPr/>
    </dgm:pt>
    <dgm:pt modelId="{201202CE-1A25-472F-A300-4C1C324C0459}" type="pres">
      <dgm:prSet presAssocID="{A97D434A-D361-4638-AD64-F7A687929CFD}" presName="rootText" presStyleLbl="node2" presStyleIdx="3" presStyleCnt="9">
        <dgm:presLayoutVars>
          <dgm:chPref val="3"/>
        </dgm:presLayoutVars>
      </dgm:prSet>
      <dgm:spPr/>
    </dgm:pt>
    <dgm:pt modelId="{AEFC43CA-B372-43E4-9EA3-E0574222DF4F}" type="pres">
      <dgm:prSet presAssocID="{A97D434A-D361-4638-AD64-F7A687929CFD}" presName="rootConnector" presStyleLbl="node2" presStyleIdx="3" presStyleCnt="9"/>
      <dgm:spPr/>
    </dgm:pt>
    <dgm:pt modelId="{9E5454CD-2DBC-4FCF-AAF0-F959E915E7BE}" type="pres">
      <dgm:prSet presAssocID="{A97D434A-D361-4638-AD64-F7A687929CFD}" presName="hierChild4" presStyleCnt="0"/>
      <dgm:spPr/>
    </dgm:pt>
    <dgm:pt modelId="{964EDB48-0805-4BDF-BB5A-D3C66AC016C6}" type="pres">
      <dgm:prSet presAssocID="{E0D426BE-31D2-4ED8-BDEE-D64F9F659E80}" presName="Name37" presStyleLbl="parChTrans1D3" presStyleIdx="9" presStyleCnt="31"/>
      <dgm:spPr/>
    </dgm:pt>
    <dgm:pt modelId="{960D7C23-A12B-4C0D-8A3D-2C109AEF7F3C}" type="pres">
      <dgm:prSet presAssocID="{4EF8987E-34D0-400C-AE63-7FCF561E1FDC}" presName="hierRoot2" presStyleCnt="0">
        <dgm:presLayoutVars>
          <dgm:hierBranch val="init"/>
        </dgm:presLayoutVars>
      </dgm:prSet>
      <dgm:spPr/>
    </dgm:pt>
    <dgm:pt modelId="{97DBCB3E-2F41-48D9-BDAE-4A3A49FA6808}" type="pres">
      <dgm:prSet presAssocID="{4EF8987E-34D0-400C-AE63-7FCF561E1FDC}" presName="rootComposite" presStyleCnt="0"/>
      <dgm:spPr/>
    </dgm:pt>
    <dgm:pt modelId="{EDB4CA83-4FBF-4381-80DA-271F2DE568CE}" type="pres">
      <dgm:prSet presAssocID="{4EF8987E-34D0-400C-AE63-7FCF561E1FDC}" presName="rootText" presStyleLbl="node3" presStyleIdx="9" presStyleCnt="31">
        <dgm:presLayoutVars>
          <dgm:chPref val="3"/>
        </dgm:presLayoutVars>
      </dgm:prSet>
      <dgm:spPr/>
    </dgm:pt>
    <dgm:pt modelId="{96767D62-C71C-4AD3-80DD-216B5F52CA8B}" type="pres">
      <dgm:prSet presAssocID="{4EF8987E-34D0-400C-AE63-7FCF561E1FDC}" presName="rootConnector" presStyleLbl="node3" presStyleIdx="9" presStyleCnt="31"/>
      <dgm:spPr/>
    </dgm:pt>
    <dgm:pt modelId="{C9B08453-A52F-4027-B340-A43CEA7FBFBC}" type="pres">
      <dgm:prSet presAssocID="{4EF8987E-34D0-400C-AE63-7FCF561E1FDC}" presName="hierChild4" presStyleCnt="0"/>
      <dgm:spPr/>
    </dgm:pt>
    <dgm:pt modelId="{75D91B3B-3787-4E79-B971-5BFE8F8018A2}" type="pres">
      <dgm:prSet presAssocID="{4EF8987E-34D0-400C-AE63-7FCF561E1FDC}" presName="hierChild5" presStyleCnt="0"/>
      <dgm:spPr/>
    </dgm:pt>
    <dgm:pt modelId="{01CF6637-06C7-4E72-91C4-8C1CC9780A6E}" type="pres">
      <dgm:prSet presAssocID="{833A96C5-23FA-406E-80A2-705B32C95D54}" presName="Name37" presStyleLbl="parChTrans1D3" presStyleIdx="10" presStyleCnt="31"/>
      <dgm:spPr/>
    </dgm:pt>
    <dgm:pt modelId="{0B467943-2896-4B15-8F28-EAB5F92DF94E}" type="pres">
      <dgm:prSet presAssocID="{21761163-9C2B-47DC-805D-1B2DCE429322}" presName="hierRoot2" presStyleCnt="0">
        <dgm:presLayoutVars>
          <dgm:hierBranch val="init"/>
        </dgm:presLayoutVars>
      </dgm:prSet>
      <dgm:spPr/>
    </dgm:pt>
    <dgm:pt modelId="{1BCA3C8C-941F-4291-B57D-BD3C29DA2806}" type="pres">
      <dgm:prSet presAssocID="{21761163-9C2B-47DC-805D-1B2DCE429322}" presName="rootComposite" presStyleCnt="0"/>
      <dgm:spPr/>
    </dgm:pt>
    <dgm:pt modelId="{C8903652-7DCB-430D-A426-B40B7544B462}" type="pres">
      <dgm:prSet presAssocID="{21761163-9C2B-47DC-805D-1B2DCE429322}" presName="rootText" presStyleLbl="node3" presStyleIdx="10" presStyleCnt="31">
        <dgm:presLayoutVars>
          <dgm:chPref val="3"/>
        </dgm:presLayoutVars>
      </dgm:prSet>
      <dgm:spPr/>
    </dgm:pt>
    <dgm:pt modelId="{11017D05-9146-4D90-97B3-3948585943F7}" type="pres">
      <dgm:prSet presAssocID="{21761163-9C2B-47DC-805D-1B2DCE429322}" presName="rootConnector" presStyleLbl="node3" presStyleIdx="10" presStyleCnt="31"/>
      <dgm:spPr/>
    </dgm:pt>
    <dgm:pt modelId="{74F0B91D-4A65-4504-95F8-3C025B816BF4}" type="pres">
      <dgm:prSet presAssocID="{21761163-9C2B-47DC-805D-1B2DCE429322}" presName="hierChild4" presStyleCnt="0"/>
      <dgm:spPr/>
    </dgm:pt>
    <dgm:pt modelId="{8FD9324C-6C8A-44F8-974A-77B651FA9AC4}" type="pres">
      <dgm:prSet presAssocID="{21761163-9C2B-47DC-805D-1B2DCE429322}" presName="hierChild5" presStyleCnt="0"/>
      <dgm:spPr/>
    </dgm:pt>
    <dgm:pt modelId="{A64D7AA5-07F8-4743-B446-E4BFEC695B4A}" type="pres">
      <dgm:prSet presAssocID="{CA3734AE-F9A0-4483-8BCF-07277BC47A6E}" presName="Name37" presStyleLbl="parChTrans1D3" presStyleIdx="11" presStyleCnt="31"/>
      <dgm:spPr/>
    </dgm:pt>
    <dgm:pt modelId="{38D18B17-57A4-4160-B830-24CF754C51A5}" type="pres">
      <dgm:prSet presAssocID="{BF59D862-B70D-4F0A-8854-0C67EBAF7E51}" presName="hierRoot2" presStyleCnt="0">
        <dgm:presLayoutVars>
          <dgm:hierBranch val="init"/>
        </dgm:presLayoutVars>
      </dgm:prSet>
      <dgm:spPr/>
    </dgm:pt>
    <dgm:pt modelId="{F0231B5D-3C84-4301-84E2-7A4A25141C15}" type="pres">
      <dgm:prSet presAssocID="{BF59D862-B70D-4F0A-8854-0C67EBAF7E51}" presName="rootComposite" presStyleCnt="0"/>
      <dgm:spPr/>
    </dgm:pt>
    <dgm:pt modelId="{FCF77095-B893-4C9C-8752-2465C7B54DC0}" type="pres">
      <dgm:prSet presAssocID="{BF59D862-B70D-4F0A-8854-0C67EBAF7E51}" presName="rootText" presStyleLbl="node3" presStyleIdx="11" presStyleCnt="31">
        <dgm:presLayoutVars>
          <dgm:chPref val="3"/>
        </dgm:presLayoutVars>
      </dgm:prSet>
      <dgm:spPr/>
    </dgm:pt>
    <dgm:pt modelId="{FC62D4B7-5283-4A30-B147-1B835BBE0CE1}" type="pres">
      <dgm:prSet presAssocID="{BF59D862-B70D-4F0A-8854-0C67EBAF7E51}" presName="rootConnector" presStyleLbl="node3" presStyleIdx="11" presStyleCnt="31"/>
      <dgm:spPr/>
    </dgm:pt>
    <dgm:pt modelId="{F3E4290A-7868-47AF-8533-95B5F5D44725}" type="pres">
      <dgm:prSet presAssocID="{BF59D862-B70D-4F0A-8854-0C67EBAF7E51}" presName="hierChild4" presStyleCnt="0"/>
      <dgm:spPr/>
    </dgm:pt>
    <dgm:pt modelId="{6158A77F-3A2A-4B11-8367-72FB5D8085D8}" type="pres">
      <dgm:prSet presAssocID="{BF59D862-B70D-4F0A-8854-0C67EBAF7E51}" presName="hierChild5" presStyleCnt="0"/>
      <dgm:spPr/>
    </dgm:pt>
    <dgm:pt modelId="{1285F05E-2B02-43E2-AD6C-3837EFEF3502}" type="pres">
      <dgm:prSet presAssocID="{7EB14B45-ACE6-45D4-8080-09C6EE0FBCF1}" presName="Name37" presStyleLbl="parChTrans1D3" presStyleIdx="12" presStyleCnt="31"/>
      <dgm:spPr/>
    </dgm:pt>
    <dgm:pt modelId="{6E50716D-3703-4654-B4BA-DC9E79A8E829}" type="pres">
      <dgm:prSet presAssocID="{E8F18182-7044-4E26-A69E-824327CFF73A}" presName="hierRoot2" presStyleCnt="0">
        <dgm:presLayoutVars>
          <dgm:hierBranch val="init"/>
        </dgm:presLayoutVars>
      </dgm:prSet>
      <dgm:spPr/>
    </dgm:pt>
    <dgm:pt modelId="{DC956B46-0C1A-47AD-805F-2AF9404CD08F}" type="pres">
      <dgm:prSet presAssocID="{E8F18182-7044-4E26-A69E-824327CFF73A}" presName="rootComposite" presStyleCnt="0"/>
      <dgm:spPr/>
    </dgm:pt>
    <dgm:pt modelId="{F26CF0D6-11B7-4F43-9D07-961AFA49489B}" type="pres">
      <dgm:prSet presAssocID="{E8F18182-7044-4E26-A69E-824327CFF73A}" presName="rootText" presStyleLbl="node3" presStyleIdx="12" presStyleCnt="31">
        <dgm:presLayoutVars>
          <dgm:chPref val="3"/>
        </dgm:presLayoutVars>
      </dgm:prSet>
      <dgm:spPr/>
    </dgm:pt>
    <dgm:pt modelId="{353A8FEE-CAB3-4EAD-A4A0-C93BEF37333C}" type="pres">
      <dgm:prSet presAssocID="{E8F18182-7044-4E26-A69E-824327CFF73A}" presName="rootConnector" presStyleLbl="node3" presStyleIdx="12" presStyleCnt="31"/>
      <dgm:spPr/>
    </dgm:pt>
    <dgm:pt modelId="{17D9AC40-874A-4B31-9A00-35E16D2C2EC7}" type="pres">
      <dgm:prSet presAssocID="{E8F18182-7044-4E26-A69E-824327CFF73A}" presName="hierChild4" presStyleCnt="0"/>
      <dgm:spPr/>
    </dgm:pt>
    <dgm:pt modelId="{E31412C9-4F8A-4CE9-B940-90DCA8446F95}" type="pres">
      <dgm:prSet presAssocID="{E8F18182-7044-4E26-A69E-824327CFF73A}" presName="hierChild5" presStyleCnt="0"/>
      <dgm:spPr/>
    </dgm:pt>
    <dgm:pt modelId="{CB3D074D-B71A-4B20-A96C-7B4D967BDAF5}" type="pres">
      <dgm:prSet presAssocID="{A97D434A-D361-4638-AD64-F7A687929CFD}" presName="hierChild5" presStyleCnt="0"/>
      <dgm:spPr/>
    </dgm:pt>
    <dgm:pt modelId="{8ED3DF83-6F1E-4C3A-BF89-B2B002CEBA9B}" type="pres">
      <dgm:prSet presAssocID="{5F3B5465-ABA8-433D-AD69-7C0AC50D1787}" presName="Name37" presStyleLbl="parChTrans1D2" presStyleIdx="4" presStyleCnt="9"/>
      <dgm:spPr/>
    </dgm:pt>
    <dgm:pt modelId="{31BDDBF8-6903-43EA-AE05-ED90F1358E41}" type="pres">
      <dgm:prSet presAssocID="{F5ECA7B8-0AEB-4DB6-84D5-B4E5666EE9AB}" presName="hierRoot2" presStyleCnt="0">
        <dgm:presLayoutVars>
          <dgm:hierBranch val="init"/>
        </dgm:presLayoutVars>
      </dgm:prSet>
      <dgm:spPr/>
    </dgm:pt>
    <dgm:pt modelId="{244625D3-A39B-4B24-AEF8-C656BBA60E99}" type="pres">
      <dgm:prSet presAssocID="{F5ECA7B8-0AEB-4DB6-84D5-B4E5666EE9AB}" presName="rootComposite" presStyleCnt="0"/>
      <dgm:spPr/>
    </dgm:pt>
    <dgm:pt modelId="{A61A5B77-5751-417B-9525-7455096997B2}" type="pres">
      <dgm:prSet presAssocID="{F5ECA7B8-0AEB-4DB6-84D5-B4E5666EE9AB}" presName="rootText" presStyleLbl="node2" presStyleIdx="4" presStyleCnt="9">
        <dgm:presLayoutVars>
          <dgm:chPref val="3"/>
        </dgm:presLayoutVars>
      </dgm:prSet>
      <dgm:spPr/>
    </dgm:pt>
    <dgm:pt modelId="{B90E5BDF-93AF-4444-92EC-7D7C8D2BEC44}" type="pres">
      <dgm:prSet presAssocID="{F5ECA7B8-0AEB-4DB6-84D5-B4E5666EE9AB}" presName="rootConnector" presStyleLbl="node2" presStyleIdx="4" presStyleCnt="9"/>
      <dgm:spPr/>
    </dgm:pt>
    <dgm:pt modelId="{DC85A033-7034-4AF9-A505-369C9BBC65FB}" type="pres">
      <dgm:prSet presAssocID="{F5ECA7B8-0AEB-4DB6-84D5-B4E5666EE9AB}" presName="hierChild4" presStyleCnt="0"/>
      <dgm:spPr/>
    </dgm:pt>
    <dgm:pt modelId="{59005B1F-8383-459D-B34D-8A217AF6BB2A}" type="pres">
      <dgm:prSet presAssocID="{C5A4F9CC-42D7-46D8-A1DE-6C66323928CB}" presName="Name37" presStyleLbl="parChTrans1D3" presStyleIdx="13" presStyleCnt="31"/>
      <dgm:spPr/>
    </dgm:pt>
    <dgm:pt modelId="{4582760B-150A-4991-A4C6-C4629D62C3CE}" type="pres">
      <dgm:prSet presAssocID="{D16F0ADC-372F-4D97-A77C-0C0909722349}" presName="hierRoot2" presStyleCnt="0">
        <dgm:presLayoutVars>
          <dgm:hierBranch val="init"/>
        </dgm:presLayoutVars>
      </dgm:prSet>
      <dgm:spPr/>
    </dgm:pt>
    <dgm:pt modelId="{DC041FE4-D21C-4DB7-9458-712416D5193D}" type="pres">
      <dgm:prSet presAssocID="{D16F0ADC-372F-4D97-A77C-0C0909722349}" presName="rootComposite" presStyleCnt="0"/>
      <dgm:spPr/>
    </dgm:pt>
    <dgm:pt modelId="{E4A7965E-FA57-492A-8133-D57DC1255927}" type="pres">
      <dgm:prSet presAssocID="{D16F0ADC-372F-4D97-A77C-0C0909722349}" presName="rootText" presStyleLbl="node3" presStyleIdx="13" presStyleCnt="31">
        <dgm:presLayoutVars>
          <dgm:chPref val="3"/>
        </dgm:presLayoutVars>
      </dgm:prSet>
      <dgm:spPr/>
    </dgm:pt>
    <dgm:pt modelId="{9E61B09E-2556-4140-93EC-5908C5AA77F4}" type="pres">
      <dgm:prSet presAssocID="{D16F0ADC-372F-4D97-A77C-0C0909722349}" presName="rootConnector" presStyleLbl="node3" presStyleIdx="13" presStyleCnt="31"/>
      <dgm:spPr/>
    </dgm:pt>
    <dgm:pt modelId="{C91F3B11-C5ED-4F32-AD04-8570B9F94604}" type="pres">
      <dgm:prSet presAssocID="{D16F0ADC-372F-4D97-A77C-0C0909722349}" presName="hierChild4" presStyleCnt="0"/>
      <dgm:spPr/>
    </dgm:pt>
    <dgm:pt modelId="{237891D0-0123-452B-AD6C-EEBACA117C68}" type="pres">
      <dgm:prSet presAssocID="{D16F0ADC-372F-4D97-A77C-0C0909722349}" presName="hierChild5" presStyleCnt="0"/>
      <dgm:spPr/>
    </dgm:pt>
    <dgm:pt modelId="{1EC8C295-71FD-491E-92AD-3572BD05C3F9}" type="pres">
      <dgm:prSet presAssocID="{C118BF05-186C-411F-94F0-1601E824D233}" presName="Name37" presStyleLbl="parChTrans1D3" presStyleIdx="14" presStyleCnt="31"/>
      <dgm:spPr/>
    </dgm:pt>
    <dgm:pt modelId="{BE3BA70C-E172-497B-A6FF-6E62D3168047}" type="pres">
      <dgm:prSet presAssocID="{84CBB580-D149-4FDD-9F3D-93832FC83EDC}" presName="hierRoot2" presStyleCnt="0">
        <dgm:presLayoutVars>
          <dgm:hierBranch val="init"/>
        </dgm:presLayoutVars>
      </dgm:prSet>
      <dgm:spPr/>
    </dgm:pt>
    <dgm:pt modelId="{B6ED4808-A1BA-416B-9283-9E27DB4EAA92}" type="pres">
      <dgm:prSet presAssocID="{84CBB580-D149-4FDD-9F3D-93832FC83EDC}" presName="rootComposite" presStyleCnt="0"/>
      <dgm:spPr/>
    </dgm:pt>
    <dgm:pt modelId="{EBC83D7B-9A9E-4C6D-B537-4F7861FDA918}" type="pres">
      <dgm:prSet presAssocID="{84CBB580-D149-4FDD-9F3D-93832FC83EDC}" presName="rootText" presStyleLbl="node3" presStyleIdx="14" presStyleCnt="31">
        <dgm:presLayoutVars>
          <dgm:chPref val="3"/>
        </dgm:presLayoutVars>
      </dgm:prSet>
      <dgm:spPr/>
    </dgm:pt>
    <dgm:pt modelId="{93C9A58B-3DB9-441E-9398-BF7D207C714A}" type="pres">
      <dgm:prSet presAssocID="{84CBB580-D149-4FDD-9F3D-93832FC83EDC}" presName="rootConnector" presStyleLbl="node3" presStyleIdx="14" presStyleCnt="31"/>
      <dgm:spPr/>
    </dgm:pt>
    <dgm:pt modelId="{731A5778-126F-46CC-87A4-9CC5FD18EAA0}" type="pres">
      <dgm:prSet presAssocID="{84CBB580-D149-4FDD-9F3D-93832FC83EDC}" presName="hierChild4" presStyleCnt="0"/>
      <dgm:spPr/>
    </dgm:pt>
    <dgm:pt modelId="{F479926A-FA70-49FF-9DF0-EA314FFB3E20}" type="pres">
      <dgm:prSet presAssocID="{84CBB580-D149-4FDD-9F3D-93832FC83EDC}" presName="hierChild5" presStyleCnt="0"/>
      <dgm:spPr/>
    </dgm:pt>
    <dgm:pt modelId="{8A2C6F07-10C5-491A-81B4-4C924D2D6C4A}" type="pres">
      <dgm:prSet presAssocID="{048228A7-B903-4861-A180-D828AC6C1294}" presName="Name37" presStyleLbl="parChTrans1D3" presStyleIdx="15" presStyleCnt="31"/>
      <dgm:spPr/>
    </dgm:pt>
    <dgm:pt modelId="{00190038-FB05-405F-AC79-9C85061B58A5}" type="pres">
      <dgm:prSet presAssocID="{791C9F6C-49EA-4575-B8A7-97A657EDFEFF}" presName="hierRoot2" presStyleCnt="0">
        <dgm:presLayoutVars>
          <dgm:hierBranch val="init"/>
        </dgm:presLayoutVars>
      </dgm:prSet>
      <dgm:spPr/>
    </dgm:pt>
    <dgm:pt modelId="{B67080FD-E337-4169-9D53-E4A294F6ADB0}" type="pres">
      <dgm:prSet presAssocID="{791C9F6C-49EA-4575-B8A7-97A657EDFEFF}" presName="rootComposite" presStyleCnt="0"/>
      <dgm:spPr/>
    </dgm:pt>
    <dgm:pt modelId="{D9C49481-BCD6-4285-A3F0-F9054ED0D0B0}" type="pres">
      <dgm:prSet presAssocID="{791C9F6C-49EA-4575-B8A7-97A657EDFEFF}" presName="rootText" presStyleLbl="node3" presStyleIdx="15" presStyleCnt="31">
        <dgm:presLayoutVars>
          <dgm:chPref val="3"/>
        </dgm:presLayoutVars>
      </dgm:prSet>
      <dgm:spPr/>
    </dgm:pt>
    <dgm:pt modelId="{8BCA9DA9-B40F-4E35-AFAC-7E7EF6D22469}" type="pres">
      <dgm:prSet presAssocID="{791C9F6C-49EA-4575-B8A7-97A657EDFEFF}" presName="rootConnector" presStyleLbl="node3" presStyleIdx="15" presStyleCnt="31"/>
      <dgm:spPr/>
    </dgm:pt>
    <dgm:pt modelId="{9E7C1C0A-98A7-493C-97BD-C7519C0D81F9}" type="pres">
      <dgm:prSet presAssocID="{791C9F6C-49EA-4575-B8A7-97A657EDFEFF}" presName="hierChild4" presStyleCnt="0"/>
      <dgm:spPr/>
    </dgm:pt>
    <dgm:pt modelId="{B167CFF0-6542-4E02-B16B-DDD155916B79}" type="pres">
      <dgm:prSet presAssocID="{791C9F6C-49EA-4575-B8A7-97A657EDFEFF}" presName="hierChild5" presStyleCnt="0"/>
      <dgm:spPr/>
    </dgm:pt>
    <dgm:pt modelId="{7D3A4B2C-06AA-4720-90AF-DC46C916BE49}" type="pres">
      <dgm:prSet presAssocID="{9A466093-035A-45B2-9B51-4B9D41BB522A}" presName="Name37" presStyleLbl="parChTrans1D3" presStyleIdx="16" presStyleCnt="31"/>
      <dgm:spPr/>
    </dgm:pt>
    <dgm:pt modelId="{95DF4C82-AD0C-4770-9D88-8BA130CCE91F}" type="pres">
      <dgm:prSet presAssocID="{84ED3FA2-A4E9-4AAD-BACA-620BCCDC6F27}" presName="hierRoot2" presStyleCnt="0">
        <dgm:presLayoutVars>
          <dgm:hierBranch val="init"/>
        </dgm:presLayoutVars>
      </dgm:prSet>
      <dgm:spPr/>
    </dgm:pt>
    <dgm:pt modelId="{9A7D9A9A-8665-4438-BD34-6A219B206075}" type="pres">
      <dgm:prSet presAssocID="{84ED3FA2-A4E9-4AAD-BACA-620BCCDC6F27}" presName="rootComposite" presStyleCnt="0"/>
      <dgm:spPr/>
    </dgm:pt>
    <dgm:pt modelId="{3F360151-C8B4-4EC9-A709-7D52DF89B79B}" type="pres">
      <dgm:prSet presAssocID="{84ED3FA2-A4E9-4AAD-BACA-620BCCDC6F27}" presName="rootText" presStyleLbl="node3" presStyleIdx="16" presStyleCnt="31">
        <dgm:presLayoutVars>
          <dgm:chPref val="3"/>
        </dgm:presLayoutVars>
      </dgm:prSet>
      <dgm:spPr/>
    </dgm:pt>
    <dgm:pt modelId="{FFB2E7B6-01B8-485A-A403-6F6B2B6B9251}" type="pres">
      <dgm:prSet presAssocID="{84ED3FA2-A4E9-4AAD-BACA-620BCCDC6F27}" presName="rootConnector" presStyleLbl="node3" presStyleIdx="16" presStyleCnt="31"/>
      <dgm:spPr/>
    </dgm:pt>
    <dgm:pt modelId="{B227FC2B-5410-4092-BD03-B276A77E34D2}" type="pres">
      <dgm:prSet presAssocID="{84ED3FA2-A4E9-4AAD-BACA-620BCCDC6F27}" presName="hierChild4" presStyleCnt="0"/>
      <dgm:spPr/>
    </dgm:pt>
    <dgm:pt modelId="{A68B8BC0-5B8C-4FE0-99DF-787550DC88C9}" type="pres">
      <dgm:prSet presAssocID="{84ED3FA2-A4E9-4AAD-BACA-620BCCDC6F27}" presName="hierChild5" presStyleCnt="0"/>
      <dgm:spPr/>
    </dgm:pt>
    <dgm:pt modelId="{3E924C84-1C46-4710-8E0D-BE0F91624365}" type="pres">
      <dgm:prSet presAssocID="{F5ECA7B8-0AEB-4DB6-84D5-B4E5666EE9AB}" presName="hierChild5" presStyleCnt="0"/>
      <dgm:spPr/>
    </dgm:pt>
    <dgm:pt modelId="{7AE4013C-4FF3-4FD7-859A-3440AE1897BA}" type="pres">
      <dgm:prSet presAssocID="{6DF5C6AD-F643-4228-83C2-1A236D2F08F2}" presName="Name37" presStyleLbl="parChTrans1D2" presStyleIdx="5" presStyleCnt="9"/>
      <dgm:spPr/>
    </dgm:pt>
    <dgm:pt modelId="{BA66FF86-C472-49C5-AF46-5ADF0E650179}" type="pres">
      <dgm:prSet presAssocID="{CA0D764C-8B81-4887-8BCD-BE4512781D34}" presName="hierRoot2" presStyleCnt="0">
        <dgm:presLayoutVars>
          <dgm:hierBranch val="init"/>
        </dgm:presLayoutVars>
      </dgm:prSet>
      <dgm:spPr/>
    </dgm:pt>
    <dgm:pt modelId="{DEAFB0A2-CA12-4B39-AB62-91E744A9DF60}" type="pres">
      <dgm:prSet presAssocID="{CA0D764C-8B81-4887-8BCD-BE4512781D34}" presName="rootComposite" presStyleCnt="0"/>
      <dgm:spPr/>
    </dgm:pt>
    <dgm:pt modelId="{DE5A1BCF-DE2F-4BEC-B357-94C6463B3DF4}" type="pres">
      <dgm:prSet presAssocID="{CA0D764C-8B81-4887-8BCD-BE4512781D34}" presName="rootText" presStyleLbl="node2" presStyleIdx="5" presStyleCnt="9">
        <dgm:presLayoutVars>
          <dgm:chPref val="3"/>
        </dgm:presLayoutVars>
      </dgm:prSet>
      <dgm:spPr/>
    </dgm:pt>
    <dgm:pt modelId="{17420F41-D61D-472B-A974-4F659301E244}" type="pres">
      <dgm:prSet presAssocID="{CA0D764C-8B81-4887-8BCD-BE4512781D34}" presName="rootConnector" presStyleLbl="node2" presStyleIdx="5" presStyleCnt="9"/>
      <dgm:spPr/>
    </dgm:pt>
    <dgm:pt modelId="{E53DC201-8B9B-412F-83FC-34E1752E9719}" type="pres">
      <dgm:prSet presAssocID="{CA0D764C-8B81-4887-8BCD-BE4512781D34}" presName="hierChild4" presStyleCnt="0"/>
      <dgm:spPr/>
    </dgm:pt>
    <dgm:pt modelId="{CAEEC263-2765-423D-8CD9-7DFC7B9A4F42}" type="pres">
      <dgm:prSet presAssocID="{7FC0A44B-DA80-429F-B003-370EA9A66913}" presName="Name37" presStyleLbl="parChTrans1D3" presStyleIdx="17" presStyleCnt="31"/>
      <dgm:spPr/>
    </dgm:pt>
    <dgm:pt modelId="{A97E76B7-E29C-485E-8065-6FD1B7897FF8}" type="pres">
      <dgm:prSet presAssocID="{A8FD0107-417D-411E-8F48-7A701A9F8ED4}" presName="hierRoot2" presStyleCnt="0">
        <dgm:presLayoutVars>
          <dgm:hierBranch val="init"/>
        </dgm:presLayoutVars>
      </dgm:prSet>
      <dgm:spPr/>
    </dgm:pt>
    <dgm:pt modelId="{B9AFC2B7-6AF2-4476-AE0A-1E1B57C651C2}" type="pres">
      <dgm:prSet presAssocID="{A8FD0107-417D-411E-8F48-7A701A9F8ED4}" presName="rootComposite" presStyleCnt="0"/>
      <dgm:spPr/>
    </dgm:pt>
    <dgm:pt modelId="{DB739A3E-2429-4A44-A6E3-2DCC9ED33C04}" type="pres">
      <dgm:prSet presAssocID="{A8FD0107-417D-411E-8F48-7A701A9F8ED4}" presName="rootText" presStyleLbl="node3" presStyleIdx="17" presStyleCnt="31">
        <dgm:presLayoutVars>
          <dgm:chPref val="3"/>
        </dgm:presLayoutVars>
      </dgm:prSet>
      <dgm:spPr/>
    </dgm:pt>
    <dgm:pt modelId="{A9329E76-AD7D-49D3-A328-572AE4E5DCBF}" type="pres">
      <dgm:prSet presAssocID="{A8FD0107-417D-411E-8F48-7A701A9F8ED4}" presName="rootConnector" presStyleLbl="node3" presStyleIdx="17" presStyleCnt="31"/>
      <dgm:spPr/>
    </dgm:pt>
    <dgm:pt modelId="{A4373305-CDB6-4C46-B087-979F91F6B48B}" type="pres">
      <dgm:prSet presAssocID="{A8FD0107-417D-411E-8F48-7A701A9F8ED4}" presName="hierChild4" presStyleCnt="0"/>
      <dgm:spPr/>
    </dgm:pt>
    <dgm:pt modelId="{9D8EA94E-A192-435F-9ACF-DCE15F3CEEAE}" type="pres">
      <dgm:prSet presAssocID="{A8FD0107-417D-411E-8F48-7A701A9F8ED4}" presName="hierChild5" presStyleCnt="0"/>
      <dgm:spPr/>
    </dgm:pt>
    <dgm:pt modelId="{85456260-96A1-4437-975A-76AE04BFF54E}" type="pres">
      <dgm:prSet presAssocID="{61B51F29-E9DE-45AB-8C22-CFDE7EDB770E}" presName="Name37" presStyleLbl="parChTrans1D3" presStyleIdx="18" presStyleCnt="31"/>
      <dgm:spPr/>
    </dgm:pt>
    <dgm:pt modelId="{49027B73-B061-4D87-9B85-A688DFE6E1F1}" type="pres">
      <dgm:prSet presAssocID="{54B1AAF8-79E7-4E7E-A23C-6E9DD6688EA9}" presName="hierRoot2" presStyleCnt="0">
        <dgm:presLayoutVars>
          <dgm:hierBranch val="init"/>
        </dgm:presLayoutVars>
      </dgm:prSet>
      <dgm:spPr/>
    </dgm:pt>
    <dgm:pt modelId="{9565992D-5719-4D11-A0DC-9A79894275CD}" type="pres">
      <dgm:prSet presAssocID="{54B1AAF8-79E7-4E7E-A23C-6E9DD6688EA9}" presName="rootComposite" presStyleCnt="0"/>
      <dgm:spPr/>
    </dgm:pt>
    <dgm:pt modelId="{B48BC371-9E80-40B8-B6B9-186191F98189}" type="pres">
      <dgm:prSet presAssocID="{54B1AAF8-79E7-4E7E-A23C-6E9DD6688EA9}" presName="rootText" presStyleLbl="node3" presStyleIdx="18" presStyleCnt="31">
        <dgm:presLayoutVars>
          <dgm:chPref val="3"/>
        </dgm:presLayoutVars>
      </dgm:prSet>
      <dgm:spPr/>
    </dgm:pt>
    <dgm:pt modelId="{E76727B9-4103-474A-9B42-37E0592550C8}" type="pres">
      <dgm:prSet presAssocID="{54B1AAF8-79E7-4E7E-A23C-6E9DD6688EA9}" presName="rootConnector" presStyleLbl="node3" presStyleIdx="18" presStyleCnt="31"/>
      <dgm:spPr/>
    </dgm:pt>
    <dgm:pt modelId="{E6769C5D-AABB-4ED3-B181-664534971245}" type="pres">
      <dgm:prSet presAssocID="{54B1AAF8-79E7-4E7E-A23C-6E9DD6688EA9}" presName="hierChild4" presStyleCnt="0"/>
      <dgm:spPr/>
    </dgm:pt>
    <dgm:pt modelId="{CD7864B3-98A3-4BD4-AC3D-2BD5342EED57}" type="pres">
      <dgm:prSet presAssocID="{54B1AAF8-79E7-4E7E-A23C-6E9DD6688EA9}" presName="hierChild5" presStyleCnt="0"/>
      <dgm:spPr/>
    </dgm:pt>
    <dgm:pt modelId="{244E81D7-142E-411A-AEFC-C9D6597837B5}" type="pres">
      <dgm:prSet presAssocID="{F9FAA5EC-D00B-495A-89AE-1A24EF3A3AC0}" presName="Name37" presStyleLbl="parChTrans1D3" presStyleIdx="19" presStyleCnt="31"/>
      <dgm:spPr/>
    </dgm:pt>
    <dgm:pt modelId="{47C0B42B-2411-4AA6-B1BA-661622EAB981}" type="pres">
      <dgm:prSet presAssocID="{B0D636AE-B743-474A-B5DD-E82D0BAB3989}" presName="hierRoot2" presStyleCnt="0">
        <dgm:presLayoutVars>
          <dgm:hierBranch val="init"/>
        </dgm:presLayoutVars>
      </dgm:prSet>
      <dgm:spPr/>
    </dgm:pt>
    <dgm:pt modelId="{19E9F46F-A04E-4D3E-B9AD-6AB6345D49CF}" type="pres">
      <dgm:prSet presAssocID="{B0D636AE-B743-474A-B5DD-E82D0BAB3989}" presName="rootComposite" presStyleCnt="0"/>
      <dgm:spPr/>
    </dgm:pt>
    <dgm:pt modelId="{44B71CCE-700C-471E-B9D1-DA5558592441}" type="pres">
      <dgm:prSet presAssocID="{B0D636AE-B743-474A-B5DD-E82D0BAB3989}" presName="rootText" presStyleLbl="node3" presStyleIdx="19" presStyleCnt="31">
        <dgm:presLayoutVars>
          <dgm:chPref val="3"/>
        </dgm:presLayoutVars>
      </dgm:prSet>
      <dgm:spPr/>
    </dgm:pt>
    <dgm:pt modelId="{EC16CC86-59C4-4106-A5C0-B52F0C06D8D1}" type="pres">
      <dgm:prSet presAssocID="{B0D636AE-B743-474A-B5DD-E82D0BAB3989}" presName="rootConnector" presStyleLbl="node3" presStyleIdx="19" presStyleCnt="31"/>
      <dgm:spPr/>
    </dgm:pt>
    <dgm:pt modelId="{F814D3E4-C24A-4B38-97F2-81B5BF58DAA4}" type="pres">
      <dgm:prSet presAssocID="{B0D636AE-B743-474A-B5DD-E82D0BAB3989}" presName="hierChild4" presStyleCnt="0"/>
      <dgm:spPr/>
    </dgm:pt>
    <dgm:pt modelId="{28BE9568-3B17-4697-BD33-01C6782739D7}" type="pres">
      <dgm:prSet presAssocID="{B0D636AE-B743-474A-B5DD-E82D0BAB3989}" presName="hierChild5" presStyleCnt="0"/>
      <dgm:spPr/>
    </dgm:pt>
    <dgm:pt modelId="{9CA708CD-5B22-4A06-B2FF-B525B919DB13}" type="pres">
      <dgm:prSet presAssocID="{D7666338-B473-4E8A-BE6B-657FACEAF739}" presName="Name37" presStyleLbl="parChTrans1D3" presStyleIdx="20" presStyleCnt="31"/>
      <dgm:spPr/>
    </dgm:pt>
    <dgm:pt modelId="{B384AAD6-FFF9-4BED-8B89-8400D1DD2A0B}" type="pres">
      <dgm:prSet presAssocID="{A8B36D9B-90EB-46D6-BEC9-B6DFC9E60F44}" presName="hierRoot2" presStyleCnt="0">
        <dgm:presLayoutVars>
          <dgm:hierBranch val="init"/>
        </dgm:presLayoutVars>
      </dgm:prSet>
      <dgm:spPr/>
    </dgm:pt>
    <dgm:pt modelId="{7A82286F-1EA3-4A42-A6C8-CB112E5ADF4E}" type="pres">
      <dgm:prSet presAssocID="{A8B36D9B-90EB-46D6-BEC9-B6DFC9E60F44}" presName="rootComposite" presStyleCnt="0"/>
      <dgm:spPr/>
    </dgm:pt>
    <dgm:pt modelId="{BA7C0D3F-390C-4B71-BD53-56BAD0BEA99D}" type="pres">
      <dgm:prSet presAssocID="{A8B36D9B-90EB-46D6-BEC9-B6DFC9E60F44}" presName="rootText" presStyleLbl="node3" presStyleIdx="20" presStyleCnt="31">
        <dgm:presLayoutVars>
          <dgm:chPref val="3"/>
        </dgm:presLayoutVars>
      </dgm:prSet>
      <dgm:spPr/>
    </dgm:pt>
    <dgm:pt modelId="{C3F804A9-FE2F-41DB-85F4-A327E369C323}" type="pres">
      <dgm:prSet presAssocID="{A8B36D9B-90EB-46D6-BEC9-B6DFC9E60F44}" presName="rootConnector" presStyleLbl="node3" presStyleIdx="20" presStyleCnt="31"/>
      <dgm:spPr/>
    </dgm:pt>
    <dgm:pt modelId="{71C71936-F447-40C4-81E3-2F9AB0CB46A4}" type="pres">
      <dgm:prSet presAssocID="{A8B36D9B-90EB-46D6-BEC9-B6DFC9E60F44}" presName="hierChild4" presStyleCnt="0"/>
      <dgm:spPr/>
    </dgm:pt>
    <dgm:pt modelId="{5A93CABE-E78B-404F-B81C-F6A93599A9D2}" type="pres">
      <dgm:prSet presAssocID="{A8B36D9B-90EB-46D6-BEC9-B6DFC9E60F44}" presName="hierChild5" presStyleCnt="0"/>
      <dgm:spPr/>
    </dgm:pt>
    <dgm:pt modelId="{AB251044-C4BA-451C-B829-9EEFA731E072}" type="pres">
      <dgm:prSet presAssocID="{CA0D764C-8B81-4887-8BCD-BE4512781D34}" presName="hierChild5" presStyleCnt="0"/>
      <dgm:spPr/>
    </dgm:pt>
    <dgm:pt modelId="{4E074F81-CA2E-4281-91F5-C49E1E2BB789}" type="pres">
      <dgm:prSet presAssocID="{4B80EF6E-EB48-4B03-9F82-3E16AD5EADDE}" presName="Name37" presStyleLbl="parChTrans1D2" presStyleIdx="6" presStyleCnt="9"/>
      <dgm:spPr/>
    </dgm:pt>
    <dgm:pt modelId="{E9DF903F-E913-4818-BE6E-886D5632FCCF}" type="pres">
      <dgm:prSet presAssocID="{36F18528-C9C1-4797-AF1D-879CA7E68E7A}" presName="hierRoot2" presStyleCnt="0">
        <dgm:presLayoutVars>
          <dgm:hierBranch val="init"/>
        </dgm:presLayoutVars>
      </dgm:prSet>
      <dgm:spPr/>
    </dgm:pt>
    <dgm:pt modelId="{CCD1559F-D1E7-418B-AF89-7DF36889A1B3}" type="pres">
      <dgm:prSet presAssocID="{36F18528-C9C1-4797-AF1D-879CA7E68E7A}" presName="rootComposite" presStyleCnt="0"/>
      <dgm:spPr/>
    </dgm:pt>
    <dgm:pt modelId="{1395B28B-46A9-4541-82A9-CB4C9382750B}" type="pres">
      <dgm:prSet presAssocID="{36F18528-C9C1-4797-AF1D-879CA7E68E7A}" presName="rootText" presStyleLbl="node2" presStyleIdx="6" presStyleCnt="9">
        <dgm:presLayoutVars>
          <dgm:chPref val="3"/>
        </dgm:presLayoutVars>
      </dgm:prSet>
      <dgm:spPr/>
    </dgm:pt>
    <dgm:pt modelId="{E7E2C5B0-BEC8-497B-AF8F-FAEA815EB711}" type="pres">
      <dgm:prSet presAssocID="{36F18528-C9C1-4797-AF1D-879CA7E68E7A}" presName="rootConnector" presStyleLbl="node2" presStyleIdx="6" presStyleCnt="9"/>
      <dgm:spPr/>
    </dgm:pt>
    <dgm:pt modelId="{C0B6216F-88AA-4EE5-8B74-B1A1A20E3BB2}" type="pres">
      <dgm:prSet presAssocID="{36F18528-C9C1-4797-AF1D-879CA7E68E7A}" presName="hierChild4" presStyleCnt="0"/>
      <dgm:spPr/>
    </dgm:pt>
    <dgm:pt modelId="{2FCBC3D5-B303-4DCB-9AFA-631AD1A723EC}" type="pres">
      <dgm:prSet presAssocID="{FC1BAA79-BD44-451B-9723-D14ACE86DEC5}" presName="Name37" presStyleLbl="parChTrans1D3" presStyleIdx="21" presStyleCnt="31"/>
      <dgm:spPr/>
    </dgm:pt>
    <dgm:pt modelId="{0409C787-2993-4BA1-BC5C-EAD7D86CC0BF}" type="pres">
      <dgm:prSet presAssocID="{D022DEBA-9948-4D2C-A9BD-75D6467C77B7}" presName="hierRoot2" presStyleCnt="0">
        <dgm:presLayoutVars>
          <dgm:hierBranch val="init"/>
        </dgm:presLayoutVars>
      </dgm:prSet>
      <dgm:spPr/>
    </dgm:pt>
    <dgm:pt modelId="{0BE9BE87-D202-4FC6-B1AB-0CB44B25FAFE}" type="pres">
      <dgm:prSet presAssocID="{D022DEBA-9948-4D2C-A9BD-75D6467C77B7}" presName="rootComposite" presStyleCnt="0"/>
      <dgm:spPr/>
    </dgm:pt>
    <dgm:pt modelId="{AEEB2DAF-DA96-4A19-8214-48AE44E2CD04}" type="pres">
      <dgm:prSet presAssocID="{D022DEBA-9948-4D2C-A9BD-75D6467C77B7}" presName="rootText" presStyleLbl="node3" presStyleIdx="21" presStyleCnt="31">
        <dgm:presLayoutVars>
          <dgm:chPref val="3"/>
        </dgm:presLayoutVars>
      </dgm:prSet>
      <dgm:spPr/>
    </dgm:pt>
    <dgm:pt modelId="{8C53D24A-06D3-4EEA-AECE-B383EBA00A04}" type="pres">
      <dgm:prSet presAssocID="{D022DEBA-9948-4D2C-A9BD-75D6467C77B7}" presName="rootConnector" presStyleLbl="node3" presStyleIdx="21" presStyleCnt="31"/>
      <dgm:spPr/>
    </dgm:pt>
    <dgm:pt modelId="{C3E7F00E-D962-47F6-9F05-6564FBDE3453}" type="pres">
      <dgm:prSet presAssocID="{D022DEBA-9948-4D2C-A9BD-75D6467C77B7}" presName="hierChild4" presStyleCnt="0"/>
      <dgm:spPr/>
    </dgm:pt>
    <dgm:pt modelId="{C4A5ECE4-EA2F-4B47-A752-B646341CB885}" type="pres">
      <dgm:prSet presAssocID="{D022DEBA-9948-4D2C-A9BD-75D6467C77B7}" presName="hierChild5" presStyleCnt="0"/>
      <dgm:spPr/>
    </dgm:pt>
    <dgm:pt modelId="{F32F89D3-B0F4-434D-8488-0CBE66A8B916}" type="pres">
      <dgm:prSet presAssocID="{3A7C1A3A-68E9-4507-835A-37AD649BD382}" presName="Name37" presStyleLbl="parChTrans1D3" presStyleIdx="22" presStyleCnt="31"/>
      <dgm:spPr/>
    </dgm:pt>
    <dgm:pt modelId="{9F57552E-F4DF-4179-AC14-6729820A9A63}" type="pres">
      <dgm:prSet presAssocID="{45774033-B5D4-40CD-8B7A-D835743B4F7A}" presName="hierRoot2" presStyleCnt="0">
        <dgm:presLayoutVars>
          <dgm:hierBranch val="init"/>
        </dgm:presLayoutVars>
      </dgm:prSet>
      <dgm:spPr/>
    </dgm:pt>
    <dgm:pt modelId="{DFE3A9EA-74AC-4F0D-B338-2910352E47D4}" type="pres">
      <dgm:prSet presAssocID="{45774033-B5D4-40CD-8B7A-D835743B4F7A}" presName="rootComposite" presStyleCnt="0"/>
      <dgm:spPr/>
    </dgm:pt>
    <dgm:pt modelId="{202DEF2D-6461-4331-9F0A-827B3A1DDEBC}" type="pres">
      <dgm:prSet presAssocID="{45774033-B5D4-40CD-8B7A-D835743B4F7A}" presName="rootText" presStyleLbl="node3" presStyleIdx="22" presStyleCnt="31">
        <dgm:presLayoutVars>
          <dgm:chPref val="3"/>
        </dgm:presLayoutVars>
      </dgm:prSet>
      <dgm:spPr/>
    </dgm:pt>
    <dgm:pt modelId="{5223131D-B335-4195-BF78-605882C20B48}" type="pres">
      <dgm:prSet presAssocID="{45774033-B5D4-40CD-8B7A-D835743B4F7A}" presName="rootConnector" presStyleLbl="node3" presStyleIdx="22" presStyleCnt="31"/>
      <dgm:spPr/>
    </dgm:pt>
    <dgm:pt modelId="{0E509B23-21BE-43C2-85B9-A0FF57695317}" type="pres">
      <dgm:prSet presAssocID="{45774033-B5D4-40CD-8B7A-D835743B4F7A}" presName="hierChild4" presStyleCnt="0"/>
      <dgm:spPr/>
    </dgm:pt>
    <dgm:pt modelId="{6C81B5B7-4CD6-4786-A87A-6D9A79D8F433}" type="pres">
      <dgm:prSet presAssocID="{45774033-B5D4-40CD-8B7A-D835743B4F7A}" presName="hierChild5" presStyleCnt="0"/>
      <dgm:spPr/>
    </dgm:pt>
    <dgm:pt modelId="{C8B287F1-187D-4A1F-AB1B-17F8F39F2152}" type="pres">
      <dgm:prSet presAssocID="{36D1EFEF-3E74-49ED-93DF-AA255024A6DB}" presName="Name37" presStyleLbl="parChTrans1D3" presStyleIdx="23" presStyleCnt="31"/>
      <dgm:spPr/>
    </dgm:pt>
    <dgm:pt modelId="{3F7286B5-B633-45E1-9C40-BE65A4383963}" type="pres">
      <dgm:prSet presAssocID="{A00766D2-53FA-4D26-ACAC-78FAAD04AD7E}" presName="hierRoot2" presStyleCnt="0">
        <dgm:presLayoutVars>
          <dgm:hierBranch val="init"/>
        </dgm:presLayoutVars>
      </dgm:prSet>
      <dgm:spPr/>
    </dgm:pt>
    <dgm:pt modelId="{FE9C3C47-4920-4679-9486-BD9BF3E42365}" type="pres">
      <dgm:prSet presAssocID="{A00766D2-53FA-4D26-ACAC-78FAAD04AD7E}" presName="rootComposite" presStyleCnt="0"/>
      <dgm:spPr/>
    </dgm:pt>
    <dgm:pt modelId="{DF0E73CE-FFA4-4EE4-94D3-C6D15FCF9EE4}" type="pres">
      <dgm:prSet presAssocID="{A00766D2-53FA-4D26-ACAC-78FAAD04AD7E}" presName="rootText" presStyleLbl="node3" presStyleIdx="23" presStyleCnt="31">
        <dgm:presLayoutVars>
          <dgm:chPref val="3"/>
        </dgm:presLayoutVars>
      </dgm:prSet>
      <dgm:spPr/>
    </dgm:pt>
    <dgm:pt modelId="{E70F9689-CBC6-4FB7-9848-C2BF63A018CE}" type="pres">
      <dgm:prSet presAssocID="{A00766D2-53FA-4D26-ACAC-78FAAD04AD7E}" presName="rootConnector" presStyleLbl="node3" presStyleIdx="23" presStyleCnt="31"/>
      <dgm:spPr/>
    </dgm:pt>
    <dgm:pt modelId="{D5F47F29-D823-4A2A-8C31-6D198376B98E}" type="pres">
      <dgm:prSet presAssocID="{A00766D2-53FA-4D26-ACAC-78FAAD04AD7E}" presName="hierChild4" presStyleCnt="0"/>
      <dgm:spPr/>
    </dgm:pt>
    <dgm:pt modelId="{0653AF79-FDF6-44A7-9469-59812B3768F3}" type="pres">
      <dgm:prSet presAssocID="{A00766D2-53FA-4D26-ACAC-78FAAD04AD7E}" presName="hierChild5" presStyleCnt="0"/>
      <dgm:spPr/>
    </dgm:pt>
    <dgm:pt modelId="{1AD0DC40-606E-44DA-B040-31C03B6402BB}" type="pres">
      <dgm:prSet presAssocID="{A06B9425-CAA3-426C-A854-4CE5B43D6081}" presName="Name37" presStyleLbl="parChTrans1D3" presStyleIdx="24" presStyleCnt="31"/>
      <dgm:spPr/>
    </dgm:pt>
    <dgm:pt modelId="{1A685408-A786-42B3-AA2C-56E6FA4488C4}" type="pres">
      <dgm:prSet presAssocID="{224ABA4C-D8C6-4F07-8DD2-7AAE695C0AC9}" presName="hierRoot2" presStyleCnt="0">
        <dgm:presLayoutVars>
          <dgm:hierBranch val="init"/>
        </dgm:presLayoutVars>
      </dgm:prSet>
      <dgm:spPr/>
    </dgm:pt>
    <dgm:pt modelId="{B59ED7F1-3E0D-4BB9-970B-A5BDD43F737B}" type="pres">
      <dgm:prSet presAssocID="{224ABA4C-D8C6-4F07-8DD2-7AAE695C0AC9}" presName="rootComposite" presStyleCnt="0"/>
      <dgm:spPr/>
    </dgm:pt>
    <dgm:pt modelId="{56E658C2-5540-4A10-98ED-9AD21A81266F}" type="pres">
      <dgm:prSet presAssocID="{224ABA4C-D8C6-4F07-8DD2-7AAE695C0AC9}" presName="rootText" presStyleLbl="node3" presStyleIdx="24" presStyleCnt="31">
        <dgm:presLayoutVars>
          <dgm:chPref val="3"/>
        </dgm:presLayoutVars>
      </dgm:prSet>
      <dgm:spPr/>
    </dgm:pt>
    <dgm:pt modelId="{00D7749C-2B17-40A4-9614-FF286B159D18}" type="pres">
      <dgm:prSet presAssocID="{224ABA4C-D8C6-4F07-8DD2-7AAE695C0AC9}" presName="rootConnector" presStyleLbl="node3" presStyleIdx="24" presStyleCnt="31"/>
      <dgm:spPr/>
    </dgm:pt>
    <dgm:pt modelId="{A149C9D2-76AA-46E2-8F47-B0EA757497BA}" type="pres">
      <dgm:prSet presAssocID="{224ABA4C-D8C6-4F07-8DD2-7AAE695C0AC9}" presName="hierChild4" presStyleCnt="0"/>
      <dgm:spPr/>
    </dgm:pt>
    <dgm:pt modelId="{FBBA168F-AF03-4665-8F63-C35B4B122245}" type="pres">
      <dgm:prSet presAssocID="{224ABA4C-D8C6-4F07-8DD2-7AAE695C0AC9}" presName="hierChild5" presStyleCnt="0"/>
      <dgm:spPr/>
    </dgm:pt>
    <dgm:pt modelId="{35042A34-CF98-486E-9EB5-30ADAFCDC201}" type="pres">
      <dgm:prSet presAssocID="{36F18528-C9C1-4797-AF1D-879CA7E68E7A}" presName="hierChild5" presStyleCnt="0"/>
      <dgm:spPr/>
    </dgm:pt>
    <dgm:pt modelId="{B997116E-AE25-48B2-BCAB-3529E6C60808}" type="pres">
      <dgm:prSet presAssocID="{FD0BDA44-1B06-417B-80FC-43C9DB5BBFB3}" presName="Name37" presStyleLbl="parChTrans1D2" presStyleIdx="7" presStyleCnt="9"/>
      <dgm:spPr/>
    </dgm:pt>
    <dgm:pt modelId="{30D1ED6A-CB03-4E8A-BDD5-2D02C1B77FB4}" type="pres">
      <dgm:prSet presAssocID="{E924F5E2-53D8-49AE-86FD-633D089891FB}" presName="hierRoot2" presStyleCnt="0">
        <dgm:presLayoutVars>
          <dgm:hierBranch val="init"/>
        </dgm:presLayoutVars>
      </dgm:prSet>
      <dgm:spPr/>
    </dgm:pt>
    <dgm:pt modelId="{E35BB7D0-DB09-4E6C-A637-C6D8713E60D4}" type="pres">
      <dgm:prSet presAssocID="{E924F5E2-53D8-49AE-86FD-633D089891FB}" presName="rootComposite" presStyleCnt="0"/>
      <dgm:spPr/>
    </dgm:pt>
    <dgm:pt modelId="{AB1F294E-4B4B-46D0-9922-43C9723EFD3D}" type="pres">
      <dgm:prSet presAssocID="{E924F5E2-53D8-49AE-86FD-633D089891FB}" presName="rootText" presStyleLbl="node2" presStyleIdx="7" presStyleCnt="9">
        <dgm:presLayoutVars>
          <dgm:chPref val="3"/>
        </dgm:presLayoutVars>
      </dgm:prSet>
      <dgm:spPr/>
    </dgm:pt>
    <dgm:pt modelId="{BFDF29B9-5882-4798-9292-CFD1C6D7895D}" type="pres">
      <dgm:prSet presAssocID="{E924F5E2-53D8-49AE-86FD-633D089891FB}" presName="rootConnector" presStyleLbl="node2" presStyleIdx="7" presStyleCnt="9"/>
      <dgm:spPr/>
    </dgm:pt>
    <dgm:pt modelId="{FCF53067-8C37-44D5-9C7D-4E1BDF5EF8B5}" type="pres">
      <dgm:prSet presAssocID="{E924F5E2-53D8-49AE-86FD-633D089891FB}" presName="hierChild4" presStyleCnt="0"/>
      <dgm:spPr/>
    </dgm:pt>
    <dgm:pt modelId="{7727153A-FF80-488A-9D79-DAA67BC6D723}" type="pres">
      <dgm:prSet presAssocID="{D090E1E0-A687-4A82-A129-3DF7B4CB6E50}" presName="Name37" presStyleLbl="parChTrans1D3" presStyleIdx="25" presStyleCnt="31"/>
      <dgm:spPr/>
    </dgm:pt>
    <dgm:pt modelId="{8BB304CF-857D-44F0-BEDF-73E7220801A9}" type="pres">
      <dgm:prSet presAssocID="{0A6F7CA4-6C70-4184-B771-A19EE020B63C}" presName="hierRoot2" presStyleCnt="0">
        <dgm:presLayoutVars>
          <dgm:hierBranch val="init"/>
        </dgm:presLayoutVars>
      </dgm:prSet>
      <dgm:spPr/>
    </dgm:pt>
    <dgm:pt modelId="{95FF4673-C71E-43FF-B4F7-DC03F0964CB6}" type="pres">
      <dgm:prSet presAssocID="{0A6F7CA4-6C70-4184-B771-A19EE020B63C}" presName="rootComposite" presStyleCnt="0"/>
      <dgm:spPr/>
    </dgm:pt>
    <dgm:pt modelId="{ACAFD78C-327C-4389-9AA5-5726376DBA32}" type="pres">
      <dgm:prSet presAssocID="{0A6F7CA4-6C70-4184-B771-A19EE020B63C}" presName="rootText" presStyleLbl="node3" presStyleIdx="25" presStyleCnt="31">
        <dgm:presLayoutVars>
          <dgm:chPref val="3"/>
        </dgm:presLayoutVars>
      </dgm:prSet>
      <dgm:spPr/>
    </dgm:pt>
    <dgm:pt modelId="{D670A021-87B2-4E31-8769-C146A1CCE42E}" type="pres">
      <dgm:prSet presAssocID="{0A6F7CA4-6C70-4184-B771-A19EE020B63C}" presName="rootConnector" presStyleLbl="node3" presStyleIdx="25" presStyleCnt="31"/>
      <dgm:spPr/>
    </dgm:pt>
    <dgm:pt modelId="{A93BA447-C1F5-4E60-8324-258DE0DA47B1}" type="pres">
      <dgm:prSet presAssocID="{0A6F7CA4-6C70-4184-B771-A19EE020B63C}" presName="hierChild4" presStyleCnt="0"/>
      <dgm:spPr/>
    </dgm:pt>
    <dgm:pt modelId="{0FE70010-4755-4841-A6AA-D65CA585992F}" type="pres">
      <dgm:prSet presAssocID="{0A6F7CA4-6C70-4184-B771-A19EE020B63C}" presName="hierChild5" presStyleCnt="0"/>
      <dgm:spPr/>
    </dgm:pt>
    <dgm:pt modelId="{8CC8DFEE-2C28-48AD-9001-59CC99E844DC}" type="pres">
      <dgm:prSet presAssocID="{C1A44B3A-F8E5-47B5-872B-7C20A699E9F4}" presName="Name37" presStyleLbl="parChTrans1D3" presStyleIdx="26" presStyleCnt="31"/>
      <dgm:spPr/>
    </dgm:pt>
    <dgm:pt modelId="{54A7336E-3034-4900-8F07-A5890569D956}" type="pres">
      <dgm:prSet presAssocID="{51F6FA5E-F5F6-4B54-94F7-A39E97A9A55F}" presName="hierRoot2" presStyleCnt="0">
        <dgm:presLayoutVars>
          <dgm:hierBranch val="init"/>
        </dgm:presLayoutVars>
      </dgm:prSet>
      <dgm:spPr/>
    </dgm:pt>
    <dgm:pt modelId="{DBBC43AA-6E72-42BC-A8E7-C71194B15EA4}" type="pres">
      <dgm:prSet presAssocID="{51F6FA5E-F5F6-4B54-94F7-A39E97A9A55F}" presName="rootComposite" presStyleCnt="0"/>
      <dgm:spPr/>
    </dgm:pt>
    <dgm:pt modelId="{6723055A-E07D-4E27-B587-69A4356CC4B9}" type="pres">
      <dgm:prSet presAssocID="{51F6FA5E-F5F6-4B54-94F7-A39E97A9A55F}" presName="rootText" presStyleLbl="node3" presStyleIdx="26" presStyleCnt="31">
        <dgm:presLayoutVars>
          <dgm:chPref val="3"/>
        </dgm:presLayoutVars>
      </dgm:prSet>
      <dgm:spPr/>
    </dgm:pt>
    <dgm:pt modelId="{85FC7822-EBA4-41EB-98FA-8168A62E2890}" type="pres">
      <dgm:prSet presAssocID="{51F6FA5E-F5F6-4B54-94F7-A39E97A9A55F}" presName="rootConnector" presStyleLbl="node3" presStyleIdx="26" presStyleCnt="31"/>
      <dgm:spPr/>
    </dgm:pt>
    <dgm:pt modelId="{A59A804E-6356-4D29-AB1D-205EBE71172E}" type="pres">
      <dgm:prSet presAssocID="{51F6FA5E-F5F6-4B54-94F7-A39E97A9A55F}" presName="hierChild4" presStyleCnt="0"/>
      <dgm:spPr/>
    </dgm:pt>
    <dgm:pt modelId="{7F4C2206-1976-46B1-96BF-BAFD1BB69223}" type="pres">
      <dgm:prSet presAssocID="{51F6FA5E-F5F6-4B54-94F7-A39E97A9A55F}" presName="hierChild5" presStyleCnt="0"/>
      <dgm:spPr/>
    </dgm:pt>
    <dgm:pt modelId="{3C23157A-21B8-417B-8BCE-EFE699290456}" type="pres">
      <dgm:prSet presAssocID="{8379BC08-2DD6-40D0-BF98-F761B7B86B80}" presName="Name37" presStyleLbl="parChTrans1D3" presStyleIdx="27" presStyleCnt="31"/>
      <dgm:spPr/>
    </dgm:pt>
    <dgm:pt modelId="{AD2973E5-15CC-48DF-A124-78922A20DA06}" type="pres">
      <dgm:prSet presAssocID="{386733A6-9B36-4DF3-8560-E5891E9450CC}" presName="hierRoot2" presStyleCnt="0">
        <dgm:presLayoutVars>
          <dgm:hierBranch val="init"/>
        </dgm:presLayoutVars>
      </dgm:prSet>
      <dgm:spPr/>
    </dgm:pt>
    <dgm:pt modelId="{A98F70CE-5E6A-4473-B943-60EF99CECD6B}" type="pres">
      <dgm:prSet presAssocID="{386733A6-9B36-4DF3-8560-E5891E9450CC}" presName="rootComposite" presStyleCnt="0"/>
      <dgm:spPr/>
    </dgm:pt>
    <dgm:pt modelId="{A3F77182-09BF-4744-B2F1-4BBA3A12E847}" type="pres">
      <dgm:prSet presAssocID="{386733A6-9B36-4DF3-8560-E5891E9450CC}" presName="rootText" presStyleLbl="node3" presStyleIdx="27" presStyleCnt="31">
        <dgm:presLayoutVars>
          <dgm:chPref val="3"/>
        </dgm:presLayoutVars>
      </dgm:prSet>
      <dgm:spPr/>
    </dgm:pt>
    <dgm:pt modelId="{5EBB6837-3F1D-464F-8FEF-1BB416449DF2}" type="pres">
      <dgm:prSet presAssocID="{386733A6-9B36-4DF3-8560-E5891E9450CC}" presName="rootConnector" presStyleLbl="node3" presStyleIdx="27" presStyleCnt="31"/>
      <dgm:spPr/>
    </dgm:pt>
    <dgm:pt modelId="{831FAF55-7C47-458A-918E-EA827A495E10}" type="pres">
      <dgm:prSet presAssocID="{386733A6-9B36-4DF3-8560-E5891E9450CC}" presName="hierChild4" presStyleCnt="0"/>
      <dgm:spPr/>
    </dgm:pt>
    <dgm:pt modelId="{7FD1406B-7479-4E9C-A8BA-AEB515324C2D}" type="pres">
      <dgm:prSet presAssocID="{386733A6-9B36-4DF3-8560-E5891E9450CC}" presName="hierChild5" presStyleCnt="0"/>
      <dgm:spPr/>
    </dgm:pt>
    <dgm:pt modelId="{EF0D9106-DE11-4C51-9201-1D4F652D6FF1}" type="pres">
      <dgm:prSet presAssocID="{C75163AE-1B66-43AB-8DCF-6EE887C5471A}" presName="Name37" presStyleLbl="parChTrans1D3" presStyleIdx="28" presStyleCnt="31"/>
      <dgm:spPr/>
    </dgm:pt>
    <dgm:pt modelId="{4F2D28B5-93F7-4BDA-A37F-195501BD5011}" type="pres">
      <dgm:prSet presAssocID="{69218C8A-C3C0-4428-8C76-7D4B9CCA7725}" presName="hierRoot2" presStyleCnt="0">
        <dgm:presLayoutVars>
          <dgm:hierBranch val="init"/>
        </dgm:presLayoutVars>
      </dgm:prSet>
      <dgm:spPr/>
    </dgm:pt>
    <dgm:pt modelId="{F82DD3C7-7858-4890-8737-F8438B7CC5DB}" type="pres">
      <dgm:prSet presAssocID="{69218C8A-C3C0-4428-8C76-7D4B9CCA7725}" presName="rootComposite" presStyleCnt="0"/>
      <dgm:spPr/>
    </dgm:pt>
    <dgm:pt modelId="{0D874A6A-516A-4F14-AA0B-BCE6B5C18914}" type="pres">
      <dgm:prSet presAssocID="{69218C8A-C3C0-4428-8C76-7D4B9CCA7725}" presName="rootText" presStyleLbl="node3" presStyleIdx="28" presStyleCnt="31">
        <dgm:presLayoutVars>
          <dgm:chPref val="3"/>
        </dgm:presLayoutVars>
      </dgm:prSet>
      <dgm:spPr/>
    </dgm:pt>
    <dgm:pt modelId="{DD7414B8-EE33-4071-8319-54059A8C75C7}" type="pres">
      <dgm:prSet presAssocID="{69218C8A-C3C0-4428-8C76-7D4B9CCA7725}" presName="rootConnector" presStyleLbl="node3" presStyleIdx="28" presStyleCnt="31"/>
      <dgm:spPr/>
    </dgm:pt>
    <dgm:pt modelId="{2388C276-6097-4BBF-A2DB-481BD5F09234}" type="pres">
      <dgm:prSet presAssocID="{69218C8A-C3C0-4428-8C76-7D4B9CCA7725}" presName="hierChild4" presStyleCnt="0"/>
      <dgm:spPr/>
    </dgm:pt>
    <dgm:pt modelId="{ACFC715D-666C-465D-9533-42F07A52DA67}" type="pres">
      <dgm:prSet presAssocID="{69218C8A-C3C0-4428-8C76-7D4B9CCA7725}" presName="hierChild5" presStyleCnt="0"/>
      <dgm:spPr/>
    </dgm:pt>
    <dgm:pt modelId="{403B8D54-6D07-4423-B8D3-1B91ED19D20E}" type="pres">
      <dgm:prSet presAssocID="{E924F5E2-53D8-49AE-86FD-633D089891FB}" presName="hierChild5" presStyleCnt="0"/>
      <dgm:spPr/>
    </dgm:pt>
    <dgm:pt modelId="{CD4FF9DB-4A9E-4118-AC0A-90C1B6D03D5F}" type="pres">
      <dgm:prSet presAssocID="{8A33A5C5-5C8B-40B6-8385-4BB2798E6343}" presName="Name37" presStyleLbl="parChTrans1D2" presStyleIdx="8" presStyleCnt="9"/>
      <dgm:spPr/>
    </dgm:pt>
    <dgm:pt modelId="{4E50F59E-312A-4C48-8352-692018A0A5F7}" type="pres">
      <dgm:prSet presAssocID="{B27497FA-CE22-43B3-8C17-A85310C8C899}" presName="hierRoot2" presStyleCnt="0">
        <dgm:presLayoutVars>
          <dgm:hierBranch val="init"/>
        </dgm:presLayoutVars>
      </dgm:prSet>
      <dgm:spPr/>
    </dgm:pt>
    <dgm:pt modelId="{C4DA3AB3-0D64-4CA9-9C4A-724BE9D477E5}" type="pres">
      <dgm:prSet presAssocID="{B27497FA-CE22-43B3-8C17-A85310C8C899}" presName="rootComposite" presStyleCnt="0"/>
      <dgm:spPr/>
    </dgm:pt>
    <dgm:pt modelId="{4B20DF1B-33FC-4162-BE4B-84E79828EC11}" type="pres">
      <dgm:prSet presAssocID="{B27497FA-CE22-43B3-8C17-A85310C8C899}" presName="rootText" presStyleLbl="node2" presStyleIdx="8" presStyleCnt="9">
        <dgm:presLayoutVars>
          <dgm:chPref val="3"/>
        </dgm:presLayoutVars>
      </dgm:prSet>
      <dgm:spPr/>
    </dgm:pt>
    <dgm:pt modelId="{527405EE-3CCA-4EF7-BE6E-FE4F1B8A1739}" type="pres">
      <dgm:prSet presAssocID="{B27497FA-CE22-43B3-8C17-A85310C8C899}" presName="rootConnector" presStyleLbl="node2" presStyleIdx="8" presStyleCnt="9"/>
      <dgm:spPr/>
    </dgm:pt>
    <dgm:pt modelId="{F55C5466-43C2-42BA-BB91-20DC04F91F8F}" type="pres">
      <dgm:prSet presAssocID="{B27497FA-CE22-43B3-8C17-A85310C8C899}" presName="hierChild4" presStyleCnt="0"/>
      <dgm:spPr/>
    </dgm:pt>
    <dgm:pt modelId="{7F3B119F-A125-41E8-A132-FC9B29360965}" type="pres">
      <dgm:prSet presAssocID="{C6F843E8-E62F-48A0-8B24-6E63E1AF3FF0}" presName="Name37" presStyleLbl="parChTrans1D3" presStyleIdx="29" presStyleCnt="31"/>
      <dgm:spPr/>
    </dgm:pt>
    <dgm:pt modelId="{73AD9B05-DBC3-47B1-95EC-90FA1F5072C4}" type="pres">
      <dgm:prSet presAssocID="{C5B362A1-0A4A-4955-8436-A5644DD00128}" presName="hierRoot2" presStyleCnt="0">
        <dgm:presLayoutVars>
          <dgm:hierBranch val="init"/>
        </dgm:presLayoutVars>
      </dgm:prSet>
      <dgm:spPr/>
    </dgm:pt>
    <dgm:pt modelId="{06CDAD3C-78B2-4C72-8246-C40BC7A3529F}" type="pres">
      <dgm:prSet presAssocID="{C5B362A1-0A4A-4955-8436-A5644DD00128}" presName="rootComposite" presStyleCnt="0"/>
      <dgm:spPr/>
    </dgm:pt>
    <dgm:pt modelId="{CBFABC11-8E0F-4E4C-873B-2FA0DE04983C}" type="pres">
      <dgm:prSet presAssocID="{C5B362A1-0A4A-4955-8436-A5644DD00128}" presName="rootText" presStyleLbl="node3" presStyleIdx="29" presStyleCnt="31">
        <dgm:presLayoutVars>
          <dgm:chPref val="3"/>
        </dgm:presLayoutVars>
      </dgm:prSet>
      <dgm:spPr/>
    </dgm:pt>
    <dgm:pt modelId="{0DE509AE-6092-48A1-854B-D666610538F0}" type="pres">
      <dgm:prSet presAssocID="{C5B362A1-0A4A-4955-8436-A5644DD00128}" presName="rootConnector" presStyleLbl="node3" presStyleIdx="29" presStyleCnt="31"/>
      <dgm:spPr/>
    </dgm:pt>
    <dgm:pt modelId="{D672CC8F-D9CA-4159-97FB-B5EDE496F84C}" type="pres">
      <dgm:prSet presAssocID="{C5B362A1-0A4A-4955-8436-A5644DD00128}" presName="hierChild4" presStyleCnt="0"/>
      <dgm:spPr/>
    </dgm:pt>
    <dgm:pt modelId="{4B8E42F4-849E-4D4C-BD2E-D53708BC261F}" type="pres">
      <dgm:prSet presAssocID="{C5B362A1-0A4A-4955-8436-A5644DD00128}" presName="hierChild5" presStyleCnt="0"/>
      <dgm:spPr/>
    </dgm:pt>
    <dgm:pt modelId="{0464C681-A7B0-4037-AAA7-D810CDA6527F}" type="pres">
      <dgm:prSet presAssocID="{2500436C-60F3-480F-A8A1-2F223A498E69}" presName="Name37" presStyleLbl="parChTrans1D3" presStyleIdx="30" presStyleCnt="31"/>
      <dgm:spPr/>
    </dgm:pt>
    <dgm:pt modelId="{8DF62B52-8B3B-436A-A59E-775CC2325F95}" type="pres">
      <dgm:prSet presAssocID="{D43384F5-64D1-433D-8E11-B83EF1B96187}" presName="hierRoot2" presStyleCnt="0">
        <dgm:presLayoutVars>
          <dgm:hierBranch val="init"/>
        </dgm:presLayoutVars>
      </dgm:prSet>
      <dgm:spPr/>
    </dgm:pt>
    <dgm:pt modelId="{54990E81-4430-47CE-A130-E7BF09D0A80F}" type="pres">
      <dgm:prSet presAssocID="{D43384F5-64D1-433D-8E11-B83EF1B96187}" presName="rootComposite" presStyleCnt="0"/>
      <dgm:spPr/>
    </dgm:pt>
    <dgm:pt modelId="{62FD2386-55DF-41F6-84C4-F1147885E1E5}" type="pres">
      <dgm:prSet presAssocID="{D43384F5-64D1-433D-8E11-B83EF1B96187}" presName="rootText" presStyleLbl="node3" presStyleIdx="30" presStyleCnt="31">
        <dgm:presLayoutVars>
          <dgm:chPref val="3"/>
        </dgm:presLayoutVars>
      </dgm:prSet>
      <dgm:spPr/>
    </dgm:pt>
    <dgm:pt modelId="{3BDF6DE8-2E01-4106-BE67-8153B718EBF3}" type="pres">
      <dgm:prSet presAssocID="{D43384F5-64D1-433D-8E11-B83EF1B96187}" presName="rootConnector" presStyleLbl="node3" presStyleIdx="30" presStyleCnt="31"/>
      <dgm:spPr/>
    </dgm:pt>
    <dgm:pt modelId="{7089B6E7-32B6-42DD-A0AD-0BE8073D4AB7}" type="pres">
      <dgm:prSet presAssocID="{D43384F5-64D1-433D-8E11-B83EF1B96187}" presName="hierChild4" presStyleCnt="0"/>
      <dgm:spPr/>
    </dgm:pt>
    <dgm:pt modelId="{517041C0-7DAE-43C0-9D39-3F2735D6F2BE}" type="pres">
      <dgm:prSet presAssocID="{D43384F5-64D1-433D-8E11-B83EF1B96187}" presName="hierChild5" presStyleCnt="0"/>
      <dgm:spPr/>
    </dgm:pt>
    <dgm:pt modelId="{78CABC2E-9F8C-4FD9-99F2-9166F1C30655}" type="pres">
      <dgm:prSet presAssocID="{B27497FA-CE22-43B3-8C17-A85310C8C899}" presName="hierChild5" presStyleCnt="0"/>
      <dgm:spPr/>
    </dgm:pt>
    <dgm:pt modelId="{FCA42430-22B0-4256-805A-E0C29C1852EC}" type="pres">
      <dgm:prSet presAssocID="{67333D1C-970A-4328-959C-20E561884A3C}" presName="hierChild3" presStyleCnt="0"/>
      <dgm:spPr/>
    </dgm:pt>
  </dgm:ptLst>
  <dgm:cxnLst>
    <dgm:cxn modelId="{35C21202-9B06-4F66-9FB7-FA3748821634}" type="presOf" srcId="{4B80EF6E-EB48-4B03-9F82-3E16AD5EADDE}" destId="{4E074F81-CA2E-4281-91F5-C49E1E2BB789}" srcOrd="0" destOrd="0" presId="urn:microsoft.com/office/officeart/2005/8/layout/orgChart1#9"/>
    <dgm:cxn modelId="{B115FF02-0D77-4BFD-B4E4-5AC69BC335C7}" srcId="{E924F5E2-53D8-49AE-86FD-633D089891FB}" destId="{69218C8A-C3C0-4428-8C76-7D4B9CCA7725}" srcOrd="3" destOrd="0" parTransId="{C75163AE-1B66-43AB-8DCF-6EE887C5471A}" sibTransId="{4607CED1-ECDA-4376-8B73-F6884CB53049}"/>
    <dgm:cxn modelId="{BEF81203-DD24-4DAF-A76C-A73F2EC1F844}" type="presOf" srcId="{D4BDA879-541C-46FC-A771-77A114D3F4F9}" destId="{DA2E65C3-5FB8-492B-8D80-1FC3D43CC163}" srcOrd="0" destOrd="0" presId="urn:microsoft.com/office/officeart/2005/8/layout/orgChart1#9"/>
    <dgm:cxn modelId="{3CB21505-C55F-4EED-876B-BA53ACADD84A}" srcId="{0CF9C4C7-337B-48AC-9F41-674533072C54}" destId="{5BD97DEF-A1C4-4434-A2C0-329C7608611A}" srcOrd="3" destOrd="0" parTransId="{5CD517B6-3E5F-4F78-95EF-A6782210A148}" sibTransId="{DFC64762-0FE7-44CA-A67A-292BF202319D}"/>
    <dgm:cxn modelId="{68042007-C49F-489A-84E1-C9E1F9E94175}" type="presOf" srcId="{F62AF971-291E-4199-882F-ED101523F650}" destId="{0EE2A388-D964-4C24-BA0B-7A81B7FC7721}" srcOrd="1" destOrd="0" presId="urn:microsoft.com/office/officeart/2005/8/layout/orgChart1#9"/>
    <dgm:cxn modelId="{19DAE507-B301-44F0-8714-C9BD5A508971}" type="presOf" srcId="{9EBB7171-0C52-4F89-8D31-548344DA13D4}" destId="{36A35113-2E2B-4E42-913A-D464072F3B00}" srcOrd="0" destOrd="0" presId="urn:microsoft.com/office/officeart/2005/8/layout/orgChart1#9"/>
    <dgm:cxn modelId="{38A2EF07-1387-4007-908B-ED18A236965B}" srcId="{36F18528-C9C1-4797-AF1D-879CA7E68E7A}" destId="{224ABA4C-D8C6-4F07-8DD2-7AAE695C0AC9}" srcOrd="3" destOrd="0" parTransId="{A06B9425-CAA3-426C-A854-4CE5B43D6081}" sibTransId="{A1946811-998E-466B-97CE-D427BF2CA36A}"/>
    <dgm:cxn modelId="{E1D74209-A7D4-4D2E-8103-4755DBB19BEA}" srcId="{CA0D764C-8B81-4887-8BCD-BE4512781D34}" destId="{54B1AAF8-79E7-4E7E-A23C-6E9DD6688EA9}" srcOrd="1" destOrd="0" parTransId="{61B51F29-E9DE-45AB-8C22-CFDE7EDB770E}" sibTransId="{BB0D3DC9-C428-4DE6-BDEC-1090B9109C12}"/>
    <dgm:cxn modelId="{BD9FA809-7D4E-484B-BBF5-2A551279F99C}" type="presOf" srcId="{7D541D86-4532-4589-92EC-1A96D13CEBC2}" destId="{1EA5F15B-A01B-4807-888D-0F360D97021C}" srcOrd="0" destOrd="0" presId="urn:microsoft.com/office/officeart/2005/8/layout/orgChart1#9"/>
    <dgm:cxn modelId="{6222BB09-22B1-479A-8C4A-1E0AB160AB32}" type="presOf" srcId="{E8F18182-7044-4E26-A69E-824327CFF73A}" destId="{F26CF0D6-11B7-4F43-9D07-961AFA49489B}" srcOrd="0" destOrd="0" presId="urn:microsoft.com/office/officeart/2005/8/layout/orgChart1#9"/>
    <dgm:cxn modelId="{15873A0B-BA60-431A-BB37-DA9A54ECA9D8}" type="presOf" srcId="{21761163-9C2B-47DC-805D-1B2DCE429322}" destId="{11017D05-9146-4D90-97B3-3948585943F7}" srcOrd="1" destOrd="0" presId="urn:microsoft.com/office/officeart/2005/8/layout/orgChart1#9"/>
    <dgm:cxn modelId="{3616E50B-EEA5-45B8-9790-8D6034FB8F73}" type="presOf" srcId="{A97D434A-D361-4638-AD64-F7A687929CFD}" destId="{AEFC43CA-B372-43E4-9EA3-E0574222DF4F}" srcOrd="1" destOrd="0" presId="urn:microsoft.com/office/officeart/2005/8/layout/orgChart1#9"/>
    <dgm:cxn modelId="{B1C31E0C-0A23-491B-8031-E5FC03049CB3}" type="presOf" srcId="{D16F0ADC-372F-4D97-A77C-0C0909722349}" destId="{9E61B09E-2556-4140-93EC-5908C5AA77F4}" srcOrd="1" destOrd="0" presId="urn:microsoft.com/office/officeart/2005/8/layout/orgChart1#9"/>
    <dgm:cxn modelId="{721CA70C-A640-4160-B882-D97366C9655B}" type="presOf" srcId="{2B1D7023-6664-4CA3-9367-9FED0826E243}" destId="{85D4E47E-7DDC-4EED-9666-47E65F7CDD5B}" srcOrd="0" destOrd="0" presId="urn:microsoft.com/office/officeart/2005/8/layout/orgChart1#9"/>
    <dgm:cxn modelId="{4FFCBE0C-299A-4ACC-9A89-61AA5ED705DB}" type="presOf" srcId="{C75163AE-1B66-43AB-8DCF-6EE887C5471A}" destId="{EF0D9106-DE11-4C51-9201-1D4F652D6FF1}" srcOrd="0" destOrd="0" presId="urn:microsoft.com/office/officeart/2005/8/layout/orgChart1#9"/>
    <dgm:cxn modelId="{12194B0D-B5BF-4730-8C74-7C95340D7555}" type="presOf" srcId="{A0673886-5CC7-415A-A98E-C260BAC73350}" destId="{7118DC3B-0C75-48B2-A9F6-BCF4C1E396FA}" srcOrd="0" destOrd="0" presId="urn:microsoft.com/office/officeart/2005/8/layout/orgChart1#9"/>
    <dgm:cxn modelId="{43F05B0F-9F18-4271-93C8-0F3EDE8405C6}" type="presOf" srcId="{B0D636AE-B743-474A-B5DD-E82D0BAB3989}" destId="{EC16CC86-59C4-4106-A5C0-B52F0C06D8D1}" srcOrd="1" destOrd="0" presId="urn:microsoft.com/office/officeart/2005/8/layout/orgChart1#9"/>
    <dgm:cxn modelId="{B1F13710-34A0-4BD2-A859-F82CAF00C756}" type="presOf" srcId="{48848EE3-D599-4A41-A65E-D159DE0D8316}" destId="{366A6BFE-EEF9-415D-9114-5D111266E801}" srcOrd="0" destOrd="0" presId="urn:microsoft.com/office/officeart/2005/8/layout/orgChart1#9"/>
    <dgm:cxn modelId="{06147412-3934-4A6D-B529-466EC0ED76C0}" type="presOf" srcId="{E0D426BE-31D2-4ED8-BDEE-D64F9F659E80}" destId="{964EDB48-0805-4BDF-BB5A-D3C66AC016C6}" srcOrd="0" destOrd="0" presId="urn:microsoft.com/office/officeart/2005/8/layout/orgChart1#9"/>
    <dgm:cxn modelId="{97C07114-5A49-4871-AF44-D5BE70B5C8C5}" type="presOf" srcId="{791C9F6C-49EA-4575-B8A7-97A657EDFEFF}" destId="{D9C49481-BCD6-4285-A3F0-F9054ED0D0B0}" srcOrd="0" destOrd="0" presId="urn:microsoft.com/office/officeart/2005/8/layout/orgChart1#9"/>
    <dgm:cxn modelId="{5E2B1915-B5F5-430D-A62A-784109A80F1F}" type="presOf" srcId="{3A7C1A3A-68E9-4507-835A-37AD649BD382}" destId="{F32F89D3-B0F4-434D-8488-0CBE66A8B916}" srcOrd="0" destOrd="0" presId="urn:microsoft.com/office/officeart/2005/8/layout/orgChart1#9"/>
    <dgm:cxn modelId="{CA477D16-BD0C-4A7D-9E52-8D204D60BC91}" type="presOf" srcId="{7E5D4E41-EC64-4E00-817C-A7C5CE912991}" destId="{8DCEF455-9AED-4F3A-83B7-E427D4D34DA4}" srcOrd="0" destOrd="0" presId="urn:microsoft.com/office/officeart/2005/8/layout/orgChart1#9"/>
    <dgm:cxn modelId="{DE9FC017-32EE-4766-858A-4083912DE1B9}" type="presOf" srcId="{69218C8A-C3C0-4428-8C76-7D4B9CCA7725}" destId="{DD7414B8-EE33-4071-8319-54059A8C75C7}" srcOrd="1" destOrd="0" presId="urn:microsoft.com/office/officeart/2005/8/layout/orgChart1#9"/>
    <dgm:cxn modelId="{14ACA61C-6134-4F93-855F-2B9C1991E28D}" srcId="{67333D1C-970A-4328-959C-20E561884A3C}" destId="{B27497FA-CE22-43B3-8C17-A85310C8C899}" srcOrd="8" destOrd="0" parTransId="{8A33A5C5-5C8B-40B6-8385-4BB2798E6343}" sibTransId="{6261B7D5-131B-410E-87C3-28CD00184A23}"/>
    <dgm:cxn modelId="{6AAAC41C-5A17-4C07-8E49-CD6B0C7889E2}" type="presOf" srcId="{36F18528-C9C1-4797-AF1D-879CA7E68E7A}" destId="{1395B28B-46A9-4541-82A9-CB4C9382750B}" srcOrd="0" destOrd="0" presId="urn:microsoft.com/office/officeart/2005/8/layout/orgChart1#9"/>
    <dgm:cxn modelId="{85A4F51E-DE86-44FD-87C7-929827531EBB}" type="presOf" srcId="{0A6F7CA4-6C70-4184-B771-A19EE020B63C}" destId="{D670A021-87B2-4E31-8769-C146A1CCE42E}" srcOrd="1" destOrd="0" presId="urn:microsoft.com/office/officeart/2005/8/layout/orgChart1#9"/>
    <dgm:cxn modelId="{0C61A21F-7D73-4B8D-9C91-982ECDBDFAF7}" type="presOf" srcId="{84ED3FA2-A4E9-4AAD-BACA-620BCCDC6F27}" destId="{3F360151-C8B4-4EC9-A709-7D52DF89B79B}" srcOrd="0" destOrd="0" presId="urn:microsoft.com/office/officeart/2005/8/layout/orgChart1#9"/>
    <dgm:cxn modelId="{C0053822-A1F8-4D39-87FA-450594046FF7}" type="presOf" srcId="{386733A6-9B36-4DF3-8560-E5891E9450CC}" destId="{5EBB6837-3F1D-464F-8FEF-1BB416449DF2}" srcOrd="1" destOrd="0" presId="urn:microsoft.com/office/officeart/2005/8/layout/orgChart1#9"/>
    <dgm:cxn modelId="{C17D6A22-8597-4DC8-8F78-C4CF4BA877C8}" type="presOf" srcId="{5BD97DEF-A1C4-4434-A2C0-329C7608611A}" destId="{6EDDDCCE-B1B1-401C-AF10-B0A943632AC4}" srcOrd="0" destOrd="0" presId="urn:microsoft.com/office/officeart/2005/8/layout/orgChart1#9"/>
    <dgm:cxn modelId="{4D8ABB25-F369-4CE9-B722-75FDB26BCCFF}" srcId="{36F18528-C9C1-4797-AF1D-879CA7E68E7A}" destId="{D022DEBA-9948-4D2C-A9BD-75D6467C77B7}" srcOrd="0" destOrd="0" parTransId="{FC1BAA79-BD44-451B-9723-D14ACE86DEC5}" sibTransId="{D8B26F5A-BBE7-4313-B843-7889B8862BEB}"/>
    <dgm:cxn modelId="{DAF7EF25-19A2-4B9F-9B2A-600BA29C54BE}" type="presOf" srcId="{FC1BAA79-BD44-451B-9723-D14ACE86DEC5}" destId="{2FCBC3D5-B303-4DCB-9AFA-631AD1A723EC}" srcOrd="0" destOrd="0" presId="urn:microsoft.com/office/officeart/2005/8/layout/orgChart1#9"/>
    <dgm:cxn modelId="{E61B8926-4B2F-416B-B060-1D5B8D49A19E}" type="presOf" srcId="{0A6F7CA4-6C70-4184-B771-A19EE020B63C}" destId="{ACAFD78C-327C-4389-9AA5-5726376DBA32}" srcOrd="0" destOrd="0" presId="urn:microsoft.com/office/officeart/2005/8/layout/orgChart1#9"/>
    <dgm:cxn modelId="{DFF71127-250E-43AC-8641-3B708A624E22}" type="presOf" srcId="{FD0BDA44-1B06-417B-80FC-43C9DB5BBFB3}" destId="{B997116E-AE25-48B2-BCAB-3529E6C60808}" srcOrd="0" destOrd="0" presId="urn:microsoft.com/office/officeart/2005/8/layout/orgChart1#9"/>
    <dgm:cxn modelId="{4D168A27-B639-4C0A-9F5F-71788BC2BF4E}" type="presOf" srcId="{5B8BC69D-0BA9-414F-8B04-624ACCFF8D06}" destId="{51C3B58F-F3C4-40CD-9694-2C315CF60F59}" srcOrd="1" destOrd="0" presId="urn:microsoft.com/office/officeart/2005/8/layout/orgChart1#9"/>
    <dgm:cxn modelId="{79C7712A-736D-4472-BB9B-A77060380E4D}" type="presOf" srcId="{224ABA4C-D8C6-4F07-8DD2-7AAE695C0AC9}" destId="{56E658C2-5540-4A10-98ED-9AD21A81266F}" srcOrd="0" destOrd="0" presId="urn:microsoft.com/office/officeart/2005/8/layout/orgChart1#9"/>
    <dgm:cxn modelId="{FA911B2C-5BDF-4359-9DA7-8357F796545C}" type="presOf" srcId="{67333D1C-970A-4328-959C-20E561884A3C}" destId="{B49ECE71-A630-4377-8953-6C1E2910C55B}" srcOrd="0" destOrd="0" presId="urn:microsoft.com/office/officeart/2005/8/layout/orgChart1#9"/>
    <dgm:cxn modelId="{F412662E-D775-4F3C-93C9-397D940DF585}" type="presOf" srcId="{21B0C13D-C764-4E54-BB37-F9780F9CBF30}" destId="{A9C76BBA-A7C7-4E3B-BA43-0773C021D51C}" srcOrd="1" destOrd="0" presId="urn:microsoft.com/office/officeart/2005/8/layout/orgChart1#9"/>
    <dgm:cxn modelId="{85E04730-B6F2-4621-9BB5-43FFBA7F74FF}" type="presOf" srcId="{61B51F29-E9DE-45AB-8C22-CFDE7EDB770E}" destId="{85456260-96A1-4437-975A-76AE04BFF54E}" srcOrd="0" destOrd="0" presId="urn:microsoft.com/office/officeart/2005/8/layout/orgChart1#9"/>
    <dgm:cxn modelId="{15204231-F22B-4A91-A41D-3A5796CAC947}" type="presOf" srcId="{6EC2519E-F97D-4343-BC48-C370CC0E2963}" destId="{575FBF01-C9CF-4BDB-BB2F-39DCB7BB80E0}" srcOrd="0" destOrd="0" presId="urn:microsoft.com/office/officeart/2005/8/layout/orgChart1#9"/>
    <dgm:cxn modelId="{DC429231-3117-4E3A-80EA-F2BC77B41556}" type="presOf" srcId="{2500436C-60F3-480F-A8A1-2F223A498E69}" destId="{0464C681-A7B0-4037-AAA7-D810CDA6527F}" srcOrd="0" destOrd="0" presId="urn:microsoft.com/office/officeart/2005/8/layout/orgChart1#9"/>
    <dgm:cxn modelId="{1EAE2833-26C2-4E46-9004-001383456589}" srcId="{36F18528-C9C1-4797-AF1D-879CA7E68E7A}" destId="{A00766D2-53FA-4D26-ACAC-78FAAD04AD7E}" srcOrd="2" destOrd="0" parTransId="{36D1EFEF-3E74-49ED-93DF-AA255024A6DB}" sibTransId="{BAAB937B-2941-4D89-BABE-13DE8A7C2246}"/>
    <dgm:cxn modelId="{BB3C5933-0CB7-46E8-B56D-A0FDB840C4BA}" type="presOf" srcId="{048228A7-B903-4861-A180-D828AC6C1294}" destId="{8A2C6F07-10C5-491A-81B4-4C924D2D6C4A}" srcOrd="0" destOrd="0" presId="urn:microsoft.com/office/officeart/2005/8/layout/orgChart1#9"/>
    <dgm:cxn modelId="{4468EA34-84E2-445D-B205-54C496598BAE}" type="presOf" srcId="{EC051B7D-C5FD-40BA-AA0A-496022580511}" destId="{605C4876-A5BC-418F-889C-937764D9DFF9}" srcOrd="0" destOrd="0" presId="urn:microsoft.com/office/officeart/2005/8/layout/orgChart1#9"/>
    <dgm:cxn modelId="{B146FA35-9129-4E42-A6F4-A5C54658121E}" type="presOf" srcId="{F184F7A1-8834-4CA4-A8C2-83FF17388AEE}" destId="{0DA8B9CB-045A-4232-8D1A-05AFEBB8F565}" srcOrd="0" destOrd="0" presId="urn:microsoft.com/office/officeart/2005/8/layout/orgChart1#9"/>
    <dgm:cxn modelId="{FFB12E37-FFFB-4AAA-87B4-063730DA3CC9}" type="presOf" srcId="{F62AF971-291E-4199-882F-ED101523F650}" destId="{806B0F51-1F0A-47B9-88A3-CFFFB571469A}" srcOrd="0" destOrd="0" presId="urn:microsoft.com/office/officeart/2005/8/layout/orgChart1#9"/>
    <dgm:cxn modelId="{CC8A7F39-C93C-440E-AF50-5179BA9D8B5E}" srcId="{21B0C13D-C764-4E54-BB37-F9780F9CBF30}" destId="{A0673886-5CC7-415A-A98E-C260BAC73350}" srcOrd="0" destOrd="0" parTransId="{A4E3DF5D-9C6A-4733-91A9-27DB9E647E56}" sibTransId="{FE3E54C2-3D30-490D-BBBD-CC833FAE4983}"/>
    <dgm:cxn modelId="{66606C3A-6FFC-4197-A4B4-FED4A3DDDD74}" srcId="{67333D1C-970A-4328-959C-20E561884A3C}" destId="{0CF9C4C7-337B-48AC-9F41-674533072C54}" srcOrd="2" destOrd="0" parTransId="{F184F7A1-8834-4CA4-A8C2-83FF17388AEE}" sibTransId="{C78518C1-BEDD-4C84-953A-BAD02947F4A5}"/>
    <dgm:cxn modelId="{D8CFB13A-D2B6-4AE8-AFB4-CC96CCA340A4}" type="presOf" srcId="{BF59D862-B70D-4F0A-8854-0C67EBAF7E51}" destId="{FCF77095-B893-4C9C-8752-2465C7B54DC0}" srcOrd="0" destOrd="0" presId="urn:microsoft.com/office/officeart/2005/8/layout/orgChart1#9"/>
    <dgm:cxn modelId="{1015E43A-4885-49B4-9F6C-2CA9D2EF3561}" type="presOf" srcId="{33294D7B-A647-40E1-8448-DF009ED33063}" destId="{58D07357-74B7-4250-8606-03CA64861E83}" srcOrd="0" destOrd="0" presId="urn:microsoft.com/office/officeart/2005/8/layout/orgChart1#9"/>
    <dgm:cxn modelId="{287BDE3C-D8D2-4501-98C3-0C8D595764F7}" type="presOf" srcId="{C1A44B3A-F8E5-47B5-872B-7C20A699E9F4}" destId="{8CC8DFEE-2C28-48AD-9001-59CC99E844DC}" srcOrd="0" destOrd="0" presId="urn:microsoft.com/office/officeart/2005/8/layout/orgChart1#9"/>
    <dgm:cxn modelId="{80D7923D-A248-4A4A-A3B1-987924153F5E}" type="presOf" srcId="{F9FAA5EC-D00B-495A-89AE-1A24EF3A3AC0}" destId="{244E81D7-142E-411A-AEFC-C9D6597837B5}" srcOrd="0" destOrd="0" presId="urn:microsoft.com/office/officeart/2005/8/layout/orgChart1#9"/>
    <dgm:cxn modelId="{7FE15A5B-7DA9-4C5E-BD58-6717BF87BF9E}" srcId="{CA0D764C-8B81-4887-8BCD-BE4512781D34}" destId="{A8B36D9B-90EB-46D6-BEC9-B6DFC9E60F44}" srcOrd="3" destOrd="0" parTransId="{D7666338-B473-4E8A-BE6B-657FACEAF739}" sibTransId="{04A7B627-27D2-4AE1-AA11-CF34F9B42097}"/>
    <dgm:cxn modelId="{34EFFF5C-9FD2-4354-9452-1A73F98814F0}" type="presOf" srcId="{D4BDA879-541C-46FC-A771-77A114D3F4F9}" destId="{5BB97AB6-713D-4886-A197-013CC529E412}" srcOrd="1" destOrd="0" presId="urn:microsoft.com/office/officeart/2005/8/layout/orgChart1#9"/>
    <dgm:cxn modelId="{1269A45D-1E3C-415A-ACEA-B3870C24D9B5}" type="presOf" srcId="{9A466093-035A-45B2-9B51-4B9D41BB522A}" destId="{7D3A4B2C-06AA-4720-90AF-DC46C916BE49}" srcOrd="0" destOrd="0" presId="urn:microsoft.com/office/officeart/2005/8/layout/orgChart1#9"/>
    <dgm:cxn modelId="{FD0DBB5D-D722-457E-AD29-B7EA041DC5CB}" type="presOf" srcId="{69218C8A-C3C0-4428-8C76-7D4B9CCA7725}" destId="{0D874A6A-516A-4F14-AA0B-BCE6B5C18914}" srcOrd="0" destOrd="0" presId="urn:microsoft.com/office/officeart/2005/8/layout/orgChart1#9"/>
    <dgm:cxn modelId="{97198B5F-9C54-40B0-B762-84EE99E3E64B}" type="presOf" srcId="{B27497FA-CE22-43B3-8C17-A85310C8C899}" destId="{527405EE-3CCA-4EF7-BE6E-FE4F1B8A1739}" srcOrd="1" destOrd="0" presId="urn:microsoft.com/office/officeart/2005/8/layout/orgChart1#9"/>
    <dgm:cxn modelId="{755E4E60-8CA2-4DA6-814D-7F24289511A4}" type="presOf" srcId="{E924F5E2-53D8-49AE-86FD-633D089891FB}" destId="{BFDF29B9-5882-4798-9292-CFD1C6D7895D}" srcOrd="1" destOrd="0" presId="urn:microsoft.com/office/officeart/2005/8/layout/orgChart1#9"/>
    <dgm:cxn modelId="{72EF8660-730F-4DEF-A340-D946D04C2DD6}" type="presOf" srcId="{84CBB580-D149-4FDD-9F3D-93832FC83EDC}" destId="{93C9A58B-3DB9-441E-9398-BF7D207C714A}" srcOrd="1" destOrd="0" presId="urn:microsoft.com/office/officeart/2005/8/layout/orgChart1#9"/>
    <dgm:cxn modelId="{0D1A3961-9DF2-4D23-BB6A-4A702A2BF3CB}" srcId="{67333D1C-970A-4328-959C-20E561884A3C}" destId="{CA0D764C-8B81-4887-8BCD-BE4512781D34}" srcOrd="5" destOrd="0" parTransId="{6DF5C6AD-F643-4228-83C2-1A236D2F08F2}" sibTransId="{4E46B02A-2FE3-42BE-A893-BCA4CD45C292}"/>
    <dgm:cxn modelId="{7B316A41-B0BB-4746-84B6-4878DC3E99C7}" srcId="{36F18528-C9C1-4797-AF1D-879CA7E68E7A}" destId="{45774033-B5D4-40CD-8B7A-D835743B4F7A}" srcOrd="1" destOrd="0" parTransId="{3A7C1A3A-68E9-4507-835A-37AD649BD382}" sibTransId="{80BFF0B2-D259-4F38-A6A4-8C519FF31695}"/>
    <dgm:cxn modelId="{9798D341-50AC-43A8-82B8-2A1631252CEB}" type="presOf" srcId="{CA0D764C-8B81-4887-8BCD-BE4512781D34}" destId="{17420F41-D61D-472B-A974-4F659301E244}" srcOrd="1" destOrd="0" presId="urn:microsoft.com/office/officeart/2005/8/layout/orgChart1#9"/>
    <dgm:cxn modelId="{814D2362-0673-4342-BA73-B2D9F77A6E98}" type="presOf" srcId="{5B9A6AD3-FD67-474B-97EF-49D42C84A781}" destId="{4EC78275-7F0B-492F-8C3B-6C0F4D1DA55D}" srcOrd="0" destOrd="0" presId="urn:microsoft.com/office/officeart/2005/8/layout/orgChart1#9"/>
    <dgm:cxn modelId="{CB699462-D1F9-457D-81EC-639F82245C76}" type="presOf" srcId="{A97D434A-D361-4638-AD64-F7A687929CFD}" destId="{201202CE-1A25-472F-A300-4C1C324C0459}" srcOrd="0" destOrd="0" presId="urn:microsoft.com/office/officeart/2005/8/layout/orgChart1#9"/>
    <dgm:cxn modelId="{A9A23764-2A1F-44EF-8F93-CC3BED382393}" type="presOf" srcId="{A8FD0107-417D-411E-8F48-7A701A9F8ED4}" destId="{A9329E76-AD7D-49D3-A328-572AE4E5DCBF}" srcOrd="1" destOrd="0" presId="urn:microsoft.com/office/officeart/2005/8/layout/orgChart1#9"/>
    <dgm:cxn modelId="{B1513545-A4E5-4AD9-874C-AE65DCEAC46F}" srcId="{D4BDA879-541C-46FC-A771-77A114D3F4F9}" destId="{F62AF971-291E-4199-882F-ED101523F650}" srcOrd="2" destOrd="0" parTransId="{9EBB7171-0C52-4F89-8D31-548344DA13D4}" sibTransId="{403CB08B-A32D-4886-B659-22E06BD72EA2}"/>
    <dgm:cxn modelId="{FDD05165-7AE4-42B2-A0CD-6077A14179F7}" type="presOf" srcId="{482FEB30-E47E-4589-9E53-B00B9BB5D910}" destId="{66D2EAC5-2593-4AA2-9370-97460FCDAE55}" srcOrd="0" destOrd="0" presId="urn:microsoft.com/office/officeart/2005/8/layout/orgChart1#9"/>
    <dgm:cxn modelId="{60ADD245-C381-4C5A-BD5B-802087F2FE5A}" type="presOf" srcId="{E8F18182-7044-4E26-A69E-824327CFF73A}" destId="{353A8FEE-CAB3-4EAD-A4A0-C93BEF37333C}" srcOrd="1" destOrd="0" presId="urn:microsoft.com/office/officeart/2005/8/layout/orgChart1#9"/>
    <dgm:cxn modelId="{2FD31F66-1818-474E-9976-3468B5A506FF}" srcId="{A97D434A-D361-4638-AD64-F7A687929CFD}" destId="{21761163-9C2B-47DC-805D-1B2DCE429322}" srcOrd="1" destOrd="0" parTransId="{833A96C5-23FA-406E-80A2-705B32C95D54}" sibTransId="{69140F31-F3E1-4EF3-B1AF-5A1372B902E0}"/>
    <dgm:cxn modelId="{E0C33666-6880-4C5B-8482-DA7C3302D45B}" srcId="{A97D434A-D361-4638-AD64-F7A687929CFD}" destId="{BF59D862-B70D-4F0A-8854-0C67EBAF7E51}" srcOrd="2" destOrd="0" parTransId="{CA3734AE-F9A0-4483-8BCF-07277BC47A6E}" sibTransId="{46B671AE-8087-4E30-AC95-CB7C4525474F}"/>
    <dgm:cxn modelId="{F93FB467-2BD6-4CF7-B3CE-5846F257072B}" type="presOf" srcId="{224ABA4C-D8C6-4F07-8DD2-7AAE695C0AC9}" destId="{00D7749C-2B17-40A4-9614-FF286B159D18}" srcOrd="1" destOrd="0" presId="urn:microsoft.com/office/officeart/2005/8/layout/orgChart1#9"/>
    <dgm:cxn modelId="{BBDFDE47-8A4F-49C4-AB61-3ED1BBB45D42}" type="presOf" srcId="{A00766D2-53FA-4D26-ACAC-78FAAD04AD7E}" destId="{DF0E73CE-FFA4-4EE4-94D3-C6D15FCF9EE4}" srcOrd="0" destOrd="0" presId="urn:microsoft.com/office/officeart/2005/8/layout/orgChart1#9"/>
    <dgm:cxn modelId="{991C6A48-84C2-4F4F-B2E7-3AD219453B6F}" type="presOf" srcId="{22F73D7A-8ACB-44E3-B06B-1F733812BA6A}" destId="{C5B43839-3580-443A-B5AF-CC3EC641974C}" srcOrd="0" destOrd="0" presId="urn:microsoft.com/office/officeart/2005/8/layout/orgChart1#9"/>
    <dgm:cxn modelId="{CEB3E869-0D4A-49E0-A36C-B2F3EDCC258D}" type="presOf" srcId="{482FEB30-E47E-4589-9E53-B00B9BB5D910}" destId="{25551388-13D7-411A-BD2E-75055CFE6575}" srcOrd="1" destOrd="0" presId="urn:microsoft.com/office/officeart/2005/8/layout/orgChart1#9"/>
    <dgm:cxn modelId="{67A7E76A-18D5-41AA-8EA6-873B088A597D}" type="presOf" srcId="{13001945-8221-4947-93C8-2B0C6213BDF5}" destId="{1DB8B41C-0C46-454D-A6A9-2A93E3CD89CD}" srcOrd="0" destOrd="0" presId="urn:microsoft.com/office/officeart/2005/8/layout/orgChart1#9"/>
    <dgm:cxn modelId="{F682854D-7C2B-46EA-A06E-0A411C77045E}" type="presOf" srcId="{C5B362A1-0A4A-4955-8436-A5644DD00128}" destId="{0DE509AE-6092-48A1-854B-D666610538F0}" srcOrd="1" destOrd="0" presId="urn:microsoft.com/office/officeart/2005/8/layout/orgChart1#9"/>
    <dgm:cxn modelId="{25324A4E-47F4-4F1F-B47D-9FE5C9C3C156}" type="presOf" srcId="{36D1EFEF-3E74-49ED-93DF-AA255024A6DB}" destId="{C8B287F1-187D-4A1F-AB1B-17F8F39F2152}" srcOrd="0" destOrd="0" presId="urn:microsoft.com/office/officeart/2005/8/layout/orgChart1#9"/>
    <dgm:cxn modelId="{BEDC1A6F-E81F-43CA-B9B7-42E06ADB73FB}" srcId="{E924F5E2-53D8-49AE-86FD-633D089891FB}" destId="{386733A6-9B36-4DF3-8560-E5891E9450CC}" srcOrd="2" destOrd="0" parTransId="{8379BC08-2DD6-40D0-BF98-F761B7B86B80}" sibTransId="{003D3160-A668-4913-B1FD-974D56B44881}"/>
    <dgm:cxn modelId="{87C36B50-0336-4AE2-8BB2-14E16033FA9F}" type="presOf" srcId="{B27497FA-CE22-43B3-8C17-A85310C8C899}" destId="{4B20DF1B-33FC-4162-BE4B-84E79828EC11}" srcOrd="0" destOrd="0" presId="urn:microsoft.com/office/officeart/2005/8/layout/orgChart1#9"/>
    <dgm:cxn modelId="{5A244D50-33D2-4E12-90B1-02CE45AAAA33}" type="presOf" srcId="{C6F843E8-E62F-48A0-8B24-6E63E1AF3FF0}" destId="{7F3B119F-A125-41E8-A132-FC9B29360965}" srcOrd="0" destOrd="0" presId="urn:microsoft.com/office/officeart/2005/8/layout/orgChart1#9"/>
    <dgm:cxn modelId="{04D7B370-3D86-40C0-A581-6B70C1AC5A95}" srcId="{F5ECA7B8-0AEB-4DB6-84D5-B4E5666EE9AB}" destId="{84CBB580-D149-4FDD-9F3D-93832FC83EDC}" srcOrd="1" destOrd="0" parTransId="{C118BF05-186C-411F-94F0-1601E824D233}" sibTransId="{A75304C9-EC9A-4CDD-98B8-90EC6046401A}"/>
    <dgm:cxn modelId="{0C0B0971-747E-4E72-ADFA-73CA3CB09BA0}" srcId="{E924F5E2-53D8-49AE-86FD-633D089891FB}" destId="{51F6FA5E-F5F6-4B54-94F7-A39E97A9A55F}" srcOrd="1" destOrd="0" parTransId="{C1A44B3A-F8E5-47B5-872B-7C20A699E9F4}" sibTransId="{CF45CADD-6C6E-4A22-A158-D16A772ABA4F}"/>
    <dgm:cxn modelId="{2337C551-FFFD-4AF7-9927-02B7123141EF}" srcId="{F5ECA7B8-0AEB-4DB6-84D5-B4E5666EE9AB}" destId="{791C9F6C-49EA-4575-B8A7-97A657EDFEFF}" srcOrd="2" destOrd="0" parTransId="{048228A7-B903-4861-A180-D828AC6C1294}" sibTransId="{C35CFA49-96DD-43D1-8CF9-C0F4E16DA35F}"/>
    <dgm:cxn modelId="{48C1FE51-B32B-4B80-9F4E-EFADE8E73A70}" srcId="{0CF9C4C7-337B-48AC-9F41-674533072C54}" destId="{482FEB30-E47E-4589-9E53-B00B9BB5D910}" srcOrd="0" destOrd="0" parTransId="{6EC2519E-F97D-4343-BC48-C370CC0E2963}" sibTransId="{26F002ED-E201-446B-83C0-0CA5E202CBF8}"/>
    <dgm:cxn modelId="{BCC44954-4D8E-40DE-8726-3E3EA80C899B}" srcId="{B27497FA-CE22-43B3-8C17-A85310C8C899}" destId="{D43384F5-64D1-433D-8E11-B83EF1B96187}" srcOrd="1" destOrd="0" parTransId="{2500436C-60F3-480F-A8A1-2F223A498E69}" sibTransId="{80AA500D-EA49-4470-B966-3D3505971E1E}"/>
    <dgm:cxn modelId="{CA3E5A54-E348-41E0-8AAA-F5371B716D3A}" type="presOf" srcId="{5BD97DEF-A1C4-4434-A2C0-329C7608611A}" destId="{9F357C48-6C14-4C47-B933-C48147660CFE}" srcOrd="1" destOrd="0" presId="urn:microsoft.com/office/officeart/2005/8/layout/orgChart1#9"/>
    <dgm:cxn modelId="{E0AD2F75-3642-4CD8-86DA-4957F30AB2C1}" type="presOf" srcId="{76B19701-F65D-4850-B198-99AB99EE03BA}" destId="{E1A0F474-6C89-4A66-B3A1-BB15C129A196}" srcOrd="0" destOrd="0" presId="urn:microsoft.com/office/officeart/2005/8/layout/orgChart1#9"/>
    <dgm:cxn modelId="{5B48C355-8BD7-4EF1-B985-3F6649DBDC66}" type="presOf" srcId="{D022DEBA-9948-4D2C-A9BD-75D6467C77B7}" destId="{8C53D24A-06D3-4EEA-AECE-B383EBA00A04}" srcOrd="1" destOrd="0" presId="urn:microsoft.com/office/officeart/2005/8/layout/orgChart1#9"/>
    <dgm:cxn modelId="{7820CD76-5491-4218-888B-EB3DC55229E0}" srcId="{67333D1C-970A-4328-959C-20E561884A3C}" destId="{A97D434A-D361-4638-AD64-F7A687929CFD}" srcOrd="3" destOrd="0" parTransId="{33294D7B-A647-40E1-8448-DF009ED33063}" sibTransId="{94002240-88DA-4CB3-AAAD-C4DDEFD1F69C}"/>
    <dgm:cxn modelId="{CF3E4A57-D4D6-4124-B4A0-8259D4C41BF0}" type="presOf" srcId="{8379BC08-2DD6-40D0-BF98-F761B7B86B80}" destId="{3C23157A-21B8-417B-8BCE-EFE699290456}" srcOrd="0" destOrd="0" presId="urn:microsoft.com/office/officeart/2005/8/layout/orgChart1#9"/>
    <dgm:cxn modelId="{E93E687A-20DF-497E-9AC2-72F8CE3D83F3}" type="presOf" srcId="{386733A6-9B36-4DF3-8560-E5891E9450CC}" destId="{A3F77182-09BF-4744-B2F1-4BBA3A12E847}" srcOrd="0" destOrd="0" presId="urn:microsoft.com/office/officeart/2005/8/layout/orgChart1#9"/>
    <dgm:cxn modelId="{AE55337B-70D1-4B5D-87AC-539E9C136AE2}" type="presOf" srcId="{84CBB580-D149-4FDD-9F3D-93832FC83EDC}" destId="{EBC83D7B-9A9E-4C6D-B537-4F7861FDA918}" srcOrd="0" destOrd="0" presId="urn:microsoft.com/office/officeart/2005/8/layout/orgChart1#9"/>
    <dgm:cxn modelId="{AC46647B-2C16-472A-B7D4-69D5BB183B59}" type="presOf" srcId="{BF59D862-B70D-4F0A-8854-0C67EBAF7E51}" destId="{FC62D4B7-5283-4A30-B147-1B835BBE0CE1}" srcOrd="1" destOrd="0" presId="urn:microsoft.com/office/officeart/2005/8/layout/orgChart1#9"/>
    <dgm:cxn modelId="{6507A280-0AAD-4873-AA72-8BA7B9095A34}" type="presOf" srcId="{C118BF05-186C-411F-94F0-1601E824D233}" destId="{1EC8C295-71FD-491E-92AD-3572BD05C3F9}" srcOrd="0" destOrd="0" presId="urn:microsoft.com/office/officeart/2005/8/layout/orgChart1#9"/>
    <dgm:cxn modelId="{1A28E980-3E12-4AD2-B433-13E5AC29D3CD}" srcId="{05F808D9-6407-4DC0-AA86-9123DC02FCB8}" destId="{67333D1C-970A-4328-959C-20E561884A3C}" srcOrd="0" destOrd="0" parTransId="{D346EEA2-3016-4FA6-B897-EA329EAB2BEE}" sibTransId="{7697A9F8-1EC1-469C-BEF3-0C0733347EF9}"/>
    <dgm:cxn modelId="{404A0191-4A87-4EB4-A4CA-E00BD313EE8C}" type="presOf" srcId="{6DF5C6AD-F643-4228-83C2-1A236D2F08F2}" destId="{7AE4013C-4FF3-4FD7-859A-3440AE1897BA}" srcOrd="0" destOrd="0" presId="urn:microsoft.com/office/officeart/2005/8/layout/orgChart1#9"/>
    <dgm:cxn modelId="{C68E7692-8410-4C86-833A-11CD2EDA3AE7}" type="presOf" srcId="{21B0C13D-C764-4E54-BB37-F9780F9CBF30}" destId="{95495C12-1447-418F-BD38-264367A86641}" srcOrd="0" destOrd="0" presId="urn:microsoft.com/office/officeart/2005/8/layout/orgChart1#9"/>
    <dgm:cxn modelId="{D6131B96-D72B-4AEC-998F-B5D0A3E108BF}" type="presOf" srcId="{7EB14B45-ACE6-45D4-8080-09C6EE0FBCF1}" destId="{1285F05E-2B02-43E2-AD6C-3837EFEF3502}" srcOrd="0" destOrd="0" presId="urn:microsoft.com/office/officeart/2005/8/layout/orgChart1#9"/>
    <dgm:cxn modelId="{CA352299-C4CB-40CA-B0C9-47193FEE6F09}" srcId="{67333D1C-970A-4328-959C-20E561884A3C}" destId="{36F18528-C9C1-4797-AF1D-879CA7E68E7A}" srcOrd="6" destOrd="0" parTransId="{4B80EF6E-EB48-4B03-9F82-3E16AD5EADDE}" sibTransId="{29799977-30E6-437C-A824-AD884D45E62F}"/>
    <dgm:cxn modelId="{4C79BD99-8785-4069-97F5-699A403A16F6}" type="presOf" srcId="{833A96C5-23FA-406E-80A2-705B32C95D54}" destId="{01CF6637-06C7-4E72-91C4-8C1CC9780A6E}" srcOrd="0" destOrd="0" presId="urn:microsoft.com/office/officeart/2005/8/layout/orgChart1#9"/>
    <dgm:cxn modelId="{C61ECA9A-37C9-4D5D-AE06-EDDDF50DD1C4}" type="presOf" srcId="{FD9AA4F1-C87D-46D0-B921-2A6B8C60CA47}" destId="{3A8B14CF-1E58-4F27-BD47-0B22B90A0A95}" srcOrd="0" destOrd="0" presId="urn:microsoft.com/office/officeart/2005/8/layout/orgChart1#9"/>
    <dgm:cxn modelId="{288A0B9B-C61C-4F30-B496-0D5FA2FC48C4}" srcId="{0CF9C4C7-337B-48AC-9F41-674533072C54}" destId="{EC051B7D-C5FD-40BA-AA0A-496022580511}" srcOrd="1" destOrd="0" parTransId="{48848EE3-D599-4A41-A65E-D159DE0D8316}" sibTransId="{8299B106-6A8B-4ADB-9EF4-3037EFAF93D9}"/>
    <dgm:cxn modelId="{C23E029D-7D47-4225-9C98-827D41D66880}" type="presOf" srcId="{F5ECA7B8-0AEB-4DB6-84D5-B4E5666EE9AB}" destId="{B90E5BDF-93AF-4444-92EC-7D7C8D2BEC44}" srcOrd="1" destOrd="0" presId="urn:microsoft.com/office/officeart/2005/8/layout/orgChart1#9"/>
    <dgm:cxn modelId="{736FF29D-80DA-4D46-BB5E-7FDEB741F9FB}" srcId="{A97D434A-D361-4638-AD64-F7A687929CFD}" destId="{E8F18182-7044-4E26-A69E-824327CFF73A}" srcOrd="3" destOrd="0" parTransId="{7EB14B45-ACE6-45D4-8080-09C6EE0FBCF1}" sibTransId="{8C9785DC-5F7D-40A5-B917-26D098A042E5}"/>
    <dgm:cxn modelId="{6485689E-9878-4876-97F7-B93DE015659F}" srcId="{F5ECA7B8-0AEB-4DB6-84D5-B4E5666EE9AB}" destId="{D16F0ADC-372F-4D97-A77C-0C0909722349}" srcOrd="0" destOrd="0" parTransId="{C5A4F9CC-42D7-46D8-A1DE-6C66323928CB}" sibTransId="{E2849FED-9E23-45DC-93EA-80809298B79B}"/>
    <dgm:cxn modelId="{D977A69E-EEFA-43E9-AB11-49D4A6FDB726}" type="presOf" srcId="{51F6FA5E-F5F6-4B54-94F7-A39E97A9A55F}" destId="{6723055A-E07D-4E27-B587-69A4356CC4B9}" srcOrd="0" destOrd="0" presId="urn:microsoft.com/office/officeart/2005/8/layout/orgChart1#9"/>
    <dgm:cxn modelId="{825CF69F-DE19-4498-8CD1-036605A40363}" type="presOf" srcId="{D43384F5-64D1-433D-8E11-B83EF1B96187}" destId="{62FD2386-55DF-41F6-84C4-F1147885E1E5}" srcOrd="0" destOrd="0" presId="urn:microsoft.com/office/officeart/2005/8/layout/orgChart1#9"/>
    <dgm:cxn modelId="{43DA75A1-44B4-4926-A4A2-E02A4E6010C7}" type="presOf" srcId="{7E5D4E41-EC64-4E00-817C-A7C5CE912991}" destId="{44C3D00A-497D-4204-8F0B-EC4B226409A1}" srcOrd="1" destOrd="0" presId="urn:microsoft.com/office/officeart/2005/8/layout/orgChart1#9"/>
    <dgm:cxn modelId="{9D9ECBA1-AAE4-4F40-9B14-B98E0F885BD9}" type="presOf" srcId="{E924F5E2-53D8-49AE-86FD-633D089891FB}" destId="{AB1F294E-4B4B-46D0-9922-43C9723EFD3D}" srcOrd="0" destOrd="0" presId="urn:microsoft.com/office/officeart/2005/8/layout/orgChart1#9"/>
    <dgm:cxn modelId="{C323E3A2-FD9C-49C9-95F0-4F34B41C414E}" type="presOf" srcId="{C5A4F9CC-42D7-46D8-A1DE-6C66323928CB}" destId="{59005B1F-8383-459D-B34D-8A217AF6BB2A}" srcOrd="0" destOrd="0" presId="urn:microsoft.com/office/officeart/2005/8/layout/orgChart1#9"/>
    <dgm:cxn modelId="{54E18BA3-7175-4375-8190-075FE8E186B3}" srcId="{67333D1C-970A-4328-959C-20E561884A3C}" destId="{E924F5E2-53D8-49AE-86FD-633D089891FB}" srcOrd="7" destOrd="0" parTransId="{FD0BDA44-1B06-417B-80FC-43C9DB5BBFB3}" sibTransId="{D1731E1F-8508-4792-9CDF-4868F3E6D5D8}"/>
    <dgm:cxn modelId="{8629B5A3-2076-4197-B242-E89D3C118706}" type="presOf" srcId="{21761163-9C2B-47DC-805D-1B2DCE429322}" destId="{C8903652-7DCB-430D-A426-B40B7544B462}" srcOrd="0" destOrd="0" presId="urn:microsoft.com/office/officeart/2005/8/layout/orgChart1#9"/>
    <dgm:cxn modelId="{9783B8A6-CE0A-4FDC-A7BE-3AB1533816AF}" type="presOf" srcId="{A8B36D9B-90EB-46D6-BEC9-B6DFC9E60F44}" destId="{C3F804A9-FE2F-41DB-85F4-A327E369C323}" srcOrd="1" destOrd="0" presId="urn:microsoft.com/office/officeart/2005/8/layout/orgChart1#9"/>
    <dgm:cxn modelId="{421768A9-D356-4111-B51A-0F20C6623DA4}" type="presOf" srcId="{A0673886-5CC7-415A-A98E-C260BAC73350}" destId="{40E5E80B-6062-45D9-8476-0A5325735BC5}" srcOrd="1" destOrd="0" presId="urn:microsoft.com/office/officeart/2005/8/layout/orgChart1#9"/>
    <dgm:cxn modelId="{08CF36AB-B8C9-45EC-B697-816EFF763971}" type="presOf" srcId="{5CD517B6-3E5F-4F78-95EF-A6782210A148}" destId="{6F3CDFD1-0F80-4E80-AC58-769B8F9FBC3F}" srcOrd="0" destOrd="0" presId="urn:microsoft.com/office/officeart/2005/8/layout/orgChart1#9"/>
    <dgm:cxn modelId="{864268AC-593E-4F21-ACFB-034FB5751862}" srcId="{D4BDA879-541C-46FC-A771-77A114D3F4F9}" destId="{5B9A6AD3-FD67-474B-97EF-49D42C84A781}" srcOrd="3" destOrd="0" parTransId="{2B1D7023-6664-4CA3-9367-9FED0826E243}" sibTransId="{F863B6D1-55A6-4191-825A-F29B1AD9B9B6}"/>
    <dgm:cxn modelId="{F612B2AC-CF68-454F-A25E-FA498E55EBD3}" type="presOf" srcId="{CA3734AE-F9A0-4483-8BCF-07277BC47A6E}" destId="{A64D7AA5-07F8-4743-B446-E4BFEC695B4A}" srcOrd="0" destOrd="0" presId="urn:microsoft.com/office/officeart/2005/8/layout/orgChart1#9"/>
    <dgm:cxn modelId="{6620E7B0-7142-46DB-9558-B14A799B90E9}" type="presOf" srcId="{45774033-B5D4-40CD-8B7A-D835743B4F7A}" destId="{5223131D-B335-4195-BF78-605882C20B48}" srcOrd="1" destOrd="0" presId="urn:microsoft.com/office/officeart/2005/8/layout/orgChart1#9"/>
    <dgm:cxn modelId="{228F4FB1-335E-4E1A-BE68-8375131B074A}" type="presOf" srcId="{4F8E1AF3-3474-4144-9ED6-73BAE460347F}" destId="{A987325D-0F9B-48A1-AD5E-7584AFF1822B}" srcOrd="1" destOrd="0" presId="urn:microsoft.com/office/officeart/2005/8/layout/orgChart1#9"/>
    <dgm:cxn modelId="{421260B2-684F-4FF3-9CA6-405C5834AD47}" type="presOf" srcId="{A8FD0107-417D-411E-8F48-7A701A9F8ED4}" destId="{DB739A3E-2429-4A44-A6E3-2DCC9ED33C04}" srcOrd="0" destOrd="0" presId="urn:microsoft.com/office/officeart/2005/8/layout/orgChart1#9"/>
    <dgm:cxn modelId="{42C867B2-684C-471B-B625-042DAA5520AC}" type="presOf" srcId="{4F8E1AF3-3474-4144-9ED6-73BAE460347F}" destId="{1A48BED7-089C-4587-A79C-6AC34811C2F5}" srcOrd="0" destOrd="0" presId="urn:microsoft.com/office/officeart/2005/8/layout/orgChart1#9"/>
    <dgm:cxn modelId="{A3CF88B3-1164-4679-9912-AA231CFEC87F}" type="presOf" srcId="{54B1AAF8-79E7-4E7E-A23C-6E9DD6688EA9}" destId="{E76727B9-4103-474A-9B42-37E0592550C8}" srcOrd="1" destOrd="0" presId="urn:microsoft.com/office/officeart/2005/8/layout/orgChart1#9"/>
    <dgm:cxn modelId="{6955C5B5-F088-425C-BA6E-EBB04843A831}" type="presOf" srcId="{5B8BC69D-0BA9-414F-8B04-624ACCFF8D06}" destId="{D70C2CDC-51A0-4A11-8A1A-78419277338C}" srcOrd="0" destOrd="0" presId="urn:microsoft.com/office/officeart/2005/8/layout/orgChart1#9"/>
    <dgm:cxn modelId="{BA70FCB5-88CB-4369-8151-A71773352930}" type="presOf" srcId="{EC051B7D-C5FD-40BA-AA0A-496022580511}" destId="{152BD3EC-F52F-4C7A-88A8-6D612D0B066E}" srcOrd="1" destOrd="0" presId="urn:microsoft.com/office/officeart/2005/8/layout/orgChart1#9"/>
    <dgm:cxn modelId="{F4F72AB8-66F2-40F9-84E7-E8EE8CBE88E1}" srcId="{D4BDA879-541C-46FC-A771-77A114D3F4F9}" destId="{4F8E1AF3-3474-4144-9ED6-73BAE460347F}" srcOrd="1" destOrd="0" parTransId="{7D541D86-4532-4589-92EC-1A96D13CEBC2}" sibTransId="{40BB2212-C093-4CF8-AF5C-153967F04869}"/>
    <dgm:cxn modelId="{422507B9-2A5E-4E29-8A62-C525DF53C0BB}" srcId="{67333D1C-970A-4328-959C-20E561884A3C}" destId="{21B0C13D-C764-4E54-BB37-F9780F9CBF30}" srcOrd="1" destOrd="0" parTransId="{13001945-8221-4947-93C8-2B0C6213BDF5}" sibTransId="{77BA0EC6-7441-46B1-A8E0-5A77977AE276}"/>
    <dgm:cxn modelId="{493769BC-CC5F-475E-8633-E79C3DE0CC3E}" srcId="{F5ECA7B8-0AEB-4DB6-84D5-B4E5666EE9AB}" destId="{84ED3FA2-A4E9-4AAD-BACA-620BCCDC6F27}" srcOrd="3" destOrd="0" parTransId="{9A466093-035A-45B2-9B51-4B9D41BB522A}" sibTransId="{261C073E-6915-47C5-885C-9C5DE1EC2916}"/>
    <dgm:cxn modelId="{3993D9C1-FD78-4446-BA58-FD21718B9CA3}" type="presOf" srcId="{F5ECA7B8-0AEB-4DB6-84D5-B4E5666EE9AB}" destId="{A61A5B77-5751-417B-9525-7455096997B2}" srcOrd="0" destOrd="0" presId="urn:microsoft.com/office/officeart/2005/8/layout/orgChart1#9"/>
    <dgm:cxn modelId="{0ABA32C3-3882-4919-8473-1D17F16BD11D}" type="presOf" srcId="{05F808D9-6407-4DC0-AA86-9123DC02FCB8}" destId="{1F6857EC-B54E-4E59-B211-04B3319965E2}" srcOrd="0" destOrd="0" presId="urn:microsoft.com/office/officeart/2005/8/layout/orgChart1#9"/>
    <dgm:cxn modelId="{97616AC4-ABCB-409C-934D-55EE014D5787}" type="presOf" srcId="{791C9F6C-49EA-4575-B8A7-97A657EDFEFF}" destId="{8BCA9DA9-B40F-4E35-AFAC-7E7EF6D22469}" srcOrd="1" destOrd="0" presId="urn:microsoft.com/office/officeart/2005/8/layout/orgChart1#9"/>
    <dgm:cxn modelId="{CD3D81C5-CD3B-4420-ACC5-86EF4684D257}" type="presOf" srcId="{51F6FA5E-F5F6-4B54-94F7-A39E97A9A55F}" destId="{85FC7822-EBA4-41EB-98FA-8168A62E2890}" srcOrd="1" destOrd="0" presId="urn:microsoft.com/office/officeart/2005/8/layout/orgChart1#9"/>
    <dgm:cxn modelId="{C77085C8-2232-46B6-A2CF-0714729E5701}" type="presOf" srcId="{B0D636AE-B743-474A-B5DD-E82D0BAB3989}" destId="{44B71CCE-700C-471E-B9D1-DA5558592441}" srcOrd="0" destOrd="0" presId="urn:microsoft.com/office/officeart/2005/8/layout/orgChart1#9"/>
    <dgm:cxn modelId="{AF60E0CB-B0E4-4B02-8818-F99B0761F959}" srcId="{A97D434A-D361-4638-AD64-F7A687929CFD}" destId="{4EF8987E-34D0-400C-AE63-7FCF561E1FDC}" srcOrd="0" destOrd="0" parTransId="{E0D426BE-31D2-4ED8-BDEE-D64F9F659E80}" sibTransId="{6DF6EC1A-E1AB-4DB2-BD92-5FB4EEC56074}"/>
    <dgm:cxn modelId="{E84EA4CC-8341-4C1B-865D-591E3DC0809E}" type="presOf" srcId="{45774033-B5D4-40CD-8B7A-D835743B4F7A}" destId="{202DEF2D-6461-4331-9F0A-827B3A1DDEBC}" srcOrd="0" destOrd="0" presId="urn:microsoft.com/office/officeart/2005/8/layout/orgChart1#9"/>
    <dgm:cxn modelId="{F46A2BCE-D76E-4EC2-A086-15943CA8C634}" type="presOf" srcId="{D43384F5-64D1-433D-8E11-B83EF1B96187}" destId="{3BDF6DE8-2E01-4106-BE67-8153B718EBF3}" srcOrd="1" destOrd="0" presId="urn:microsoft.com/office/officeart/2005/8/layout/orgChart1#9"/>
    <dgm:cxn modelId="{D9AC1FD0-C502-4D06-9D2C-C0E7CB95A77B}" type="presOf" srcId="{D022DEBA-9948-4D2C-A9BD-75D6467C77B7}" destId="{AEEB2DAF-DA96-4A19-8214-48AE44E2CD04}" srcOrd="0" destOrd="0" presId="urn:microsoft.com/office/officeart/2005/8/layout/orgChart1#9"/>
    <dgm:cxn modelId="{A69C4AD0-68E0-46CC-952B-4EF09CD83489}" type="presOf" srcId="{A4E3DF5D-9C6A-4733-91A9-27DB9E647E56}" destId="{4074046E-3328-4709-B1F8-639581A95A2E}" srcOrd="0" destOrd="0" presId="urn:microsoft.com/office/officeart/2005/8/layout/orgChart1#9"/>
    <dgm:cxn modelId="{314AF0D1-C80B-467F-9C24-A2DE7BC20117}" type="presOf" srcId="{36F18528-C9C1-4797-AF1D-879CA7E68E7A}" destId="{E7E2C5B0-BEC8-497B-AF8F-FAEA815EB711}" srcOrd="1" destOrd="0" presId="urn:microsoft.com/office/officeart/2005/8/layout/orgChart1#9"/>
    <dgm:cxn modelId="{5CD142D5-FAC9-401B-86A5-E06D05E08B4B}" type="presOf" srcId="{8A33A5C5-5C8B-40B6-8385-4BB2798E6343}" destId="{CD4FF9DB-4A9E-4118-AC0A-90C1B6D03D5F}" srcOrd="0" destOrd="0" presId="urn:microsoft.com/office/officeart/2005/8/layout/orgChart1#9"/>
    <dgm:cxn modelId="{B2CCF2D5-63D7-42E4-9668-997E90FB05C4}" type="presOf" srcId="{D7666338-B473-4E8A-BE6B-657FACEAF739}" destId="{9CA708CD-5B22-4A06-B2FF-B525B919DB13}" srcOrd="0" destOrd="0" presId="urn:microsoft.com/office/officeart/2005/8/layout/orgChart1#9"/>
    <dgm:cxn modelId="{F23224D7-9012-463D-A126-208297EBC512}" type="presOf" srcId="{0CF9C4C7-337B-48AC-9F41-674533072C54}" destId="{39CE872D-A0E2-44C1-8DB7-6D7CFDA1EC03}" srcOrd="1" destOrd="0" presId="urn:microsoft.com/office/officeart/2005/8/layout/orgChart1#9"/>
    <dgm:cxn modelId="{9497E0D7-883D-4A34-A7FC-E4A06ED43E7B}" type="presOf" srcId="{CA0D764C-8B81-4887-8BCD-BE4512781D34}" destId="{DE5A1BCF-DE2F-4BEC-B357-94C6463B3DF4}" srcOrd="0" destOrd="0" presId="urn:microsoft.com/office/officeart/2005/8/layout/orgChart1#9"/>
    <dgm:cxn modelId="{7899BBD8-540A-4566-96E5-6B96FCE12440}" srcId="{67333D1C-970A-4328-959C-20E561884A3C}" destId="{F5ECA7B8-0AEB-4DB6-84D5-B4E5666EE9AB}" srcOrd="4" destOrd="0" parTransId="{5F3B5465-ABA8-433D-AD69-7C0AC50D1787}" sibTransId="{CB934A84-2C6F-4FE6-8F8D-EB91A4494723}"/>
    <dgm:cxn modelId="{F66201D9-3A8A-4468-B7E3-E2FD92A48037}" srcId="{D4BDA879-541C-46FC-A771-77A114D3F4F9}" destId="{7E5D4E41-EC64-4E00-817C-A7C5CE912991}" srcOrd="0" destOrd="0" parTransId="{22F73D7A-8ACB-44E3-B06B-1F733812BA6A}" sibTransId="{1DF6D84E-91E2-4B18-AB98-AF4187DDC21E}"/>
    <dgm:cxn modelId="{D5C90BDB-E73E-4F5A-B653-F629EC6014D5}" type="presOf" srcId="{54B1AAF8-79E7-4E7E-A23C-6E9DD6688EA9}" destId="{B48BC371-9E80-40B8-B6B9-186191F98189}" srcOrd="0" destOrd="0" presId="urn:microsoft.com/office/officeart/2005/8/layout/orgChart1#9"/>
    <dgm:cxn modelId="{2C9850DB-DCDE-44CF-BE21-7DF2D4B983AA}" type="presOf" srcId="{A06B9425-CAA3-426C-A854-4CE5B43D6081}" destId="{1AD0DC40-606E-44DA-B040-31C03B6402BB}" srcOrd="0" destOrd="0" presId="urn:microsoft.com/office/officeart/2005/8/layout/orgChart1#9"/>
    <dgm:cxn modelId="{7100B4DB-ED94-4F5E-90C3-8CF99201D4EE}" type="presOf" srcId="{0CF9C4C7-337B-48AC-9F41-674533072C54}" destId="{E89C89A0-4725-41DE-A5D6-4A6C353D8F16}" srcOrd="0" destOrd="0" presId="urn:microsoft.com/office/officeart/2005/8/layout/orgChart1#9"/>
    <dgm:cxn modelId="{271F09DD-9452-479A-972E-FEB03DC804EA}" type="presOf" srcId="{4EF8987E-34D0-400C-AE63-7FCF561E1FDC}" destId="{EDB4CA83-4FBF-4381-80DA-271F2DE568CE}" srcOrd="0" destOrd="0" presId="urn:microsoft.com/office/officeart/2005/8/layout/orgChart1#9"/>
    <dgm:cxn modelId="{62B40FE1-1C61-459B-A4A9-7F4723EFB7B4}" type="presOf" srcId="{C5B362A1-0A4A-4955-8436-A5644DD00128}" destId="{CBFABC11-8E0F-4E4C-873B-2FA0DE04983C}" srcOrd="0" destOrd="0" presId="urn:microsoft.com/office/officeart/2005/8/layout/orgChart1#9"/>
    <dgm:cxn modelId="{652116E2-6837-45E9-BD41-05B0014B08F2}" type="presOf" srcId="{D090E1E0-A687-4A82-A129-3DF7B4CB6E50}" destId="{7727153A-FF80-488A-9D79-DAA67BC6D723}" srcOrd="0" destOrd="0" presId="urn:microsoft.com/office/officeart/2005/8/layout/orgChart1#9"/>
    <dgm:cxn modelId="{D47299E3-1EE2-4153-B26B-7D4CC044AE59}" type="presOf" srcId="{67333D1C-970A-4328-959C-20E561884A3C}" destId="{066A7A42-99A5-41AF-B864-4E29DC194AC3}" srcOrd="1" destOrd="0" presId="urn:microsoft.com/office/officeart/2005/8/layout/orgChart1#9"/>
    <dgm:cxn modelId="{6BED3AE4-5344-4DFF-A349-690AB7BA745D}" type="presOf" srcId="{5F3B5465-ABA8-433D-AD69-7C0AC50D1787}" destId="{8ED3DF83-6F1E-4C3A-BF89-B2B002CEBA9B}" srcOrd="0" destOrd="0" presId="urn:microsoft.com/office/officeart/2005/8/layout/orgChart1#9"/>
    <dgm:cxn modelId="{05F3DFE4-BF94-4341-AB13-9B63CBC9C748}" srcId="{E924F5E2-53D8-49AE-86FD-633D089891FB}" destId="{0A6F7CA4-6C70-4184-B771-A19EE020B63C}" srcOrd="0" destOrd="0" parTransId="{D090E1E0-A687-4A82-A129-3DF7B4CB6E50}" sibTransId="{8C6337A2-9A23-4902-B3EE-9DA2622383F3}"/>
    <dgm:cxn modelId="{DC62CCEB-B1D7-42AD-98FF-D60ED6C7A181}" type="presOf" srcId="{A00766D2-53FA-4D26-ACAC-78FAAD04AD7E}" destId="{E70F9689-CBC6-4FB7-9848-C2BF63A018CE}" srcOrd="1" destOrd="0" presId="urn:microsoft.com/office/officeart/2005/8/layout/orgChart1#9"/>
    <dgm:cxn modelId="{2CDA44EC-F68E-4744-8135-D60B02EFCF81}" srcId="{CA0D764C-8B81-4887-8BCD-BE4512781D34}" destId="{A8FD0107-417D-411E-8F48-7A701A9F8ED4}" srcOrd="0" destOrd="0" parTransId="{7FC0A44B-DA80-429F-B003-370EA9A66913}" sibTransId="{AEE93BC7-7128-446B-98D8-423D3285AE47}"/>
    <dgm:cxn modelId="{C780F1EE-DF1E-432F-A798-F238BE7AD995}" type="presOf" srcId="{D16F0ADC-372F-4D97-A77C-0C0909722349}" destId="{E4A7965E-FA57-492A-8133-D57DC1255927}" srcOrd="0" destOrd="0" presId="urn:microsoft.com/office/officeart/2005/8/layout/orgChart1#9"/>
    <dgm:cxn modelId="{CB251CF2-BFF5-4290-B7FB-46B19F9D188C}" srcId="{B27497FA-CE22-43B3-8C17-A85310C8C899}" destId="{C5B362A1-0A4A-4955-8436-A5644DD00128}" srcOrd="0" destOrd="0" parTransId="{C6F843E8-E62F-48A0-8B24-6E63E1AF3FF0}" sibTransId="{FB05B822-7733-471A-AE8B-4C8669D0BABF}"/>
    <dgm:cxn modelId="{F6F7E7F2-1F13-41E5-A071-ECFAACBA7043}" type="presOf" srcId="{A8B36D9B-90EB-46D6-BEC9-B6DFC9E60F44}" destId="{BA7C0D3F-390C-4B71-BD53-56BAD0BEA99D}" srcOrd="0" destOrd="0" presId="urn:microsoft.com/office/officeart/2005/8/layout/orgChart1#9"/>
    <dgm:cxn modelId="{67AD0FF4-A632-4085-B432-9263E5E38FF4}" type="presOf" srcId="{4EF8987E-34D0-400C-AE63-7FCF561E1FDC}" destId="{96767D62-C71C-4AD3-80DD-216B5F52CA8B}" srcOrd="1" destOrd="0" presId="urn:microsoft.com/office/officeart/2005/8/layout/orgChart1#9"/>
    <dgm:cxn modelId="{70ED1BF4-E641-415C-97D0-2D3F45CC8690}" type="presOf" srcId="{84ED3FA2-A4E9-4AAD-BACA-620BCCDC6F27}" destId="{FFB2E7B6-01B8-485A-A403-6F6B2B6B9251}" srcOrd="1" destOrd="0" presId="urn:microsoft.com/office/officeart/2005/8/layout/orgChart1#9"/>
    <dgm:cxn modelId="{4FC65FF9-32BA-4858-A127-81BAFA954F77}" srcId="{CA0D764C-8B81-4887-8BCD-BE4512781D34}" destId="{B0D636AE-B743-474A-B5DD-E82D0BAB3989}" srcOrd="2" destOrd="0" parTransId="{F9FAA5EC-D00B-495A-89AE-1A24EF3A3AC0}" sibTransId="{6FD30F74-1855-447F-BA83-90A246008786}"/>
    <dgm:cxn modelId="{52C2B4FA-17B6-469E-99B3-B45004940D9C}" type="presOf" srcId="{7FC0A44B-DA80-429F-B003-370EA9A66913}" destId="{CAEEC263-2765-423D-8CD9-7DFC7B9A4F42}" srcOrd="0" destOrd="0" presId="urn:microsoft.com/office/officeart/2005/8/layout/orgChart1#9"/>
    <dgm:cxn modelId="{002813FB-1714-4CB9-9A93-7ACD9B09DEE4}" type="presOf" srcId="{5B9A6AD3-FD67-474B-97EF-49D42C84A781}" destId="{9C14ADC8-22C0-4001-9D1D-7585B6D359C7}" srcOrd="1" destOrd="0" presId="urn:microsoft.com/office/officeart/2005/8/layout/orgChart1#9"/>
    <dgm:cxn modelId="{192649FC-C56E-4E88-884E-6383E1F41045}" srcId="{67333D1C-970A-4328-959C-20E561884A3C}" destId="{D4BDA879-541C-46FC-A771-77A114D3F4F9}" srcOrd="0" destOrd="0" parTransId="{76B19701-F65D-4850-B198-99AB99EE03BA}" sibTransId="{986E7977-3864-48B7-B5C7-5AA86AD206AB}"/>
    <dgm:cxn modelId="{321251FD-F423-47C7-9EAF-2DAA69E8B198}" srcId="{0CF9C4C7-337B-48AC-9F41-674533072C54}" destId="{5B8BC69D-0BA9-414F-8B04-624ACCFF8D06}" srcOrd="2" destOrd="0" parTransId="{FD9AA4F1-C87D-46D0-B921-2A6B8C60CA47}" sibTransId="{84C864BC-9497-4078-B8CF-1E6CE15DE727}"/>
    <dgm:cxn modelId="{DC078609-5A26-484B-BA5E-7C9BDB59C89D}" type="presParOf" srcId="{1F6857EC-B54E-4E59-B211-04B3319965E2}" destId="{7F671636-C859-4609-A9E6-80CAB5B27D6F}" srcOrd="0" destOrd="0" presId="urn:microsoft.com/office/officeart/2005/8/layout/orgChart1#9"/>
    <dgm:cxn modelId="{619EEBF6-B68B-41E0-8C16-8CC72BAF96D6}" type="presParOf" srcId="{7F671636-C859-4609-A9E6-80CAB5B27D6F}" destId="{0DBC9486-CFAD-49E3-B264-4C725FD50485}" srcOrd="0" destOrd="0" presId="urn:microsoft.com/office/officeart/2005/8/layout/orgChart1#9"/>
    <dgm:cxn modelId="{735CD387-E6A2-4D70-9317-E7D857879603}" type="presParOf" srcId="{0DBC9486-CFAD-49E3-B264-4C725FD50485}" destId="{B49ECE71-A630-4377-8953-6C1E2910C55B}" srcOrd="0" destOrd="0" presId="urn:microsoft.com/office/officeart/2005/8/layout/orgChart1#9"/>
    <dgm:cxn modelId="{E82AF021-F3BA-4B8A-9980-F4266892AF7B}" type="presParOf" srcId="{0DBC9486-CFAD-49E3-B264-4C725FD50485}" destId="{066A7A42-99A5-41AF-B864-4E29DC194AC3}" srcOrd="1" destOrd="0" presId="urn:microsoft.com/office/officeart/2005/8/layout/orgChart1#9"/>
    <dgm:cxn modelId="{FC27D290-61F0-457C-A955-87D1C077C04E}" type="presParOf" srcId="{7F671636-C859-4609-A9E6-80CAB5B27D6F}" destId="{19D79E6B-E08F-484D-8411-28A93E41C31A}" srcOrd="1" destOrd="0" presId="urn:microsoft.com/office/officeart/2005/8/layout/orgChart1#9"/>
    <dgm:cxn modelId="{33E87949-33F1-4492-A592-69FBC2614CA1}" type="presParOf" srcId="{19D79E6B-E08F-484D-8411-28A93E41C31A}" destId="{E1A0F474-6C89-4A66-B3A1-BB15C129A196}" srcOrd="0" destOrd="0" presId="urn:microsoft.com/office/officeart/2005/8/layout/orgChart1#9"/>
    <dgm:cxn modelId="{B531E9B6-CF7D-40DA-AEA0-4169BA54F7ED}" type="presParOf" srcId="{19D79E6B-E08F-484D-8411-28A93E41C31A}" destId="{C6C90740-4BAA-46FE-85D8-B25481B4916F}" srcOrd="1" destOrd="0" presId="urn:microsoft.com/office/officeart/2005/8/layout/orgChart1#9"/>
    <dgm:cxn modelId="{10F4B468-DD6D-417C-80C6-883A7A0A12BA}" type="presParOf" srcId="{C6C90740-4BAA-46FE-85D8-B25481B4916F}" destId="{CCEDB928-23E6-409A-B7FB-96BC963FF971}" srcOrd="0" destOrd="0" presId="urn:microsoft.com/office/officeart/2005/8/layout/orgChart1#9"/>
    <dgm:cxn modelId="{28B341D4-FC5C-44BD-94E4-267A50FDCFC8}" type="presParOf" srcId="{CCEDB928-23E6-409A-B7FB-96BC963FF971}" destId="{DA2E65C3-5FB8-492B-8D80-1FC3D43CC163}" srcOrd="0" destOrd="0" presId="urn:microsoft.com/office/officeart/2005/8/layout/orgChart1#9"/>
    <dgm:cxn modelId="{113729BA-894B-4EAF-A5E6-BECF4BAA8506}" type="presParOf" srcId="{CCEDB928-23E6-409A-B7FB-96BC963FF971}" destId="{5BB97AB6-713D-4886-A197-013CC529E412}" srcOrd="1" destOrd="0" presId="urn:microsoft.com/office/officeart/2005/8/layout/orgChart1#9"/>
    <dgm:cxn modelId="{04E19DE8-87E4-4D54-A298-072329AA70DD}" type="presParOf" srcId="{C6C90740-4BAA-46FE-85D8-B25481B4916F}" destId="{899C9F9C-8686-4795-83B2-FC7180A345AF}" srcOrd="1" destOrd="0" presId="urn:microsoft.com/office/officeart/2005/8/layout/orgChart1#9"/>
    <dgm:cxn modelId="{0A656B62-753F-46CD-BC33-98FD6AEB26DD}" type="presParOf" srcId="{899C9F9C-8686-4795-83B2-FC7180A345AF}" destId="{C5B43839-3580-443A-B5AF-CC3EC641974C}" srcOrd="0" destOrd="0" presId="urn:microsoft.com/office/officeart/2005/8/layout/orgChart1#9"/>
    <dgm:cxn modelId="{787B27A5-7D3B-4794-9A49-E30C7EB4093A}" type="presParOf" srcId="{899C9F9C-8686-4795-83B2-FC7180A345AF}" destId="{58E0512D-D59C-477A-8AC3-6A96688AAD1E}" srcOrd="1" destOrd="0" presId="urn:microsoft.com/office/officeart/2005/8/layout/orgChart1#9"/>
    <dgm:cxn modelId="{786692C2-2C73-4188-942D-E9216C9DC3C6}" type="presParOf" srcId="{58E0512D-D59C-477A-8AC3-6A96688AAD1E}" destId="{AA1C3C76-A5FD-41BF-A425-00FE7E0838B9}" srcOrd="0" destOrd="0" presId="urn:microsoft.com/office/officeart/2005/8/layout/orgChart1#9"/>
    <dgm:cxn modelId="{EA9C5FA4-0809-431B-9E44-A944B3A89FA3}" type="presParOf" srcId="{AA1C3C76-A5FD-41BF-A425-00FE7E0838B9}" destId="{8DCEF455-9AED-4F3A-83B7-E427D4D34DA4}" srcOrd="0" destOrd="0" presId="urn:microsoft.com/office/officeart/2005/8/layout/orgChart1#9"/>
    <dgm:cxn modelId="{17FB9CBB-876F-47E4-9F65-B63B5749442F}" type="presParOf" srcId="{AA1C3C76-A5FD-41BF-A425-00FE7E0838B9}" destId="{44C3D00A-497D-4204-8F0B-EC4B226409A1}" srcOrd="1" destOrd="0" presId="urn:microsoft.com/office/officeart/2005/8/layout/orgChart1#9"/>
    <dgm:cxn modelId="{24EE936E-B1FE-4E0B-B2EF-89AF240036BE}" type="presParOf" srcId="{58E0512D-D59C-477A-8AC3-6A96688AAD1E}" destId="{9D57EEC0-F7D3-4565-B1AF-2DFA7CB1EB3D}" srcOrd="1" destOrd="0" presId="urn:microsoft.com/office/officeart/2005/8/layout/orgChart1#9"/>
    <dgm:cxn modelId="{CEEA2579-B4E9-4295-A301-A42CA55D204A}" type="presParOf" srcId="{58E0512D-D59C-477A-8AC3-6A96688AAD1E}" destId="{B264186B-58E8-4F07-861D-5A30170406A3}" srcOrd="2" destOrd="0" presId="urn:microsoft.com/office/officeart/2005/8/layout/orgChart1#9"/>
    <dgm:cxn modelId="{FE0ADB8B-9C3C-4341-AD14-3863152A27D6}" type="presParOf" srcId="{899C9F9C-8686-4795-83B2-FC7180A345AF}" destId="{1EA5F15B-A01B-4807-888D-0F360D97021C}" srcOrd="2" destOrd="0" presId="urn:microsoft.com/office/officeart/2005/8/layout/orgChart1#9"/>
    <dgm:cxn modelId="{5DDBA86E-2E73-4522-AB01-BBCEE6053DDE}" type="presParOf" srcId="{899C9F9C-8686-4795-83B2-FC7180A345AF}" destId="{474B883B-AE64-4125-8C78-506BCD67AE8B}" srcOrd="3" destOrd="0" presId="urn:microsoft.com/office/officeart/2005/8/layout/orgChart1#9"/>
    <dgm:cxn modelId="{F5EAA68A-50CF-4984-B228-0D638CEF8CA9}" type="presParOf" srcId="{474B883B-AE64-4125-8C78-506BCD67AE8B}" destId="{1B1528A3-23A7-41FF-BB45-C07589AEA055}" srcOrd="0" destOrd="0" presId="urn:microsoft.com/office/officeart/2005/8/layout/orgChart1#9"/>
    <dgm:cxn modelId="{C176898D-BC61-4EA0-9595-35440DA28A47}" type="presParOf" srcId="{1B1528A3-23A7-41FF-BB45-C07589AEA055}" destId="{1A48BED7-089C-4587-A79C-6AC34811C2F5}" srcOrd="0" destOrd="0" presId="urn:microsoft.com/office/officeart/2005/8/layout/orgChart1#9"/>
    <dgm:cxn modelId="{AF5CC67D-321F-46BB-B965-9D1023805C2E}" type="presParOf" srcId="{1B1528A3-23A7-41FF-BB45-C07589AEA055}" destId="{A987325D-0F9B-48A1-AD5E-7584AFF1822B}" srcOrd="1" destOrd="0" presId="urn:microsoft.com/office/officeart/2005/8/layout/orgChart1#9"/>
    <dgm:cxn modelId="{75D32066-E26B-469C-BA5B-5701A398A31B}" type="presParOf" srcId="{474B883B-AE64-4125-8C78-506BCD67AE8B}" destId="{01933C3C-C672-4B0B-AB27-3E31D8F9DB73}" srcOrd="1" destOrd="0" presId="urn:microsoft.com/office/officeart/2005/8/layout/orgChart1#9"/>
    <dgm:cxn modelId="{5CDD232E-4561-4A1F-B3BA-0BE8A50E688B}" type="presParOf" srcId="{474B883B-AE64-4125-8C78-506BCD67AE8B}" destId="{DBEF32BA-629B-491A-AF96-9AF1753CC2A5}" srcOrd="2" destOrd="0" presId="urn:microsoft.com/office/officeart/2005/8/layout/orgChart1#9"/>
    <dgm:cxn modelId="{F042470E-7202-4828-837B-436C7FCB4744}" type="presParOf" srcId="{899C9F9C-8686-4795-83B2-FC7180A345AF}" destId="{36A35113-2E2B-4E42-913A-D464072F3B00}" srcOrd="4" destOrd="0" presId="urn:microsoft.com/office/officeart/2005/8/layout/orgChart1#9"/>
    <dgm:cxn modelId="{A3FA2EE2-01F1-4414-A327-125A42FF3CA0}" type="presParOf" srcId="{899C9F9C-8686-4795-83B2-FC7180A345AF}" destId="{29943B96-B40A-4C1D-A56D-90CD5B6C074F}" srcOrd="5" destOrd="0" presId="urn:microsoft.com/office/officeart/2005/8/layout/orgChart1#9"/>
    <dgm:cxn modelId="{A0E42BC3-686C-4C3B-A3E8-AD5A2725934F}" type="presParOf" srcId="{29943B96-B40A-4C1D-A56D-90CD5B6C074F}" destId="{AF7DDBEA-692B-4D66-A207-1554002425AC}" srcOrd="0" destOrd="0" presId="urn:microsoft.com/office/officeart/2005/8/layout/orgChart1#9"/>
    <dgm:cxn modelId="{20F9D4D6-6956-4AFF-A281-74399D017521}" type="presParOf" srcId="{AF7DDBEA-692B-4D66-A207-1554002425AC}" destId="{806B0F51-1F0A-47B9-88A3-CFFFB571469A}" srcOrd="0" destOrd="0" presId="urn:microsoft.com/office/officeart/2005/8/layout/orgChart1#9"/>
    <dgm:cxn modelId="{1034FF1D-5E85-4D2B-B17B-299B3BA75C04}" type="presParOf" srcId="{AF7DDBEA-692B-4D66-A207-1554002425AC}" destId="{0EE2A388-D964-4C24-BA0B-7A81B7FC7721}" srcOrd="1" destOrd="0" presId="urn:microsoft.com/office/officeart/2005/8/layout/orgChart1#9"/>
    <dgm:cxn modelId="{2E8B87FB-B4CE-4729-B4FD-8317E3CC8B79}" type="presParOf" srcId="{29943B96-B40A-4C1D-A56D-90CD5B6C074F}" destId="{E4155EBF-8FA9-488B-A7CC-E31DB0940CED}" srcOrd="1" destOrd="0" presId="urn:microsoft.com/office/officeart/2005/8/layout/orgChart1#9"/>
    <dgm:cxn modelId="{F0154DCC-62A8-4B7D-8F97-9840CC3D6D1D}" type="presParOf" srcId="{29943B96-B40A-4C1D-A56D-90CD5B6C074F}" destId="{D1A00A68-001A-428D-B9C7-74BEDF9ABC61}" srcOrd="2" destOrd="0" presId="urn:microsoft.com/office/officeart/2005/8/layout/orgChart1#9"/>
    <dgm:cxn modelId="{8F373FDB-262D-43FC-A518-5B7402B23EE2}" type="presParOf" srcId="{899C9F9C-8686-4795-83B2-FC7180A345AF}" destId="{85D4E47E-7DDC-4EED-9666-47E65F7CDD5B}" srcOrd="6" destOrd="0" presId="urn:microsoft.com/office/officeart/2005/8/layout/orgChart1#9"/>
    <dgm:cxn modelId="{5B1C7361-A032-4077-AE31-D7B08C69E698}" type="presParOf" srcId="{899C9F9C-8686-4795-83B2-FC7180A345AF}" destId="{85C07857-998F-489D-9AC1-5B287273187B}" srcOrd="7" destOrd="0" presId="urn:microsoft.com/office/officeart/2005/8/layout/orgChart1#9"/>
    <dgm:cxn modelId="{9AEBC134-5357-4E28-B44B-B01A741CD039}" type="presParOf" srcId="{85C07857-998F-489D-9AC1-5B287273187B}" destId="{6758BEA1-9E13-4FB4-AE95-22061A21D681}" srcOrd="0" destOrd="0" presId="urn:microsoft.com/office/officeart/2005/8/layout/orgChart1#9"/>
    <dgm:cxn modelId="{5F355D66-4163-4272-8C49-6D0F278481E6}" type="presParOf" srcId="{6758BEA1-9E13-4FB4-AE95-22061A21D681}" destId="{4EC78275-7F0B-492F-8C3B-6C0F4D1DA55D}" srcOrd="0" destOrd="0" presId="urn:microsoft.com/office/officeart/2005/8/layout/orgChart1#9"/>
    <dgm:cxn modelId="{C3EA7704-35BA-444F-B4B9-7FC9D9D77966}" type="presParOf" srcId="{6758BEA1-9E13-4FB4-AE95-22061A21D681}" destId="{9C14ADC8-22C0-4001-9D1D-7585B6D359C7}" srcOrd="1" destOrd="0" presId="urn:microsoft.com/office/officeart/2005/8/layout/orgChart1#9"/>
    <dgm:cxn modelId="{A9549C76-A7B8-49EC-8C80-D291D88FB8CA}" type="presParOf" srcId="{85C07857-998F-489D-9AC1-5B287273187B}" destId="{A9280E9A-4423-4F4B-B66D-A8F765F7177A}" srcOrd="1" destOrd="0" presId="urn:microsoft.com/office/officeart/2005/8/layout/orgChart1#9"/>
    <dgm:cxn modelId="{D5C444D3-D7C4-4B83-8106-3BAC06266362}" type="presParOf" srcId="{85C07857-998F-489D-9AC1-5B287273187B}" destId="{F30138DB-C845-4DEF-A5E3-E998B14F1FCB}" srcOrd="2" destOrd="0" presId="urn:microsoft.com/office/officeart/2005/8/layout/orgChart1#9"/>
    <dgm:cxn modelId="{C639DB69-3483-453D-B11C-60225D396998}" type="presParOf" srcId="{C6C90740-4BAA-46FE-85D8-B25481B4916F}" destId="{FE6C2E79-3858-4813-A181-1ABD24E039F9}" srcOrd="2" destOrd="0" presId="urn:microsoft.com/office/officeart/2005/8/layout/orgChart1#9"/>
    <dgm:cxn modelId="{4403BA37-6C7D-4A4A-B683-914B5DAF8D0E}" type="presParOf" srcId="{19D79E6B-E08F-484D-8411-28A93E41C31A}" destId="{1DB8B41C-0C46-454D-A6A9-2A93E3CD89CD}" srcOrd="2" destOrd="0" presId="urn:microsoft.com/office/officeart/2005/8/layout/orgChart1#9"/>
    <dgm:cxn modelId="{ECFD4042-A686-4FB3-8FE8-99E1C55F57ED}" type="presParOf" srcId="{19D79E6B-E08F-484D-8411-28A93E41C31A}" destId="{C43A62C0-46B7-4702-B6CE-AC04C8D39466}" srcOrd="3" destOrd="0" presId="urn:microsoft.com/office/officeart/2005/8/layout/orgChart1#9"/>
    <dgm:cxn modelId="{18D11D31-F0A5-4A6C-882E-DBBCAD431EE9}" type="presParOf" srcId="{C43A62C0-46B7-4702-B6CE-AC04C8D39466}" destId="{2FE96F92-689B-413B-8453-9DDFED17B7E7}" srcOrd="0" destOrd="0" presId="urn:microsoft.com/office/officeart/2005/8/layout/orgChart1#9"/>
    <dgm:cxn modelId="{96A683A9-C591-472B-82BB-6CE7F0C0504E}" type="presParOf" srcId="{2FE96F92-689B-413B-8453-9DDFED17B7E7}" destId="{95495C12-1447-418F-BD38-264367A86641}" srcOrd="0" destOrd="0" presId="urn:microsoft.com/office/officeart/2005/8/layout/orgChart1#9"/>
    <dgm:cxn modelId="{F89A2F0B-3271-4C9F-A976-05302B10E39D}" type="presParOf" srcId="{2FE96F92-689B-413B-8453-9DDFED17B7E7}" destId="{A9C76BBA-A7C7-4E3B-BA43-0773C021D51C}" srcOrd="1" destOrd="0" presId="urn:microsoft.com/office/officeart/2005/8/layout/orgChart1#9"/>
    <dgm:cxn modelId="{414104C5-5881-4A02-AB27-1598390C194A}" type="presParOf" srcId="{C43A62C0-46B7-4702-B6CE-AC04C8D39466}" destId="{D8945695-5BD3-4125-9490-D7F32F2C94DF}" srcOrd="1" destOrd="0" presId="urn:microsoft.com/office/officeart/2005/8/layout/orgChart1#9"/>
    <dgm:cxn modelId="{78900239-A94F-4E7D-AE21-CC01F668B7B8}" type="presParOf" srcId="{D8945695-5BD3-4125-9490-D7F32F2C94DF}" destId="{4074046E-3328-4709-B1F8-639581A95A2E}" srcOrd="0" destOrd="0" presId="urn:microsoft.com/office/officeart/2005/8/layout/orgChart1#9"/>
    <dgm:cxn modelId="{7A57FA86-4C54-4486-8156-8424AA0D7A54}" type="presParOf" srcId="{D8945695-5BD3-4125-9490-D7F32F2C94DF}" destId="{E837FC74-0B5D-418A-809A-4885856287EA}" srcOrd="1" destOrd="0" presId="urn:microsoft.com/office/officeart/2005/8/layout/orgChart1#9"/>
    <dgm:cxn modelId="{11E19E62-B90E-4B37-B76A-1F5ED92487AF}" type="presParOf" srcId="{E837FC74-0B5D-418A-809A-4885856287EA}" destId="{43B5D08C-82A4-41BB-A6B4-04A506ECCCEF}" srcOrd="0" destOrd="0" presId="urn:microsoft.com/office/officeart/2005/8/layout/orgChart1#9"/>
    <dgm:cxn modelId="{EA41A3DA-5596-4866-9B72-40AFC2DFBC47}" type="presParOf" srcId="{43B5D08C-82A4-41BB-A6B4-04A506ECCCEF}" destId="{7118DC3B-0C75-48B2-A9F6-BCF4C1E396FA}" srcOrd="0" destOrd="0" presId="urn:microsoft.com/office/officeart/2005/8/layout/orgChart1#9"/>
    <dgm:cxn modelId="{B8668B80-745B-49B0-AA51-C701FC6D9AC1}" type="presParOf" srcId="{43B5D08C-82A4-41BB-A6B4-04A506ECCCEF}" destId="{40E5E80B-6062-45D9-8476-0A5325735BC5}" srcOrd="1" destOrd="0" presId="urn:microsoft.com/office/officeart/2005/8/layout/orgChart1#9"/>
    <dgm:cxn modelId="{03F447CB-66AC-4C8D-A540-624F9EAF46EE}" type="presParOf" srcId="{E837FC74-0B5D-418A-809A-4885856287EA}" destId="{F99FE3CD-AD03-4B18-A4CD-825FFFCBB200}" srcOrd="1" destOrd="0" presId="urn:microsoft.com/office/officeart/2005/8/layout/orgChart1#9"/>
    <dgm:cxn modelId="{2A90CAF6-CE6B-451A-844B-2FB16480F3F0}" type="presParOf" srcId="{E837FC74-0B5D-418A-809A-4885856287EA}" destId="{48303749-159F-4B0A-9C4C-D9AAFB890F3B}" srcOrd="2" destOrd="0" presId="urn:microsoft.com/office/officeart/2005/8/layout/orgChart1#9"/>
    <dgm:cxn modelId="{0F695994-03B0-4B1E-A194-2C277C821215}" type="presParOf" srcId="{C43A62C0-46B7-4702-B6CE-AC04C8D39466}" destId="{21C30AED-2F78-4BCE-B878-33ECA7E5A7B3}" srcOrd="2" destOrd="0" presId="urn:microsoft.com/office/officeart/2005/8/layout/orgChart1#9"/>
    <dgm:cxn modelId="{D8DCB3A1-1E7E-4211-A8AF-C1B0CB7F175E}" type="presParOf" srcId="{19D79E6B-E08F-484D-8411-28A93E41C31A}" destId="{0DA8B9CB-045A-4232-8D1A-05AFEBB8F565}" srcOrd="4" destOrd="0" presId="urn:microsoft.com/office/officeart/2005/8/layout/orgChart1#9"/>
    <dgm:cxn modelId="{12168B40-56A7-48E9-8BC7-8A7100821198}" type="presParOf" srcId="{19D79E6B-E08F-484D-8411-28A93E41C31A}" destId="{1EB7A5A5-F59C-4150-8710-3BAF54CC6F5D}" srcOrd="5" destOrd="0" presId="urn:microsoft.com/office/officeart/2005/8/layout/orgChart1#9"/>
    <dgm:cxn modelId="{C32896B9-591A-4E7E-9A3B-9FA72E4C4425}" type="presParOf" srcId="{1EB7A5A5-F59C-4150-8710-3BAF54CC6F5D}" destId="{1CD52EAE-1CE0-4044-B22E-D63716F52768}" srcOrd="0" destOrd="0" presId="urn:microsoft.com/office/officeart/2005/8/layout/orgChart1#9"/>
    <dgm:cxn modelId="{970337E0-8939-4493-A6B6-AF4C7EF9958B}" type="presParOf" srcId="{1CD52EAE-1CE0-4044-B22E-D63716F52768}" destId="{E89C89A0-4725-41DE-A5D6-4A6C353D8F16}" srcOrd="0" destOrd="0" presId="urn:microsoft.com/office/officeart/2005/8/layout/orgChart1#9"/>
    <dgm:cxn modelId="{BB6E01ED-3BA2-491E-90D9-FD502C2296A9}" type="presParOf" srcId="{1CD52EAE-1CE0-4044-B22E-D63716F52768}" destId="{39CE872D-A0E2-44C1-8DB7-6D7CFDA1EC03}" srcOrd="1" destOrd="0" presId="urn:microsoft.com/office/officeart/2005/8/layout/orgChart1#9"/>
    <dgm:cxn modelId="{A06B6364-498F-453E-9057-26E94DFD5C04}" type="presParOf" srcId="{1EB7A5A5-F59C-4150-8710-3BAF54CC6F5D}" destId="{2E84E9EE-D557-4E47-B35B-8AAE73081E0B}" srcOrd="1" destOrd="0" presId="urn:microsoft.com/office/officeart/2005/8/layout/orgChart1#9"/>
    <dgm:cxn modelId="{3A9808A5-90E3-417F-8E8C-9D08A2EE63AB}" type="presParOf" srcId="{2E84E9EE-D557-4E47-B35B-8AAE73081E0B}" destId="{575FBF01-C9CF-4BDB-BB2F-39DCB7BB80E0}" srcOrd="0" destOrd="0" presId="urn:microsoft.com/office/officeart/2005/8/layout/orgChart1#9"/>
    <dgm:cxn modelId="{2B6A7423-BCF8-4CDB-B092-26A8246A37F6}" type="presParOf" srcId="{2E84E9EE-D557-4E47-B35B-8AAE73081E0B}" destId="{1BA5222A-05B6-4034-AADC-510AFDEC8E7A}" srcOrd="1" destOrd="0" presId="urn:microsoft.com/office/officeart/2005/8/layout/orgChart1#9"/>
    <dgm:cxn modelId="{79436661-F9CA-4951-B92C-E7137FA05B0A}" type="presParOf" srcId="{1BA5222A-05B6-4034-AADC-510AFDEC8E7A}" destId="{3998C108-52E5-4C6D-805F-AD97E711C757}" srcOrd="0" destOrd="0" presId="urn:microsoft.com/office/officeart/2005/8/layout/orgChart1#9"/>
    <dgm:cxn modelId="{E6506310-429F-499C-80CA-8C8A8A181771}" type="presParOf" srcId="{3998C108-52E5-4C6D-805F-AD97E711C757}" destId="{66D2EAC5-2593-4AA2-9370-97460FCDAE55}" srcOrd="0" destOrd="0" presId="urn:microsoft.com/office/officeart/2005/8/layout/orgChart1#9"/>
    <dgm:cxn modelId="{DFE1F129-2B23-4AEE-AF91-13B71B2B8A74}" type="presParOf" srcId="{3998C108-52E5-4C6D-805F-AD97E711C757}" destId="{25551388-13D7-411A-BD2E-75055CFE6575}" srcOrd="1" destOrd="0" presId="urn:microsoft.com/office/officeart/2005/8/layout/orgChart1#9"/>
    <dgm:cxn modelId="{E0231C92-F477-4BC8-A0F8-3874BC60EC70}" type="presParOf" srcId="{1BA5222A-05B6-4034-AADC-510AFDEC8E7A}" destId="{5B0276B6-CF28-46C6-B555-C0B818C2B6E0}" srcOrd="1" destOrd="0" presId="urn:microsoft.com/office/officeart/2005/8/layout/orgChart1#9"/>
    <dgm:cxn modelId="{3511CE18-1239-4EB5-8901-A5D40EFA61FE}" type="presParOf" srcId="{1BA5222A-05B6-4034-AADC-510AFDEC8E7A}" destId="{EB02412F-F2F8-4ACC-A8A8-2C9C10849033}" srcOrd="2" destOrd="0" presId="urn:microsoft.com/office/officeart/2005/8/layout/orgChart1#9"/>
    <dgm:cxn modelId="{4B89EEE0-06AC-44CB-9546-5E78F831D517}" type="presParOf" srcId="{2E84E9EE-D557-4E47-B35B-8AAE73081E0B}" destId="{366A6BFE-EEF9-415D-9114-5D111266E801}" srcOrd="2" destOrd="0" presId="urn:microsoft.com/office/officeart/2005/8/layout/orgChart1#9"/>
    <dgm:cxn modelId="{55C9F0C2-E386-43EF-96B2-EBE16C52C222}" type="presParOf" srcId="{2E84E9EE-D557-4E47-B35B-8AAE73081E0B}" destId="{87C015A1-60D1-4342-AAE4-F8FA64B65E85}" srcOrd="3" destOrd="0" presId="urn:microsoft.com/office/officeart/2005/8/layout/orgChart1#9"/>
    <dgm:cxn modelId="{1F48C164-B870-4431-8AA4-65F4D583C4FE}" type="presParOf" srcId="{87C015A1-60D1-4342-AAE4-F8FA64B65E85}" destId="{405A30C7-0EDC-4CF0-BD5E-0177A4A0008A}" srcOrd="0" destOrd="0" presId="urn:microsoft.com/office/officeart/2005/8/layout/orgChart1#9"/>
    <dgm:cxn modelId="{E016997B-B459-4B3D-9A61-E1BE5D201444}" type="presParOf" srcId="{405A30C7-0EDC-4CF0-BD5E-0177A4A0008A}" destId="{605C4876-A5BC-418F-889C-937764D9DFF9}" srcOrd="0" destOrd="0" presId="urn:microsoft.com/office/officeart/2005/8/layout/orgChart1#9"/>
    <dgm:cxn modelId="{D566A45A-8403-4834-B592-8DCEDC81B49C}" type="presParOf" srcId="{405A30C7-0EDC-4CF0-BD5E-0177A4A0008A}" destId="{152BD3EC-F52F-4C7A-88A8-6D612D0B066E}" srcOrd="1" destOrd="0" presId="urn:microsoft.com/office/officeart/2005/8/layout/orgChart1#9"/>
    <dgm:cxn modelId="{5B502D9F-C381-4EA7-ACDF-B610EFA2BFA2}" type="presParOf" srcId="{87C015A1-60D1-4342-AAE4-F8FA64B65E85}" destId="{7DC16F93-6920-4193-B6C8-8665335E4088}" srcOrd="1" destOrd="0" presId="urn:microsoft.com/office/officeart/2005/8/layout/orgChart1#9"/>
    <dgm:cxn modelId="{5923B52E-E6ED-4C9B-A27E-0A1AD4A758EF}" type="presParOf" srcId="{87C015A1-60D1-4342-AAE4-F8FA64B65E85}" destId="{62F207C1-06C8-43BF-BB1A-86A97A74CA4F}" srcOrd="2" destOrd="0" presId="urn:microsoft.com/office/officeart/2005/8/layout/orgChart1#9"/>
    <dgm:cxn modelId="{BC783994-3087-4AEC-A355-95C5ED342ADE}" type="presParOf" srcId="{2E84E9EE-D557-4E47-B35B-8AAE73081E0B}" destId="{3A8B14CF-1E58-4F27-BD47-0B22B90A0A95}" srcOrd="4" destOrd="0" presId="urn:microsoft.com/office/officeart/2005/8/layout/orgChart1#9"/>
    <dgm:cxn modelId="{13712C9E-D107-44E7-83C4-E28C1E7D5719}" type="presParOf" srcId="{2E84E9EE-D557-4E47-B35B-8AAE73081E0B}" destId="{AB0F96F1-8DCB-485B-B006-3CA77BE4030F}" srcOrd="5" destOrd="0" presId="urn:microsoft.com/office/officeart/2005/8/layout/orgChart1#9"/>
    <dgm:cxn modelId="{9C902D5B-2058-4F0A-876D-0B998BD1360B}" type="presParOf" srcId="{AB0F96F1-8DCB-485B-B006-3CA77BE4030F}" destId="{0FEB1F76-FC88-422E-8846-6DBF0BC22C7E}" srcOrd="0" destOrd="0" presId="urn:microsoft.com/office/officeart/2005/8/layout/orgChart1#9"/>
    <dgm:cxn modelId="{DC5FDA86-EB59-4541-998C-2948481952F1}" type="presParOf" srcId="{0FEB1F76-FC88-422E-8846-6DBF0BC22C7E}" destId="{D70C2CDC-51A0-4A11-8A1A-78419277338C}" srcOrd="0" destOrd="0" presId="urn:microsoft.com/office/officeart/2005/8/layout/orgChart1#9"/>
    <dgm:cxn modelId="{419CC390-07B8-471B-9103-D5738C252BFF}" type="presParOf" srcId="{0FEB1F76-FC88-422E-8846-6DBF0BC22C7E}" destId="{51C3B58F-F3C4-40CD-9694-2C315CF60F59}" srcOrd="1" destOrd="0" presId="urn:microsoft.com/office/officeart/2005/8/layout/orgChart1#9"/>
    <dgm:cxn modelId="{8FED9309-6A54-49FC-8A61-E7B8B1DC4B7F}" type="presParOf" srcId="{AB0F96F1-8DCB-485B-B006-3CA77BE4030F}" destId="{E456D99C-5C06-4985-8E98-921F95706518}" srcOrd="1" destOrd="0" presId="urn:microsoft.com/office/officeart/2005/8/layout/orgChart1#9"/>
    <dgm:cxn modelId="{739638C8-93D5-4862-BCFC-1CAB28AAA32E}" type="presParOf" srcId="{AB0F96F1-8DCB-485B-B006-3CA77BE4030F}" destId="{9DB5B054-003B-4E0D-A45C-2D50CFBA445A}" srcOrd="2" destOrd="0" presId="urn:microsoft.com/office/officeart/2005/8/layout/orgChart1#9"/>
    <dgm:cxn modelId="{31CFE2B0-8F81-4FD3-AEA9-F677F4AF22CD}" type="presParOf" srcId="{2E84E9EE-D557-4E47-B35B-8AAE73081E0B}" destId="{6F3CDFD1-0F80-4E80-AC58-769B8F9FBC3F}" srcOrd="6" destOrd="0" presId="urn:microsoft.com/office/officeart/2005/8/layout/orgChart1#9"/>
    <dgm:cxn modelId="{76FB715F-3F6C-4472-85C4-528D3CC0D5C2}" type="presParOf" srcId="{2E84E9EE-D557-4E47-B35B-8AAE73081E0B}" destId="{D85B7824-7B5D-4F7C-99B9-860656811126}" srcOrd="7" destOrd="0" presId="urn:microsoft.com/office/officeart/2005/8/layout/orgChart1#9"/>
    <dgm:cxn modelId="{223528AE-CA57-433B-A4D1-64B1934A2578}" type="presParOf" srcId="{D85B7824-7B5D-4F7C-99B9-860656811126}" destId="{0F4C59E5-3E84-4490-8721-9B62E9EF1E44}" srcOrd="0" destOrd="0" presId="urn:microsoft.com/office/officeart/2005/8/layout/orgChart1#9"/>
    <dgm:cxn modelId="{90CE3982-886F-4E87-90CB-2F33E6609619}" type="presParOf" srcId="{0F4C59E5-3E84-4490-8721-9B62E9EF1E44}" destId="{6EDDDCCE-B1B1-401C-AF10-B0A943632AC4}" srcOrd="0" destOrd="0" presId="urn:microsoft.com/office/officeart/2005/8/layout/orgChart1#9"/>
    <dgm:cxn modelId="{94AF22AC-5173-4958-88B4-3491C81ABD75}" type="presParOf" srcId="{0F4C59E5-3E84-4490-8721-9B62E9EF1E44}" destId="{9F357C48-6C14-4C47-B933-C48147660CFE}" srcOrd="1" destOrd="0" presId="urn:microsoft.com/office/officeart/2005/8/layout/orgChart1#9"/>
    <dgm:cxn modelId="{4467A00C-021E-4BDD-8D42-906105088253}" type="presParOf" srcId="{D85B7824-7B5D-4F7C-99B9-860656811126}" destId="{31ECC795-3848-4730-8400-17620A06FA32}" srcOrd="1" destOrd="0" presId="urn:microsoft.com/office/officeart/2005/8/layout/orgChart1#9"/>
    <dgm:cxn modelId="{B68330E5-F1F5-46DE-99F0-03C763C5DF09}" type="presParOf" srcId="{D85B7824-7B5D-4F7C-99B9-860656811126}" destId="{1CC3251F-4C9B-4960-BE12-003CA2668C25}" srcOrd="2" destOrd="0" presId="urn:microsoft.com/office/officeart/2005/8/layout/orgChart1#9"/>
    <dgm:cxn modelId="{E214DF40-8C61-44D3-B80A-2C5C67344457}" type="presParOf" srcId="{1EB7A5A5-F59C-4150-8710-3BAF54CC6F5D}" destId="{E2030D8C-99F2-4B95-B4FA-16801C7248BB}" srcOrd="2" destOrd="0" presId="urn:microsoft.com/office/officeart/2005/8/layout/orgChart1#9"/>
    <dgm:cxn modelId="{0A3453BA-654E-47DC-AF1F-93A3FAC685CB}" type="presParOf" srcId="{19D79E6B-E08F-484D-8411-28A93E41C31A}" destId="{58D07357-74B7-4250-8606-03CA64861E83}" srcOrd="6" destOrd="0" presId="urn:microsoft.com/office/officeart/2005/8/layout/orgChart1#9"/>
    <dgm:cxn modelId="{7D804FE6-1913-49CC-BA44-2DCCBB34D33C}" type="presParOf" srcId="{19D79E6B-E08F-484D-8411-28A93E41C31A}" destId="{9DAD024D-3CCA-434C-A639-05B71B20C4CC}" srcOrd="7" destOrd="0" presId="urn:microsoft.com/office/officeart/2005/8/layout/orgChart1#9"/>
    <dgm:cxn modelId="{FA86FDA6-8C3D-44D7-AA8C-C74517A5EFAA}" type="presParOf" srcId="{9DAD024D-3CCA-434C-A639-05B71B20C4CC}" destId="{DC5CFAA2-1AD8-40A0-87B4-ECF44D0DE74C}" srcOrd="0" destOrd="0" presId="urn:microsoft.com/office/officeart/2005/8/layout/orgChart1#9"/>
    <dgm:cxn modelId="{ECD262A9-47CD-4167-AAF4-6CF9FAD816F8}" type="presParOf" srcId="{DC5CFAA2-1AD8-40A0-87B4-ECF44D0DE74C}" destId="{201202CE-1A25-472F-A300-4C1C324C0459}" srcOrd="0" destOrd="0" presId="urn:microsoft.com/office/officeart/2005/8/layout/orgChart1#9"/>
    <dgm:cxn modelId="{4AF95E57-CAC9-46B2-AE44-3E29DE16F054}" type="presParOf" srcId="{DC5CFAA2-1AD8-40A0-87B4-ECF44D0DE74C}" destId="{AEFC43CA-B372-43E4-9EA3-E0574222DF4F}" srcOrd="1" destOrd="0" presId="urn:microsoft.com/office/officeart/2005/8/layout/orgChart1#9"/>
    <dgm:cxn modelId="{8A8CBB80-9F16-4D40-B1DD-285B29D374F9}" type="presParOf" srcId="{9DAD024D-3CCA-434C-A639-05B71B20C4CC}" destId="{9E5454CD-2DBC-4FCF-AAF0-F959E915E7BE}" srcOrd="1" destOrd="0" presId="urn:microsoft.com/office/officeart/2005/8/layout/orgChart1#9"/>
    <dgm:cxn modelId="{9D7B296A-8320-45F2-AF4F-2E1824C5A44F}" type="presParOf" srcId="{9E5454CD-2DBC-4FCF-AAF0-F959E915E7BE}" destId="{964EDB48-0805-4BDF-BB5A-D3C66AC016C6}" srcOrd="0" destOrd="0" presId="urn:microsoft.com/office/officeart/2005/8/layout/orgChart1#9"/>
    <dgm:cxn modelId="{3A08E403-3513-4227-9B72-3FB991CA6D27}" type="presParOf" srcId="{9E5454CD-2DBC-4FCF-AAF0-F959E915E7BE}" destId="{960D7C23-A12B-4C0D-8A3D-2C109AEF7F3C}" srcOrd="1" destOrd="0" presId="urn:microsoft.com/office/officeart/2005/8/layout/orgChart1#9"/>
    <dgm:cxn modelId="{CA7088D9-5BCE-4243-9305-5E879D5070DA}" type="presParOf" srcId="{960D7C23-A12B-4C0D-8A3D-2C109AEF7F3C}" destId="{97DBCB3E-2F41-48D9-BDAE-4A3A49FA6808}" srcOrd="0" destOrd="0" presId="urn:microsoft.com/office/officeart/2005/8/layout/orgChart1#9"/>
    <dgm:cxn modelId="{1620852B-1072-4C7F-8B37-32C83348F2E6}" type="presParOf" srcId="{97DBCB3E-2F41-48D9-BDAE-4A3A49FA6808}" destId="{EDB4CA83-4FBF-4381-80DA-271F2DE568CE}" srcOrd="0" destOrd="0" presId="urn:microsoft.com/office/officeart/2005/8/layout/orgChart1#9"/>
    <dgm:cxn modelId="{C5036693-EAF2-4238-A574-927F8B1751D9}" type="presParOf" srcId="{97DBCB3E-2F41-48D9-BDAE-4A3A49FA6808}" destId="{96767D62-C71C-4AD3-80DD-216B5F52CA8B}" srcOrd="1" destOrd="0" presId="urn:microsoft.com/office/officeart/2005/8/layout/orgChart1#9"/>
    <dgm:cxn modelId="{50C93D3A-6B63-4B17-9EB6-9ED9DB07FCAC}" type="presParOf" srcId="{960D7C23-A12B-4C0D-8A3D-2C109AEF7F3C}" destId="{C9B08453-A52F-4027-B340-A43CEA7FBFBC}" srcOrd="1" destOrd="0" presId="urn:microsoft.com/office/officeart/2005/8/layout/orgChart1#9"/>
    <dgm:cxn modelId="{27FE60FA-2FD8-42AC-8C6E-A36BE846C398}" type="presParOf" srcId="{960D7C23-A12B-4C0D-8A3D-2C109AEF7F3C}" destId="{75D91B3B-3787-4E79-B971-5BFE8F8018A2}" srcOrd="2" destOrd="0" presId="urn:microsoft.com/office/officeart/2005/8/layout/orgChart1#9"/>
    <dgm:cxn modelId="{541E9323-B53B-4935-8470-4A15A2C12B3B}" type="presParOf" srcId="{9E5454CD-2DBC-4FCF-AAF0-F959E915E7BE}" destId="{01CF6637-06C7-4E72-91C4-8C1CC9780A6E}" srcOrd="2" destOrd="0" presId="urn:microsoft.com/office/officeart/2005/8/layout/orgChart1#9"/>
    <dgm:cxn modelId="{B576C9E6-B8AF-4715-AB48-B459A5E3F143}" type="presParOf" srcId="{9E5454CD-2DBC-4FCF-AAF0-F959E915E7BE}" destId="{0B467943-2896-4B15-8F28-EAB5F92DF94E}" srcOrd="3" destOrd="0" presId="urn:microsoft.com/office/officeart/2005/8/layout/orgChart1#9"/>
    <dgm:cxn modelId="{2B8EBEB8-73D4-4408-9BF7-6A754B5F98DC}" type="presParOf" srcId="{0B467943-2896-4B15-8F28-EAB5F92DF94E}" destId="{1BCA3C8C-941F-4291-B57D-BD3C29DA2806}" srcOrd="0" destOrd="0" presId="urn:microsoft.com/office/officeart/2005/8/layout/orgChart1#9"/>
    <dgm:cxn modelId="{7B17B066-B253-4BDA-809C-28E8A6CBD863}" type="presParOf" srcId="{1BCA3C8C-941F-4291-B57D-BD3C29DA2806}" destId="{C8903652-7DCB-430D-A426-B40B7544B462}" srcOrd="0" destOrd="0" presId="urn:microsoft.com/office/officeart/2005/8/layout/orgChart1#9"/>
    <dgm:cxn modelId="{09D7DD00-C0E4-4833-983E-2D3C4FB3D4DA}" type="presParOf" srcId="{1BCA3C8C-941F-4291-B57D-BD3C29DA2806}" destId="{11017D05-9146-4D90-97B3-3948585943F7}" srcOrd="1" destOrd="0" presId="urn:microsoft.com/office/officeart/2005/8/layout/orgChart1#9"/>
    <dgm:cxn modelId="{4A96C945-23F0-47A1-89F4-DDBE8DD50128}" type="presParOf" srcId="{0B467943-2896-4B15-8F28-EAB5F92DF94E}" destId="{74F0B91D-4A65-4504-95F8-3C025B816BF4}" srcOrd="1" destOrd="0" presId="urn:microsoft.com/office/officeart/2005/8/layout/orgChart1#9"/>
    <dgm:cxn modelId="{D6E7FCBE-C5AD-421F-ACB2-70E839A8CCC0}" type="presParOf" srcId="{0B467943-2896-4B15-8F28-EAB5F92DF94E}" destId="{8FD9324C-6C8A-44F8-974A-77B651FA9AC4}" srcOrd="2" destOrd="0" presId="urn:microsoft.com/office/officeart/2005/8/layout/orgChart1#9"/>
    <dgm:cxn modelId="{E745D966-25C5-4247-8815-18A5F0EBDCA4}" type="presParOf" srcId="{9E5454CD-2DBC-4FCF-AAF0-F959E915E7BE}" destId="{A64D7AA5-07F8-4743-B446-E4BFEC695B4A}" srcOrd="4" destOrd="0" presId="urn:microsoft.com/office/officeart/2005/8/layout/orgChart1#9"/>
    <dgm:cxn modelId="{2E982A7D-EB64-4537-B187-2982C5EB22D7}" type="presParOf" srcId="{9E5454CD-2DBC-4FCF-AAF0-F959E915E7BE}" destId="{38D18B17-57A4-4160-B830-24CF754C51A5}" srcOrd="5" destOrd="0" presId="urn:microsoft.com/office/officeart/2005/8/layout/orgChart1#9"/>
    <dgm:cxn modelId="{D497C3AE-DEDA-49AB-9A86-BCCA0FDF65E9}" type="presParOf" srcId="{38D18B17-57A4-4160-B830-24CF754C51A5}" destId="{F0231B5D-3C84-4301-84E2-7A4A25141C15}" srcOrd="0" destOrd="0" presId="urn:microsoft.com/office/officeart/2005/8/layout/orgChart1#9"/>
    <dgm:cxn modelId="{DB27F18B-F4FF-429A-A0B3-C7718B260E03}" type="presParOf" srcId="{F0231B5D-3C84-4301-84E2-7A4A25141C15}" destId="{FCF77095-B893-4C9C-8752-2465C7B54DC0}" srcOrd="0" destOrd="0" presId="urn:microsoft.com/office/officeart/2005/8/layout/orgChart1#9"/>
    <dgm:cxn modelId="{9FDD04A0-8682-4337-BE53-A15EBE84CD50}" type="presParOf" srcId="{F0231B5D-3C84-4301-84E2-7A4A25141C15}" destId="{FC62D4B7-5283-4A30-B147-1B835BBE0CE1}" srcOrd="1" destOrd="0" presId="urn:microsoft.com/office/officeart/2005/8/layout/orgChart1#9"/>
    <dgm:cxn modelId="{80F4F912-6A34-4B72-9E94-00E0772F90E4}" type="presParOf" srcId="{38D18B17-57A4-4160-B830-24CF754C51A5}" destId="{F3E4290A-7868-47AF-8533-95B5F5D44725}" srcOrd="1" destOrd="0" presId="urn:microsoft.com/office/officeart/2005/8/layout/orgChart1#9"/>
    <dgm:cxn modelId="{5B174E86-D082-4B96-AFDB-08F67987F6FF}" type="presParOf" srcId="{38D18B17-57A4-4160-B830-24CF754C51A5}" destId="{6158A77F-3A2A-4B11-8367-72FB5D8085D8}" srcOrd="2" destOrd="0" presId="urn:microsoft.com/office/officeart/2005/8/layout/orgChart1#9"/>
    <dgm:cxn modelId="{FCEF55FE-7730-4DF3-9FB4-D39870AB4B4D}" type="presParOf" srcId="{9E5454CD-2DBC-4FCF-AAF0-F959E915E7BE}" destId="{1285F05E-2B02-43E2-AD6C-3837EFEF3502}" srcOrd="6" destOrd="0" presId="urn:microsoft.com/office/officeart/2005/8/layout/orgChart1#9"/>
    <dgm:cxn modelId="{2D8A1FD8-F82B-4D60-9847-FD1C1B4F3D11}" type="presParOf" srcId="{9E5454CD-2DBC-4FCF-AAF0-F959E915E7BE}" destId="{6E50716D-3703-4654-B4BA-DC9E79A8E829}" srcOrd="7" destOrd="0" presId="urn:microsoft.com/office/officeart/2005/8/layout/orgChart1#9"/>
    <dgm:cxn modelId="{4021F9F4-4520-4D8F-A231-EB9DAA2B0CC6}" type="presParOf" srcId="{6E50716D-3703-4654-B4BA-DC9E79A8E829}" destId="{DC956B46-0C1A-47AD-805F-2AF9404CD08F}" srcOrd="0" destOrd="0" presId="urn:microsoft.com/office/officeart/2005/8/layout/orgChart1#9"/>
    <dgm:cxn modelId="{7120B672-8407-4F60-ADF1-7CE3D214C698}" type="presParOf" srcId="{DC956B46-0C1A-47AD-805F-2AF9404CD08F}" destId="{F26CF0D6-11B7-4F43-9D07-961AFA49489B}" srcOrd="0" destOrd="0" presId="urn:microsoft.com/office/officeart/2005/8/layout/orgChart1#9"/>
    <dgm:cxn modelId="{58E04B9C-343C-4BF8-957F-243F5081117C}" type="presParOf" srcId="{DC956B46-0C1A-47AD-805F-2AF9404CD08F}" destId="{353A8FEE-CAB3-4EAD-A4A0-C93BEF37333C}" srcOrd="1" destOrd="0" presId="urn:microsoft.com/office/officeart/2005/8/layout/orgChart1#9"/>
    <dgm:cxn modelId="{DFE9F87E-518E-4EB6-9B07-99F0B91F9310}" type="presParOf" srcId="{6E50716D-3703-4654-B4BA-DC9E79A8E829}" destId="{17D9AC40-874A-4B31-9A00-35E16D2C2EC7}" srcOrd="1" destOrd="0" presId="urn:microsoft.com/office/officeart/2005/8/layout/orgChart1#9"/>
    <dgm:cxn modelId="{971A7493-DDC6-473B-8F9A-1D5E3AE38AA6}" type="presParOf" srcId="{6E50716D-3703-4654-B4BA-DC9E79A8E829}" destId="{E31412C9-4F8A-4CE9-B940-90DCA8446F95}" srcOrd="2" destOrd="0" presId="urn:microsoft.com/office/officeart/2005/8/layout/orgChart1#9"/>
    <dgm:cxn modelId="{29FDAA47-7B18-4C76-B520-13F5B88767C9}" type="presParOf" srcId="{9DAD024D-3CCA-434C-A639-05B71B20C4CC}" destId="{CB3D074D-B71A-4B20-A96C-7B4D967BDAF5}" srcOrd="2" destOrd="0" presId="urn:microsoft.com/office/officeart/2005/8/layout/orgChart1#9"/>
    <dgm:cxn modelId="{50871CF4-53CB-4240-A35D-42B720BAE207}" type="presParOf" srcId="{19D79E6B-E08F-484D-8411-28A93E41C31A}" destId="{8ED3DF83-6F1E-4C3A-BF89-B2B002CEBA9B}" srcOrd="8" destOrd="0" presId="urn:microsoft.com/office/officeart/2005/8/layout/orgChart1#9"/>
    <dgm:cxn modelId="{632757A3-55A8-471A-A6A4-E0BD521E60CC}" type="presParOf" srcId="{19D79E6B-E08F-484D-8411-28A93E41C31A}" destId="{31BDDBF8-6903-43EA-AE05-ED90F1358E41}" srcOrd="9" destOrd="0" presId="urn:microsoft.com/office/officeart/2005/8/layout/orgChart1#9"/>
    <dgm:cxn modelId="{6A7FDBCE-8CF1-4208-A9A2-82854A763140}" type="presParOf" srcId="{31BDDBF8-6903-43EA-AE05-ED90F1358E41}" destId="{244625D3-A39B-4B24-AEF8-C656BBA60E99}" srcOrd="0" destOrd="0" presId="urn:microsoft.com/office/officeart/2005/8/layout/orgChart1#9"/>
    <dgm:cxn modelId="{188075D8-2E1C-4D9F-8F89-CA728940AAFD}" type="presParOf" srcId="{244625D3-A39B-4B24-AEF8-C656BBA60E99}" destId="{A61A5B77-5751-417B-9525-7455096997B2}" srcOrd="0" destOrd="0" presId="urn:microsoft.com/office/officeart/2005/8/layout/orgChart1#9"/>
    <dgm:cxn modelId="{06DE2904-840B-47AC-ADD3-A8B0AEE5DDB1}" type="presParOf" srcId="{244625D3-A39B-4B24-AEF8-C656BBA60E99}" destId="{B90E5BDF-93AF-4444-92EC-7D7C8D2BEC44}" srcOrd="1" destOrd="0" presId="urn:microsoft.com/office/officeart/2005/8/layout/orgChart1#9"/>
    <dgm:cxn modelId="{CDDD6F33-0D50-460E-8815-ACA638D483D3}" type="presParOf" srcId="{31BDDBF8-6903-43EA-AE05-ED90F1358E41}" destId="{DC85A033-7034-4AF9-A505-369C9BBC65FB}" srcOrd="1" destOrd="0" presId="urn:microsoft.com/office/officeart/2005/8/layout/orgChart1#9"/>
    <dgm:cxn modelId="{B0236729-AD6D-40D5-9122-FB1E44B30528}" type="presParOf" srcId="{DC85A033-7034-4AF9-A505-369C9BBC65FB}" destId="{59005B1F-8383-459D-B34D-8A217AF6BB2A}" srcOrd="0" destOrd="0" presId="urn:microsoft.com/office/officeart/2005/8/layout/orgChart1#9"/>
    <dgm:cxn modelId="{B5EBF50E-EDB7-4580-B5BE-2A0A52F9FE29}" type="presParOf" srcId="{DC85A033-7034-4AF9-A505-369C9BBC65FB}" destId="{4582760B-150A-4991-A4C6-C4629D62C3CE}" srcOrd="1" destOrd="0" presId="urn:microsoft.com/office/officeart/2005/8/layout/orgChart1#9"/>
    <dgm:cxn modelId="{54A165A8-43AD-43FC-BA23-29AB3A7587C1}" type="presParOf" srcId="{4582760B-150A-4991-A4C6-C4629D62C3CE}" destId="{DC041FE4-D21C-4DB7-9458-712416D5193D}" srcOrd="0" destOrd="0" presId="urn:microsoft.com/office/officeart/2005/8/layout/orgChart1#9"/>
    <dgm:cxn modelId="{EFCB279E-BEBE-4EB2-B809-F7E574F06587}" type="presParOf" srcId="{DC041FE4-D21C-4DB7-9458-712416D5193D}" destId="{E4A7965E-FA57-492A-8133-D57DC1255927}" srcOrd="0" destOrd="0" presId="urn:microsoft.com/office/officeart/2005/8/layout/orgChart1#9"/>
    <dgm:cxn modelId="{E1471C13-6EE7-4BC9-B0DA-6CA40D8F8DA5}" type="presParOf" srcId="{DC041FE4-D21C-4DB7-9458-712416D5193D}" destId="{9E61B09E-2556-4140-93EC-5908C5AA77F4}" srcOrd="1" destOrd="0" presId="urn:microsoft.com/office/officeart/2005/8/layout/orgChart1#9"/>
    <dgm:cxn modelId="{0BD1F9D3-14B4-4FDF-8E8A-C25CFBF2C404}" type="presParOf" srcId="{4582760B-150A-4991-A4C6-C4629D62C3CE}" destId="{C91F3B11-C5ED-4F32-AD04-8570B9F94604}" srcOrd="1" destOrd="0" presId="urn:microsoft.com/office/officeart/2005/8/layout/orgChart1#9"/>
    <dgm:cxn modelId="{5BBFFFEC-92D7-4CDC-A8B2-409ABDEF712F}" type="presParOf" srcId="{4582760B-150A-4991-A4C6-C4629D62C3CE}" destId="{237891D0-0123-452B-AD6C-EEBACA117C68}" srcOrd="2" destOrd="0" presId="urn:microsoft.com/office/officeart/2005/8/layout/orgChart1#9"/>
    <dgm:cxn modelId="{CEDDA61F-11D9-48FD-A3AB-79D0925B07DD}" type="presParOf" srcId="{DC85A033-7034-4AF9-A505-369C9BBC65FB}" destId="{1EC8C295-71FD-491E-92AD-3572BD05C3F9}" srcOrd="2" destOrd="0" presId="urn:microsoft.com/office/officeart/2005/8/layout/orgChart1#9"/>
    <dgm:cxn modelId="{589C9B21-7949-4C2E-A4B8-064D7995E258}" type="presParOf" srcId="{DC85A033-7034-4AF9-A505-369C9BBC65FB}" destId="{BE3BA70C-E172-497B-A6FF-6E62D3168047}" srcOrd="3" destOrd="0" presId="urn:microsoft.com/office/officeart/2005/8/layout/orgChart1#9"/>
    <dgm:cxn modelId="{C7D02A78-D4F8-47B6-87C5-7A6BB13843AA}" type="presParOf" srcId="{BE3BA70C-E172-497B-A6FF-6E62D3168047}" destId="{B6ED4808-A1BA-416B-9283-9E27DB4EAA92}" srcOrd="0" destOrd="0" presId="urn:microsoft.com/office/officeart/2005/8/layout/orgChart1#9"/>
    <dgm:cxn modelId="{8A05CC19-286B-44D9-A530-6BC94CC571E0}" type="presParOf" srcId="{B6ED4808-A1BA-416B-9283-9E27DB4EAA92}" destId="{EBC83D7B-9A9E-4C6D-B537-4F7861FDA918}" srcOrd="0" destOrd="0" presId="urn:microsoft.com/office/officeart/2005/8/layout/orgChart1#9"/>
    <dgm:cxn modelId="{B4A86CB0-0A55-43C9-85DB-F4C1410DB657}" type="presParOf" srcId="{B6ED4808-A1BA-416B-9283-9E27DB4EAA92}" destId="{93C9A58B-3DB9-441E-9398-BF7D207C714A}" srcOrd="1" destOrd="0" presId="urn:microsoft.com/office/officeart/2005/8/layout/orgChart1#9"/>
    <dgm:cxn modelId="{2AA7A128-E1EC-463D-954F-63DE396A9626}" type="presParOf" srcId="{BE3BA70C-E172-497B-A6FF-6E62D3168047}" destId="{731A5778-126F-46CC-87A4-9CC5FD18EAA0}" srcOrd="1" destOrd="0" presId="urn:microsoft.com/office/officeart/2005/8/layout/orgChart1#9"/>
    <dgm:cxn modelId="{00943B9E-F5AC-49BF-A5F6-AF8FCF185F07}" type="presParOf" srcId="{BE3BA70C-E172-497B-A6FF-6E62D3168047}" destId="{F479926A-FA70-49FF-9DF0-EA314FFB3E20}" srcOrd="2" destOrd="0" presId="urn:microsoft.com/office/officeart/2005/8/layout/orgChart1#9"/>
    <dgm:cxn modelId="{F4DFD7B3-F262-4858-AAF9-DCA13A5955BD}" type="presParOf" srcId="{DC85A033-7034-4AF9-A505-369C9BBC65FB}" destId="{8A2C6F07-10C5-491A-81B4-4C924D2D6C4A}" srcOrd="4" destOrd="0" presId="urn:microsoft.com/office/officeart/2005/8/layout/orgChart1#9"/>
    <dgm:cxn modelId="{FB09319A-3507-4977-9609-86E004282F5C}" type="presParOf" srcId="{DC85A033-7034-4AF9-A505-369C9BBC65FB}" destId="{00190038-FB05-405F-AC79-9C85061B58A5}" srcOrd="5" destOrd="0" presId="urn:microsoft.com/office/officeart/2005/8/layout/orgChart1#9"/>
    <dgm:cxn modelId="{B63BF4E9-0B23-4058-BD6A-1D65863ECB72}" type="presParOf" srcId="{00190038-FB05-405F-AC79-9C85061B58A5}" destId="{B67080FD-E337-4169-9D53-E4A294F6ADB0}" srcOrd="0" destOrd="0" presId="urn:microsoft.com/office/officeart/2005/8/layout/orgChart1#9"/>
    <dgm:cxn modelId="{22A23D6F-8004-40C1-8CAA-1D9EDB72E161}" type="presParOf" srcId="{B67080FD-E337-4169-9D53-E4A294F6ADB0}" destId="{D9C49481-BCD6-4285-A3F0-F9054ED0D0B0}" srcOrd="0" destOrd="0" presId="urn:microsoft.com/office/officeart/2005/8/layout/orgChart1#9"/>
    <dgm:cxn modelId="{DBC0C8D5-0215-4BF0-AEF7-35603ABB278D}" type="presParOf" srcId="{B67080FD-E337-4169-9D53-E4A294F6ADB0}" destId="{8BCA9DA9-B40F-4E35-AFAC-7E7EF6D22469}" srcOrd="1" destOrd="0" presId="urn:microsoft.com/office/officeart/2005/8/layout/orgChart1#9"/>
    <dgm:cxn modelId="{59FDFF53-96A7-46F8-A0EB-2A73FEEEFC2F}" type="presParOf" srcId="{00190038-FB05-405F-AC79-9C85061B58A5}" destId="{9E7C1C0A-98A7-493C-97BD-C7519C0D81F9}" srcOrd="1" destOrd="0" presId="urn:microsoft.com/office/officeart/2005/8/layout/orgChart1#9"/>
    <dgm:cxn modelId="{288A6171-E869-433D-948B-AA69E7C39FDE}" type="presParOf" srcId="{00190038-FB05-405F-AC79-9C85061B58A5}" destId="{B167CFF0-6542-4E02-B16B-DDD155916B79}" srcOrd="2" destOrd="0" presId="urn:microsoft.com/office/officeart/2005/8/layout/orgChart1#9"/>
    <dgm:cxn modelId="{79AD2ABB-F6DB-4985-9D2A-2C90845A821C}" type="presParOf" srcId="{DC85A033-7034-4AF9-A505-369C9BBC65FB}" destId="{7D3A4B2C-06AA-4720-90AF-DC46C916BE49}" srcOrd="6" destOrd="0" presId="urn:microsoft.com/office/officeart/2005/8/layout/orgChart1#9"/>
    <dgm:cxn modelId="{4658B05E-09F0-4164-BAB2-00DB4E26AF66}" type="presParOf" srcId="{DC85A033-7034-4AF9-A505-369C9BBC65FB}" destId="{95DF4C82-AD0C-4770-9D88-8BA130CCE91F}" srcOrd="7" destOrd="0" presId="urn:microsoft.com/office/officeart/2005/8/layout/orgChart1#9"/>
    <dgm:cxn modelId="{83490671-8CBF-42CF-BEE6-A871DC37BAE6}" type="presParOf" srcId="{95DF4C82-AD0C-4770-9D88-8BA130CCE91F}" destId="{9A7D9A9A-8665-4438-BD34-6A219B206075}" srcOrd="0" destOrd="0" presId="urn:microsoft.com/office/officeart/2005/8/layout/orgChart1#9"/>
    <dgm:cxn modelId="{6FB98744-DFF7-4452-81C1-EC857749CD47}" type="presParOf" srcId="{9A7D9A9A-8665-4438-BD34-6A219B206075}" destId="{3F360151-C8B4-4EC9-A709-7D52DF89B79B}" srcOrd="0" destOrd="0" presId="urn:microsoft.com/office/officeart/2005/8/layout/orgChart1#9"/>
    <dgm:cxn modelId="{F192BE67-465C-47EA-B233-F902EE693630}" type="presParOf" srcId="{9A7D9A9A-8665-4438-BD34-6A219B206075}" destId="{FFB2E7B6-01B8-485A-A403-6F6B2B6B9251}" srcOrd="1" destOrd="0" presId="urn:microsoft.com/office/officeart/2005/8/layout/orgChart1#9"/>
    <dgm:cxn modelId="{447D01FD-3043-4C28-B386-2E70EF74E284}" type="presParOf" srcId="{95DF4C82-AD0C-4770-9D88-8BA130CCE91F}" destId="{B227FC2B-5410-4092-BD03-B276A77E34D2}" srcOrd="1" destOrd="0" presId="urn:microsoft.com/office/officeart/2005/8/layout/orgChart1#9"/>
    <dgm:cxn modelId="{BE43B3DA-C2F0-45E6-931A-CDA2A9B9100F}" type="presParOf" srcId="{95DF4C82-AD0C-4770-9D88-8BA130CCE91F}" destId="{A68B8BC0-5B8C-4FE0-99DF-787550DC88C9}" srcOrd="2" destOrd="0" presId="urn:microsoft.com/office/officeart/2005/8/layout/orgChart1#9"/>
    <dgm:cxn modelId="{2412DD38-26C5-4E88-837E-05D04A43A56A}" type="presParOf" srcId="{31BDDBF8-6903-43EA-AE05-ED90F1358E41}" destId="{3E924C84-1C46-4710-8E0D-BE0F91624365}" srcOrd="2" destOrd="0" presId="urn:microsoft.com/office/officeart/2005/8/layout/orgChart1#9"/>
    <dgm:cxn modelId="{FEBCB4E1-AD79-483A-9046-EA44AFE65CD9}" type="presParOf" srcId="{19D79E6B-E08F-484D-8411-28A93E41C31A}" destId="{7AE4013C-4FF3-4FD7-859A-3440AE1897BA}" srcOrd="10" destOrd="0" presId="urn:microsoft.com/office/officeart/2005/8/layout/orgChart1#9"/>
    <dgm:cxn modelId="{229D3630-30F0-47A5-94B7-9F1E7F4D3C6A}" type="presParOf" srcId="{19D79E6B-E08F-484D-8411-28A93E41C31A}" destId="{BA66FF86-C472-49C5-AF46-5ADF0E650179}" srcOrd="11" destOrd="0" presId="urn:microsoft.com/office/officeart/2005/8/layout/orgChart1#9"/>
    <dgm:cxn modelId="{C9A625B7-E405-4E78-89A6-188279419098}" type="presParOf" srcId="{BA66FF86-C472-49C5-AF46-5ADF0E650179}" destId="{DEAFB0A2-CA12-4B39-AB62-91E744A9DF60}" srcOrd="0" destOrd="0" presId="urn:microsoft.com/office/officeart/2005/8/layout/orgChart1#9"/>
    <dgm:cxn modelId="{C6CE4FED-297C-4E6A-BF89-166B290BBEBC}" type="presParOf" srcId="{DEAFB0A2-CA12-4B39-AB62-91E744A9DF60}" destId="{DE5A1BCF-DE2F-4BEC-B357-94C6463B3DF4}" srcOrd="0" destOrd="0" presId="urn:microsoft.com/office/officeart/2005/8/layout/orgChart1#9"/>
    <dgm:cxn modelId="{84DC200C-E959-47DF-A8B0-951BA6E7747C}" type="presParOf" srcId="{DEAFB0A2-CA12-4B39-AB62-91E744A9DF60}" destId="{17420F41-D61D-472B-A974-4F659301E244}" srcOrd="1" destOrd="0" presId="urn:microsoft.com/office/officeart/2005/8/layout/orgChart1#9"/>
    <dgm:cxn modelId="{7D5B1F92-037B-4766-A854-915C31CEEEDB}" type="presParOf" srcId="{BA66FF86-C472-49C5-AF46-5ADF0E650179}" destId="{E53DC201-8B9B-412F-83FC-34E1752E9719}" srcOrd="1" destOrd="0" presId="urn:microsoft.com/office/officeart/2005/8/layout/orgChart1#9"/>
    <dgm:cxn modelId="{0E07823D-1DB8-4D36-8201-695F3FBF036F}" type="presParOf" srcId="{E53DC201-8B9B-412F-83FC-34E1752E9719}" destId="{CAEEC263-2765-423D-8CD9-7DFC7B9A4F42}" srcOrd="0" destOrd="0" presId="urn:microsoft.com/office/officeart/2005/8/layout/orgChart1#9"/>
    <dgm:cxn modelId="{8E427D4E-A90D-4824-B04C-9788DA5DBBC5}" type="presParOf" srcId="{E53DC201-8B9B-412F-83FC-34E1752E9719}" destId="{A97E76B7-E29C-485E-8065-6FD1B7897FF8}" srcOrd="1" destOrd="0" presId="urn:microsoft.com/office/officeart/2005/8/layout/orgChart1#9"/>
    <dgm:cxn modelId="{8BEAF837-D107-4B30-9DFC-C06AEF6F188A}" type="presParOf" srcId="{A97E76B7-E29C-485E-8065-6FD1B7897FF8}" destId="{B9AFC2B7-6AF2-4476-AE0A-1E1B57C651C2}" srcOrd="0" destOrd="0" presId="urn:microsoft.com/office/officeart/2005/8/layout/orgChart1#9"/>
    <dgm:cxn modelId="{E11DE091-AEBA-41BD-AE61-88DC9015F83E}" type="presParOf" srcId="{B9AFC2B7-6AF2-4476-AE0A-1E1B57C651C2}" destId="{DB739A3E-2429-4A44-A6E3-2DCC9ED33C04}" srcOrd="0" destOrd="0" presId="urn:microsoft.com/office/officeart/2005/8/layout/orgChart1#9"/>
    <dgm:cxn modelId="{29D43B74-EC91-4F5C-81C6-770AC7601999}" type="presParOf" srcId="{B9AFC2B7-6AF2-4476-AE0A-1E1B57C651C2}" destId="{A9329E76-AD7D-49D3-A328-572AE4E5DCBF}" srcOrd="1" destOrd="0" presId="urn:microsoft.com/office/officeart/2005/8/layout/orgChart1#9"/>
    <dgm:cxn modelId="{2B299F84-C8FA-42FF-BDB1-6E7BD240D8C5}" type="presParOf" srcId="{A97E76B7-E29C-485E-8065-6FD1B7897FF8}" destId="{A4373305-CDB6-4C46-B087-979F91F6B48B}" srcOrd="1" destOrd="0" presId="urn:microsoft.com/office/officeart/2005/8/layout/orgChart1#9"/>
    <dgm:cxn modelId="{CE1D0222-003E-4003-85F2-B7B6102745B0}" type="presParOf" srcId="{A97E76B7-E29C-485E-8065-6FD1B7897FF8}" destId="{9D8EA94E-A192-435F-9ACF-DCE15F3CEEAE}" srcOrd="2" destOrd="0" presId="urn:microsoft.com/office/officeart/2005/8/layout/orgChart1#9"/>
    <dgm:cxn modelId="{8B18F079-704D-40FF-AFC6-1DBAEE5DC465}" type="presParOf" srcId="{E53DC201-8B9B-412F-83FC-34E1752E9719}" destId="{85456260-96A1-4437-975A-76AE04BFF54E}" srcOrd="2" destOrd="0" presId="urn:microsoft.com/office/officeart/2005/8/layout/orgChart1#9"/>
    <dgm:cxn modelId="{7BC6A612-C45B-4CBD-8EB6-B4992F12FB79}" type="presParOf" srcId="{E53DC201-8B9B-412F-83FC-34E1752E9719}" destId="{49027B73-B061-4D87-9B85-A688DFE6E1F1}" srcOrd="3" destOrd="0" presId="urn:microsoft.com/office/officeart/2005/8/layout/orgChart1#9"/>
    <dgm:cxn modelId="{E14B2324-B9FF-4198-91C3-7EFB378FD67C}" type="presParOf" srcId="{49027B73-B061-4D87-9B85-A688DFE6E1F1}" destId="{9565992D-5719-4D11-A0DC-9A79894275CD}" srcOrd="0" destOrd="0" presId="urn:microsoft.com/office/officeart/2005/8/layout/orgChart1#9"/>
    <dgm:cxn modelId="{82F4401C-16C2-4911-9EB1-07FB131EB31B}" type="presParOf" srcId="{9565992D-5719-4D11-A0DC-9A79894275CD}" destId="{B48BC371-9E80-40B8-B6B9-186191F98189}" srcOrd="0" destOrd="0" presId="urn:microsoft.com/office/officeart/2005/8/layout/orgChart1#9"/>
    <dgm:cxn modelId="{4519E266-E434-4B17-B747-E6165448F9DF}" type="presParOf" srcId="{9565992D-5719-4D11-A0DC-9A79894275CD}" destId="{E76727B9-4103-474A-9B42-37E0592550C8}" srcOrd="1" destOrd="0" presId="urn:microsoft.com/office/officeart/2005/8/layout/orgChart1#9"/>
    <dgm:cxn modelId="{594F7984-2FB2-4AC6-BDD3-124016FC45A7}" type="presParOf" srcId="{49027B73-B061-4D87-9B85-A688DFE6E1F1}" destId="{E6769C5D-AABB-4ED3-B181-664534971245}" srcOrd="1" destOrd="0" presId="urn:microsoft.com/office/officeart/2005/8/layout/orgChart1#9"/>
    <dgm:cxn modelId="{167C419F-FE7C-4C67-944D-237951BFD148}" type="presParOf" srcId="{49027B73-B061-4D87-9B85-A688DFE6E1F1}" destId="{CD7864B3-98A3-4BD4-AC3D-2BD5342EED57}" srcOrd="2" destOrd="0" presId="urn:microsoft.com/office/officeart/2005/8/layout/orgChart1#9"/>
    <dgm:cxn modelId="{48EACD16-0D17-4B1B-8622-96A92EA6250B}" type="presParOf" srcId="{E53DC201-8B9B-412F-83FC-34E1752E9719}" destId="{244E81D7-142E-411A-AEFC-C9D6597837B5}" srcOrd="4" destOrd="0" presId="urn:microsoft.com/office/officeart/2005/8/layout/orgChart1#9"/>
    <dgm:cxn modelId="{5F4679B3-B2BB-46EC-80D0-112CD13AED31}" type="presParOf" srcId="{E53DC201-8B9B-412F-83FC-34E1752E9719}" destId="{47C0B42B-2411-4AA6-B1BA-661622EAB981}" srcOrd="5" destOrd="0" presId="urn:microsoft.com/office/officeart/2005/8/layout/orgChart1#9"/>
    <dgm:cxn modelId="{B4348421-2C79-4B02-ADB4-E0EC70AECE07}" type="presParOf" srcId="{47C0B42B-2411-4AA6-B1BA-661622EAB981}" destId="{19E9F46F-A04E-4D3E-B9AD-6AB6345D49CF}" srcOrd="0" destOrd="0" presId="urn:microsoft.com/office/officeart/2005/8/layout/orgChart1#9"/>
    <dgm:cxn modelId="{F3530265-F091-4979-9448-14902689A5F4}" type="presParOf" srcId="{19E9F46F-A04E-4D3E-B9AD-6AB6345D49CF}" destId="{44B71CCE-700C-471E-B9D1-DA5558592441}" srcOrd="0" destOrd="0" presId="urn:microsoft.com/office/officeart/2005/8/layout/orgChart1#9"/>
    <dgm:cxn modelId="{BC18BDB4-8910-4B6E-BA44-964C0B9E7248}" type="presParOf" srcId="{19E9F46F-A04E-4D3E-B9AD-6AB6345D49CF}" destId="{EC16CC86-59C4-4106-A5C0-B52F0C06D8D1}" srcOrd="1" destOrd="0" presId="urn:microsoft.com/office/officeart/2005/8/layout/orgChart1#9"/>
    <dgm:cxn modelId="{BD5488BF-C5FB-4D86-877B-79635E7AEE67}" type="presParOf" srcId="{47C0B42B-2411-4AA6-B1BA-661622EAB981}" destId="{F814D3E4-C24A-4B38-97F2-81B5BF58DAA4}" srcOrd="1" destOrd="0" presId="urn:microsoft.com/office/officeart/2005/8/layout/orgChart1#9"/>
    <dgm:cxn modelId="{8678503C-3DA0-44FD-90CB-457CAFEEB35C}" type="presParOf" srcId="{47C0B42B-2411-4AA6-B1BA-661622EAB981}" destId="{28BE9568-3B17-4697-BD33-01C6782739D7}" srcOrd="2" destOrd="0" presId="urn:microsoft.com/office/officeart/2005/8/layout/orgChart1#9"/>
    <dgm:cxn modelId="{D8C405A7-A124-491A-84C0-2B9FE2FEEDB7}" type="presParOf" srcId="{E53DC201-8B9B-412F-83FC-34E1752E9719}" destId="{9CA708CD-5B22-4A06-B2FF-B525B919DB13}" srcOrd="6" destOrd="0" presId="urn:microsoft.com/office/officeart/2005/8/layout/orgChart1#9"/>
    <dgm:cxn modelId="{9E615D94-D445-480E-A8BB-C519CE187BBE}" type="presParOf" srcId="{E53DC201-8B9B-412F-83FC-34E1752E9719}" destId="{B384AAD6-FFF9-4BED-8B89-8400D1DD2A0B}" srcOrd="7" destOrd="0" presId="urn:microsoft.com/office/officeart/2005/8/layout/orgChart1#9"/>
    <dgm:cxn modelId="{84B25CCC-4465-46C5-B454-8C1E1393AF22}" type="presParOf" srcId="{B384AAD6-FFF9-4BED-8B89-8400D1DD2A0B}" destId="{7A82286F-1EA3-4A42-A6C8-CB112E5ADF4E}" srcOrd="0" destOrd="0" presId="urn:microsoft.com/office/officeart/2005/8/layout/orgChart1#9"/>
    <dgm:cxn modelId="{9C4E572B-DC0B-4F41-BE4D-72D650592848}" type="presParOf" srcId="{7A82286F-1EA3-4A42-A6C8-CB112E5ADF4E}" destId="{BA7C0D3F-390C-4B71-BD53-56BAD0BEA99D}" srcOrd="0" destOrd="0" presId="urn:microsoft.com/office/officeart/2005/8/layout/orgChart1#9"/>
    <dgm:cxn modelId="{E21299C9-A4A1-4DDF-B6C3-EE415CEA2AF3}" type="presParOf" srcId="{7A82286F-1EA3-4A42-A6C8-CB112E5ADF4E}" destId="{C3F804A9-FE2F-41DB-85F4-A327E369C323}" srcOrd="1" destOrd="0" presId="urn:microsoft.com/office/officeart/2005/8/layout/orgChart1#9"/>
    <dgm:cxn modelId="{968EE50C-167F-4DF8-B16D-ADD0D8D7AEA4}" type="presParOf" srcId="{B384AAD6-FFF9-4BED-8B89-8400D1DD2A0B}" destId="{71C71936-F447-40C4-81E3-2F9AB0CB46A4}" srcOrd="1" destOrd="0" presId="urn:microsoft.com/office/officeart/2005/8/layout/orgChart1#9"/>
    <dgm:cxn modelId="{09302A18-C62A-483E-A9C3-0FD3116FBCD1}" type="presParOf" srcId="{B384AAD6-FFF9-4BED-8B89-8400D1DD2A0B}" destId="{5A93CABE-E78B-404F-B81C-F6A93599A9D2}" srcOrd="2" destOrd="0" presId="urn:microsoft.com/office/officeart/2005/8/layout/orgChart1#9"/>
    <dgm:cxn modelId="{722255AE-203A-4910-BAD6-1E5A11731058}" type="presParOf" srcId="{BA66FF86-C472-49C5-AF46-5ADF0E650179}" destId="{AB251044-C4BA-451C-B829-9EEFA731E072}" srcOrd="2" destOrd="0" presId="urn:microsoft.com/office/officeart/2005/8/layout/orgChart1#9"/>
    <dgm:cxn modelId="{A0DB5EFE-0C9A-453E-A9E7-B4ABC5CE01B8}" type="presParOf" srcId="{19D79E6B-E08F-484D-8411-28A93E41C31A}" destId="{4E074F81-CA2E-4281-91F5-C49E1E2BB789}" srcOrd="12" destOrd="0" presId="urn:microsoft.com/office/officeart/2005/8/layout/orgChart1#9"/>
    <dgm:cxn modelId="{4FDCA665-3947-4565-980C-03865259B04C}" type="presParOf" srcId="{19D79E6B-E08F-484D-8411-28A93E41C31A}" destId="{E9DF903F-E913-4818-BE6E-886D5632FCCF}" srcOrd="13" destOrd="0" presId="urn:microsoft.com/office/officeart/2005/8/layout/orgChart1#9"/>
    <dgm:cxn modelId="{50B515CB-1AB3-4029-BE5E-587454E2BFCC}" type="presParOf" srcId="{E9DF903F-E913-4818-BE6E-886D5632FCCF}" destId="{CCD1559F-D1E7-418B-AF89-7DF36889A1B3}" srcOrd="0" destOrd="0" presId="urn:microsoft.com/office/officeart/2005/8/layout/orgChart1#9"/>
    <dgm:cxn modelId="{ED06B18A-04DF-463C-9DA2-032A11213AED}" type="presParOf" srcId="{CCD1559F-D1E7-418B-AF89-7DF36889A1B3}" destId="{1395B28B-46A9-4541-82A9-CB4C9382750B}" srcOrd="0" destOrd="0" presId="urn:microsoft.com/office/officeart/2005/8/layout/orgChart1#9"/>
    <dgm:cxn modelId="{B770D49E-823D-4B3C-B56F-5FB43F0E1402}" type="presParOf" srcId="{CCD1559F-D1E7-418B-AF89-7DF36889A1B3}" destId="{E7E2C5B0-BEC8-497B-AF8F-FAEA815EB711}" srcOrd="1" destOrd="0" presId="urn:microsoft.com/office/officeart/2005/8/layout/orgChart1#9"/>
    <dgm:cxn modelId="{6A6762B8-B413-442A-B312-26C2ADE37CF7}" type="presParOf" srcId="{E9DF903F-E913-4818-BE6E-886D5632FCCF}" destId="{C0B6216F-88AA-4EE5-8B74-B1A1A20E3BB2}" srcOrd="1" destOrd="0" presId="urn:microsoft.com/office/officeart/2005/8/layout/orgChart1#9"/>
    <dgm:cxn modelId="{40F95B59-7D1E-4997-897B-5A51DF7FA480}" type="presParOf" srcId="{C0B6216F-88AA-4EE5-8B74-B1A1A20E3BB2}" destId="{2FCBC3D5-B303-4DCB-9AFA-631AD1A723EC}" srcOrd="0" destOrd="0" presId="urn:microsoft.com/office/officeart/2005/8/layout/orgChart1#9"/>
    <dgm:cxn modelId="{D03F549F-6295-4AA4-A3A0-FECC27D30974}" type="presParOf" srcId="{C0B6216F-88AA-4EE5-8B74-B1A1A20E3BB2}" destId="{0409C787-2993-4BA1-BC5C-EAD7D86CC0BF}" srcOrd="1" destOrd="0" presId="urn:microsoft.com/office/officeart/2005/8/layout/orgChart1#9"/>
    <dgm:cxn modelId="{5BC7DE3F-4158-4627-B66A-B76707746618}" type="presParOf" srcId="{0409C787-2993-4BA1-BC5C-EAD7D86CC0BF}" destId="{0BE9BE87-D202-4FC6-B1AB-0CB44B25FAFE}" srcOrd="0" destOrd="0" presId="urn:microsoft.com/office/officeart/2005/8/layout/orgChart1#9"/>
    <dgm:cxn modelId="{7A195022-0D30-44D1-BA0D-ACBB4DB0A63D}" type="presParOf" srcId="{0BE9BE87-D202-4FC6-B1AB-0CB44B25FAFE}" destId="{AEEB2DAF-DA96-4A19-8214-48AE44E2CD04}" srcOrd="0" destOrd="0" presId="urn:microsoft.com/office/officeart/2005/8/layout/orgChart1#9"/>
    <dgm:cxn modelId="{EEBB4834-C95F-450B-A836-EACA730EBB8B}" type="presParOf" srcId="{0BE9BE87-D202-4FC6-B1AB-0CB44B25FAFE}" destId="{8C53D24A-06D3-4EEA-AECE-B383EBA00A04}" srcOrd="1" destOrd="0" presId="urn:microsoft.com/office/officeart/2005/8/layout/orgChart1#9"/>
    <dgm:cxn modelId="{12353D40-F471-4B33-A616-FF3BB1647529}" type="presParOf" srcId="{0409C787-2993-4BA1-BC5C-EAD7D86CC0BF}" destId="{C3E7F00E-D962-47F6-9F05-6564FBDE3453}" srcOrd="1" destOrd="0" presId="urn:microsoft.com/office/officeart/2005/8/layout/orgChart1#9"/>
    <dgm:cxn modelId="{6B94DD8E-D4F4-423F-92B9-A1E67D2194EF}" type="presParOf" srcId="{0409C787-2993-4BA1-BC5C-EAD7D86CC0BF}" destId="{C4A5ECE4-EA2F-4B47-A752-B646341CB885}" srcOrd="2" destOrd="0" presId="urn:microsoft.com/office/officeart/2005/8/layout/orgChart1#9"/>
    <dgm:cxn modelId="{72C49926-5BF5-4B9C-B6DE-CE85217BAB62}" type="presParOf" srcId="{C0B6216F-88AA-4EE5-8B74-B1A1A20E3BB2}" destId="{F32F89D3-B0F4-434D-8488-0CBE66A8B916}" srcOrd="2" destOrd="0" presId="urn:microsoft.com/office/officeart/2005/8/layout/orgChart1#9"/>
    <dgm:cxn modelId="{1FD3ACF7-CC45-4216-B654-4994B89E3D37}" type="presParOf" srcId="{C0B6216F-88AA-4EE5-8B74-B1A1A20E3BB2}" destId="{9F57552E-F4DF-4179-AC14-6729820A9A63}" srcOrd="3" destOrd="0" presId="urn:microsoft.com/office/officeart/2005/8/layout/orgChart1#9"/>
    <dgm:cxn modelId="{899E24B9-7178-49CE-AADD-4AF2B5A8DD05}" type="presParOf" srcId="{9F57552E-F4DF-4179-AC14-6729820A9A63}" destId="{DFE3A9EA-74AC-4F0D-B338-2910352E47D4}" srcOrd="0" destOrd="0" presId="urn:microsoft.com/office/officeart/2005/8/layout/orgChart1#9"/>
    <dgm:cxn modelId="{5D0BB778-8D3C-4AA4-B1C7-FBDE3233F4CD}" type="presParOf" srcId="{DFE3A9EA-74AC-4F0D-B338-2910352E47D4}" destId="{202DEF2D-6461-4331-9F0A-827B3A1DDEBC}" srcOrd="0" destOrd="0" presId="urn:microsoft.com/office/officeart/2005/8/layout/orgChart1#9"/>
    <dgm:cxn modelId="{20DB528A-CBEA-4490-8F05-A411C93D6133}" type="presParOf" srcId="{DFE3A9EA-74AC-4F0D-B338-2910352E47D4}" destId="{5223131D-B335-4195-BF78-605882C20B48}" srcOrd="1" destOrd="0" presId="urn:microsoft.com/office/officeart/2005/8/layout/orgChart1#9"/>
    <dgm:cxn modelId="{C763EBB4-7E13-4625-B0FA-F27B6CF5C913}" type="presParOf" srcId="{9F57552E-F4DF-4179-AC14-6729820A9A63}" destId="{0E509B23-21BE-43C2-85B9-A0FF57695317}" srcOrd="1" destOrd="0" presId="urn:microsoft.com/office/officeart/2005/8/layout/orgChart1#9"/>
    <dgm:cxn modelId="{394A6F5E-C7D7-47AE-A860-6C0CCE46705A}" type="presParOf" srcId="{9F57552E-F4DF-4179-AC14-6729820A9A63}" destId="{6C81B5B7-4CD6-4786-A87A-6D9A79D8F433}" srcOrd="2" destOrd="0" presId="urn:microsoft.com/office/officeart/2005/8/layout/orgChart1#9"/>
    <dgm:cxn modelId="{790493AC-0478-4E2D-93DC-EAEAAB58E33E}" type="presParOf" srcId="{C0B6216F-88AA-4EE5-8B74-B1A1A20E3BB2}" destId="{C8B287F1-187D-4A1F-AB1B-17F8F39F2152}" srcOrd="4" destOrd="0" presId="urn:microsoft.com/office/officeart/2005/8/layout/orgChart1#9"/>
    <dgm:cxn modelId="{B8107D93-5751-4883-AC8E-3ACD49AA5564}" type="presParOf" srcId="{C0B6216F-88AA-4EE5-8B74-B1A1A20E3BB2}" destId="{3F7286B5-B633-45E1-9C40-BE65A4383963}" srcOrd="5" destOrd="0" presId="urn:microsoft.com/office/officeart/2005/8/layout/orgChart1#9"/>
    <dgm:cxn modelId="{7408B8BC-F0AA-4A85-A76A-6DA2CAB64647}" type="presParOf" srcId="{3F7286B5-B633-45E1-9C40-BE65A4383963}" destId="{FE9C3C47-4920-4679-9486-BD9BF3E42365}" srcOrd="0" destOrd="0" presId="urn:microsoft.com/office/officeart/2005/8/layout/orgChart1#9"/>
    <dgm:cxn modelId="{1702D2E0-58B6-497F-BD35-18EC7E478445}" type="presParOf" srcId="{FE9C3C47-4920-4679-9486-BD9BF3E42365}" destId="{DF0E73CE-FFA4-4EE4-94D3-C6D15FCF9EE4}" srcOrd="0" destOrd="0" presId="urn:microsoft.com/office/officeart/2005/8/layout/orgChart1#9"/>
    <dgm:cxn modelId="{F59F02D1-E6E5-422C-A8ED-F461258E04DA}" type="presParOf" srcId="{FE9C3C47-4920-4679-9486-BD9BF3E42365}" destId="{E70F9689-CBC6-4FB7-9848-C2BF63A018CE}" srcOrd="1" destOrd="0" presId="urn:microsoft.com/office/officeart/2005/8/layout/orgChart1#9"/>
    <dgm:cxn modelId="{B91F53A4-9850-46BA-9099-513D1A87213E}" type="presParOf" srcId="{3F7286B5-B633-45E1-9C40-BE65A4383963}" destId="{D5F47F29-D823-4A2A-8C31-6D198376B98E}" srcOrd="1" destOrd="0" presId="urn:microsoft.com/office/officeart/2005/8/layout/orgChart1#9"/>
    <dgm:cxn modelId="{C8DC8D5E-3A6F-4673-9A91-FC5B82EB1CF8}" type="presParOf" srcId="{3F7286B5-B633-45E1-9C40-BE65A4383963}" destId="{0653AF79-FDF6-44A7-9469-59812B3768F3}" srcOrd="2" destOrd="0" presId="urn:microsoft.com/office/officeart/2005/8/layout/orgChart1#9"/>
    <dgm:cxn modelId="{04748C81-D481-432B-8282-2A31B9D3E93F}" type="presParOf" srcId="{C0B6216F-88AA-4EE5-8B74-B1A1A20E3BB2}" destId="{1AD0DC40-606E-44DA-B040-31C03B6402BB}" srcOrd="6" destOrd="0" presId="urn:microsoft.com/office/officeart/2005/8/layout/orgChart1#9"/>
    <dgm:cxn modelId="{19E101AD-A6A4-4737-84E9-81D4B5B5E04A}" type="presParOf" srcId="{C0B6216F-88AA-4EE5-8B74-B1A1A20E3BB2}" destId="{1A685408-A786-42B3-AA2C-56E6FA4488C4}" srcOrd="7" destOrd="0" presId="urn:microsoft.com/office/officeart/2005/8/layout/orgChart1#9"/>
    <dgm:cxn modelId="{DFE7999D-81A8-4893-B424-405FA88D5CF6}" type="presParOf" srcId="{1A685408-A786-42B3-AA2C-56E6FA4488C4}" destId="{B59ED7F1-3E0D-4BB9-970B-A5BDD43F737B}" srcOrd="0" destOrd="0" presId="urn:microsoft.com/office/officeart/2005/8/layout/orgChart1#9"/>
    <dgm:cxn modelId="{CA99ADD8-0DD0-47C6-B26A-D08762635CEE}" type="presParOf" srcId="{B59ED7F1-3E0D-4BB9-970B-A5BDD43F737B}" destId="{56E658C2-5540-4A10-98ED-9AD21A81266F}" srcOrd="0" destOrd="0" presId="urn:microsoft.com/office/officeart/2005/8/layout/orgChart1#9"/>
    <dgm:cxn modelId="{9B0B02AA-B0CC-4A07-BA66-579B98661B81}" type="presParOf" srcId="{B59ED7F1-3E0D-4BB9-970B-A5BDD43F737B}" destId="{00D7749C-2B17-40A4-9614-FF286B159D18}" srcOrd="1" destOrd="0" presId="urn:microsoft.com/office/officeart/2005/8/layout/orgChart1#9"/>
    <dgm:cxn modelId="{BA3B881E-BF51-4DC5-80A9-CCDEA9D2105D}" type="presParOf" srcId="{1A685408-A786-42B3-AA2C-56E6FA4488C4}" destId="{A149C9D2-76AA-46E2-8F47-B0EA757497BA}" srcOrd="1" destOrd="0" presId="urn:microsoft.com/office/officeart/2005/8/layout/orgChart1#9"/>
    <dgm:cxn modelId="{92B47960-9C07-4E2F-95AB-E0A7C85D784E}" type="presParOf" srcId="{1A685408-A786-42B3-AA2C-56E6FA4488C4}" destId="{FBBA168F-AF03-4665-8F63-C35B4B122245}" srcOrd="2" destOrd="0" presId="urn:microsoft.com/office/officeart/2005/8/layout/orgChart1#9"/>
    <dgm:cxn modelId="{F4381154-6A47-4B16-9135-A3539B48786F}" type="presParOf" srcId="{E9DF903F-E913-4818-BE6E-886D5632FCCF}" destId="{35042A34-CF98-486E-9EB5-30ADAFCDC201}" srcOrd="2" destOrd="0" presId="urn:microsoft.com/office/officeart/2005/8/layout/orgChart1#9"/>
    <dgm:cxn modelId="{9FAB3941-D649-4FFF-B3BC-427F09869C6E}" type="presParOf" srcId="{19D79E6B-E08F-484D-8411-28A93E41C31A}" destId="{B997116E-AE25-48B2-BCAB-3529E6C60808}" srcOrd="14" destOrd="0" presId="urn:microsoft.com/office/officeart/2005/8/layout/orgChart1#9"/>
    <dgm:cxn modelId="{0B753F35-6B67-4560-BA08-DF40E8F58F43}" type="presParOf" srcId="{19D79E6B-E08F-484D-8411-28A93E41C31A}" destId="{30D1ED6A-CB03-4E8A-BDD5-2D02C1B77FB4}" srcOrd="15" destOrd="0" presId="urn:microsoft.com/office/officeart/2005/8/layout/orgChart1#9"/>
    <dgm:cxn modelId="{7195EF3F-110D-465D-BD81-C5D897651106}" type="presParOf" srcId="{30D1ED6A-CB03-4E8A-BDD5-2D02C1B77FB4}" destId="{E35BB7D0-DB09-4E6C-A637-C6D8713E60D4}" srcOrd="0" destOrd="0" presId="urn:microsoft.com/office/officeart/2005/8/layout/orgChart1#9"/>
    <dgm:cxn modelId="{B41DB3AD-68F8-4CFE-8469-0DC135761208}" type="presParOf" srcId="{E35BB7D0-DB09-4E6C-A637-C6D8713E60D4}" destId="{AB1F294E-4B4B-46D0-9922-43C9723EFD3D}" srcOrd="0" destOrd="0" presId="urn:microsoft.com/office/officeart/2005/8/layout/orgChart1#9"/>
    <dgm:cxn modelId="{4936B1FB-07F3-4BFA-A178-4DC5A324A0E4}" type="presParOf" srcId="{E35BB7D0-DB09-4E6C-A637-C6D8713E60D4}" destId="{BFDF29B9-5882-4798-9292-CFD1C6D7895D}" srcOrd="1" destOrd="0" presId="urn:microsoft.com/office/officeart/2005/8/layout/orgChart1#9"/>
    <dgm:cxn modelId="{7D88D6C0-1951-4DE2-B821-200C7319D8AD}" type="presParOf" srcId="{30D1ED6A-CB03-4E8A-BDD5-2D02C1B77FB4}" destId="{FCF53067-8C37-44D5-9C7D-4E1BDF5EF8B5}" srcOrd="1" destOrd="0" presId="urn:microsoft.com/office/officeart/2005/8/layout/orgChart1#9"/>
    <dgm:cxn modelId="{CFA9EA84-16B5-4530-B2CE-950CACDAB924}" type="presParOf" srcId="{FCF53067-8C37-44D5-9C7D-4E1BDF5EF8B5}" destId="{7727153A-FF80-488A-9D79-DAA67BC6D723}" srcOrd="0" destOrd="0" presId="urn:microsoft.com/office/officeart/2005/8/layout/orgChart1#9"/>
    <dgm:cxn modelId="{DE0646F2-145D-4A2E-9606-B5F8C209BB72}" type="presParOf" srcId="{FCF53067-8C37-44D5-9C7D-4E1BDF5EF8B5}" destId="{8BB304CF-857D-44F0-BEDF-73E7220801A9}" srcOrd="1" destOrd="0" presId="urn:microsoft.com/office/officeart/2005/8/layout/orgChart1#9"/>
    <dgm:cxn modelId="{D63C3722-F67B-4144-B917-C5C8327D4BF6}" type="presParOf" srcId="{8BB304CF-857D-44F0-BEDF-73E7220801A9}" destId="{95FF4673-C71E-43FF-B4F7-DC03F0964CB6}" srcOrd="0" destOrd="0" presId="urn:microsoft.com/office/officeart/2005/8/layout/orgChart1#9"/>
    <dgm:cxn modelId="{71F1DBB2-D135-4673-9EDA-8CEE7BA57F95}" type="presParOf" srcId="{95FF4673-C71E-43FF-B4F7-DC03F0964CB6}" destId="{ACAFD78C-327C-4389-9AA5-5726376DBA32}" srcOrd="0" destOrd="0" presId="urn:microsoft.com/office/officeart/2005/8/layout/orgChart1#9"/>
    <dgm:cxn modelId="{DD08FE31-AED3-49B7-B6AD-DA6E5237F384}" type="presParOf" srcId="{95FF4673-C71E-43FF-B4F7-DC03F0964CB6}" destId="{D670A021-87B2-4E31-8769-C146A1CCE42E}" srcOrd="1" destOrd="0" presId="urn:microsoft.com/office/officeart/2005/8/layout/orgChart1#9"/>
    <dgm:cxn modelId="{33B221AE-AB5C-40A1-B238-F58AA2FF03C5}" type="presParOf" srcId="{8BB304CF-857D-44F0-BEDF-73E7220801A9}" destId="{A93BA447-C1F5-4E60-8324-258DE0DA47B1}" srcOrd="1" destOrd="0" presId="urn:microsoft.com/office/officeart/2005/8/layout/orgChart1#9"/>
    <dgm:cxn modelId="{C7F5193D-7FB4-4EF3-BB13-886005935855}" type="presParOf" srcId="{8BB304CF-857D-44F0-BEDF-73E7220801A9}" destId="{0FE70010-4755-4841-A6AA-D65CA585992F}" srcOrd="2" destOrd="0" presId="urn:microsoft.com/office/officeart/2005/8/layout/orgChart1#9"/>
    <dgm:cxn modelId="{69880B58-9F8D-4BC9-B19C-0E79A7F910C0}" type="presParOf" srcId="{FCF53067-8C37-44D5-9C7D-4E1BDF5EF8B5}" destId="{8CC8DFEE-2C28-48AD-9001-59CC99E844DC}" srcOrd="2" destOrd="0" presId="urn:microsoft.com/office/officeart/2005/8/layout/orgChart1#9"/>
    <dgm:cxn modelId="{DB2317B1-6CDA-475D-B5BC-DE357AD0997D}" type="presParOf" srcId="{FCF53067-8C37-44D5-9C7D-4E1BDF5EF8B5}" destId="{54A7336E-3034-4900-8F07-A5890569D956}" srcOrd="3" destOrd="0" presId="urn:microsoft.com/office/officeart/2005/8/layout/orgChart1#9"/>
    <dgm:cxn modelId="{334773BB-ADA9-4BDD-9BE9-16B404377516}" type="presParOf" srcId="{54A7336E-3034-4900-8F07-A5890569D956}" destId="{DBBC43AA-6E72-42BC-A8E7-C71194B15EA4}" srcOrd="0" destOrd="0" presId="urn:microsoft.com/office/officeart/2005/8/layout/orgChart1#9"/>
    <dgm:cxn modelId="{6C31A247-F67E-4F07-B415-D2BA13DF9278}" type="presParOf" srcId="{DBBC43AA-6E72-42BC-A8E7-C71194B15EA4}" destId="{6723055A-E07D-4E27-B587-69A4356CC4B9}" srcOrd="0" destOrd="0" presId="urn:microsoft.com/office/officeart/2005/8/layout/orgChart1#9"/>
    <dgm:cxn modelId="{97914EBF-B5F5-4B74-A253-014B879288C7}" type="presParOf" srcId="{DBBC43AA-6E72-42BC-A8E7-C71194B15EA4}" destId="{85FC7822-EBA4-41EB-98FA-8168A62E2890}" srcOrd="1" destOrd="0" presId="urn:microsoft.com/office/officeart/2005/8/layout/orgChart1#9"/>
    <dgm:cxn modelId="{7F682590-3CAC-42C5-AAFD-A42FA3ACF9DB}" type="presParOf" srcId="{54A7336E-3034-4900-8F07-A5890569D956}" destId="{A59A804E-6356-4D29-AB1D-205EBE71172E}" srcOrd="1" destOrd="0" presId="urn:microsoft.com/office/officeart/2005/8/layout/orgChart1#9"/>
    <dgm:cxn modelId="{20666EAC-E543-4322-9757-FA80DD25B263}" type="presParOf" srcId="{54A7336E-3034-4900-8F07-A5890569D956}" destId="{7F4C2206-1976-46B1-96BF-BAFD1BB69223}" srcOrd="2" destOrd="0" presId="urn:microsoft.com/office/officeart/2005/8/layout/orgChart1#9"/>
    <dgm:cxn modelId="{01CD5147-4C84-4978-BEE6-C965A924B6BC}" type="presParOf" srcId="{FCF53067-8C37-44D5-9C7D-4E1BDF5EF8B5}" destId="{3C23157A-21B8-417B-8BCE-EFE699290456}" srcOrd="4" destOrd="0" presId="urn:microsoft.com/office/officeart/2005/8/layout/orgChart1#9"/>
    <dgm:cxn modelId="{9C02FA7E-9B95-46C4-A5A6-391B67134339}" type="presParOf" srcId="{FCF53067-8C37-44D5-9C7D-4E1BDF5EF8B5}" destId="{AD2973E5-15CC-48DF-A124-78922A20DA06}" srcOrd="5" destOrd="0" presId="urn:microsoft.com/office/officeart/2005/8/layout/orgChart1#9"/>
    <dgm:cxn modelId="{24C21AFE-2677-4C16-AFEA-553C73C28DFB}" type="presParOf" srcId="{AD2973E5-15CC-48DF-A124-78922A20DA06}" destId="{A98F70CE-5E6A-4473-B943-60EF99CECD6B}" srcOrd="0" destOrd="0" presId="urn:microsoft.com/office/officeart/2005/8/layout/orgChart1#9"/>
    <dgm:cxn modelId="{A5E1BF64-4417-4247-AB75-2F6DB979516A}" type="presParOf" srcId="{A98F70CE-5E6A-4473-B943-60EF99CECD6B}" destId="{A3F77182-09BF-4744-B2F1-4BBA3A12E847}" srcOrd="0" destOrd="0" presId="urn:microsoft.com/office/officeart/2005/8/layout/orgChart1#9"/>
    <dgm:cxn modelId="{4467B5DD-2D41-40C3-8216-2FD49914C367}" type="presParOf" srcId="{A98F70CE-5E6A-4473-B943-60EF99CECD6B}" destId="{5EBB6837-3F1D-464F-8FEF-1BB416449DF2}" srcOrd="1" destOrd="0" presId="urn:microsoft.com/office/officeart/2005/8/layout/orgChart1#9"/>
    <dgm:cxn modelId="{1EF23B55-FDC3-49AF-AD20-A677926C9679}" type="presParOf" srcId="{AD2973E5-15CC-48DF-A124-78922A20DA06}" destId="{831FAF55-7C47-458A-918E-EA827A495E10}" srcOrd="1" destOrd="0" presId="urn:microsoft.com/office/officeart/2005/8/layout/orgChart1#9"/>
    <dgm:cxn modelId="{E8EBD7A3-9E14-4537-B146-190F6F6E4A74}" type="presParOf" srcId="{AD2973E5-15CC-48DF-A124-78922A20DA06}" destId="{7FD1406B-7479-4E9C-A8BA-AEB515324C2D}" srcOrd="2" destOrd="0" presId="urn:microsoft.com/office/officeart/2005/8/layout/orgChart1#9"/>
    <dgm:cxn modelId="{D4F4E968-FBED-4B86-8ADC-174570A10154}" type="presParOf" srcId="{FCF53067-8C37-44D5-9C7D-4E1BDF5EF8B5}" destId="{EF0D9106-DE11-4C51-9201-1D4F652D6FF1}" srcOrd="6" destOrd="0" presId="urn:microsoft.com/office/officeart/2005/8/layout/orgChart1#9"/>
    <dgm:cxn modelId="{651F95F1-677E-4ACA-95D8-7B69B2AEB60A}" type="presParOf" srcId="{FCF53067-8C37-44D5-9C7D-4E1BDF5EF8B5}" destId="{4F2D28B5-93F7-4BDA-A37F-195501BD5011}" srcOrd="7" destOrd="0" presId="urn:microsoft.com/office/officeart/2005/8/layout/orgChart1#9"/>
    <dgm:cxn modelId="{399CF175-A166-451E-8591-771986BBD3F1}" type="presParOf" srcId="{4F2D28B5-93F7-4BDA-A37F-195501BD5011}" destId="{F82DD3C7-7858-4890-8737-F8438B7CC5DB}" srcOrd="0" destOrd="0" presId="urn:microsoft.com/office/officeart/2005/8/layout/orgChart1#9"/>
    <dgm:cxn modelId="{AF6582C8-4965-453F-AB84-809114F2F2C6}" type="presParOf" srcId="{F82DD3C7-7858-4890-8737-F8438B7CC5DB}" destId="{0D874A6A-516A-4F14-AA0B-BCE6B5C18914}" srcOrd="0" destOrd="0" presId="urn:microsoft.com/office/officeart/2005/8/layout/orgChart1#9"/>
    <dgm:cxn modelId="{1AE9074D-BCAB-468B-94DF-4E4F61A8559E}" type="presParOf" srcId="{F82DD3C7-7858-4890-8737-F8438B7CC5DB}" destId="{DD7414B8-EE33-4071-8319-54059A8C75C7}" srcOrd="1" destOrd="0" presId="urn:microsoft.com/office/officeart/2005/8/layout/orgChart1#9"/>
    <dgm:cxn modelId="{9D52CB13-06C6-4690-84A8-052A7ADCECFC}" type="presParOf" srcId="{4F2D28B5-93F7-4BDA-A37F-195501BD5011}" destId="{2388C276-6097-4BBF-A2DB-481BD5F09234}" srcOrd="1" destOrd="0" presId="urn:microsoft.com/office/officeart/2005/8/layout/orgChart1#9"/>
    <dgm:cxn modelId="{7BBAD7A1-A4E1-41E0-99FA-600F2431F6F0}" type="presParOf" srcId="{4F2D28B5-93F7-4BDA-A37F-195501BD5011}" destId="{ACFC715D-666C-465D-9533-42F07A52DA67}" srcOrd="2" destOrd="0" presId="urn:microsoft.com/office/officeart/2005/8/layout/orgChart1#9"/>
    <dgm:cxn modelId="{11E786CA-69C4-4C64-9A82-47E4172BB2C3}" type="presParOf" srcId="{30D1ED6A-CB03-4E8A-BDD5-2D02C1B77FB4}" destId="{403B8D54-6D07-4423-B8D3-1B91ED19D20E}" srcOrd="2" destOrd="0" presId="urn:microsoft.com/office/officeart/2005/8/layout/orgChart1#9"/>
    <dgm:cxn modelId="{B4C38A10-C066-450B-B97C-E0B4E2F7577B}" type="presParOf" srcId="{19D79E6B-E08F-484D-8411-28A93E41C31A}" destId="{CD4FF9DB-4A9E-4118-AC0A-90C1B6D03D5F}" srcOrd="16" destOrd="0" presId="urn:microsoft.com/office/officeart/2005/8/layout/orgChart1#9"/>
    <dgm:cxn modelId="{406D9E49-86D9-47DB-8859-DD7990F255D6}" type="presParOf" srcId="{19D79E6B-E08F-484D-8411-28A93E41C31A}" destId="{4E50F59E-312A-4C48-8352-692018A0A5F7}" srcOrd="17" destOrd="0" presId="urn:microsoft.com/office/officeart/2005/8/layout/orgChart1#9"/>
    <dgm:cxn modelId="{0EB45D1F-5E9D-4C1D-AA8A-EAC1C769D754}" type="presParOf" srcId="{4E50F59E-312A-4C48-8352-692018A0A5F7}" destId="{C4DA3AB3-0D64-4CA9-9C4A-724BE9D477E5}" srcOrd="0" destOrd="0" presId="urn:microsoft.com/office/officeart/2005/8/layout/orgChart1#9"/>
    <dgm:cxn modelId="{D09D6F4C-B1D5-43CD-898A-033C53A7F5E3}" type="presParOf" srcId="{C4DA3AB3-0D64-4CA9-9C4A-724BE9D477E5}" destId="{4B20DF1B-33FC-4162-BE4B-84E79828EC11}" srcOrd="0" destOrd="0" presId="urn:microsoft.com/office/officeart/2005/8/layout/orgChart1#9"/>
    <dgm:cxn modelId="{A67ED8DF-29E5-4E7C-BEA6-5B5E5AF178F8}" type="presParOf" srcId="{C4DA3AB3-0D64-4CA9-9C4A-724BE9D477E5}" destId="{527405EE-3CCA-4EF7-BE6E-FE4F1B8A1739}" srcOrd="1" destOrd="0" presId="urn:microsoft.com/office/officeart/2005/8/layout/orgChart1#9"/>
    <dgm:cxn modelId="{46798E5C-47AB-446F-9289-22D8D9C9E6E3}" type="presParOf" srcId="{4E50F59E-312A-4C48-8352-692018A0A5F7}" destId="{F55C5466-43C2-42BA-BB91-20DC04F91F8F}" srcOrd="1" destOrd="0" presId="urn:microsoft.com/office/officeart/2005/8/layout/orgChart1#9"/>
    <dgm:cxn modelId="{B13B763E-04D9-4C67-8E4F-F446C34718A8}" type="presParOf" srcId="{F55C5466-43C2-42BA-BB91-20DC04F91F8F}" destId="{7F3B119F-A125-41E8-A132-FC9B29360965}" srcOrd="0" destOrd="0" presId="urn:microsoft.com/office/officeart/2005/8/layout/orgChart1#9"/>
    <dgm:cxn modelId="{CC5AE4C6-E5BB-4748-9318-CCFD14DE64D3}" type="presParOf" srcId="{F55C5466-43C2-42BA-BB91-20DC04F91F8F}" destId="{73AD9B05-DBC3-47B1-95EC-90FA1F5072C4}" srcOrd="1" destOrd="0" presId="urn:microsoft.com/office/officeart/2005/8/layout/orgChart1#9"/>
    <dgm:cxn modelId="{5A197C04-5DBF-454E-9758-A3E5558942B8}" type="presParOf" srcId="{73AD9B05-DBC3-47B1-95EC-90FA1F5072C4}" destId="{06CDAD3C-78B2-4C72-8246-C40BC7A3529F}" srcOrd="0" destOrd="0" presId="urn:microsoft.com/office/officeart/2005/8/layout/orgChart1#9"/>
    <dgm:cxn modelId="{05B93420-4916-4A91-B7D8-0D93A8B18DA9}" type="presParOf" srcId="{06CDAD3C-78B2-4C72-8246-C40BC7A3529F}" destId="{CBFABC11-8E0F-4E4C-873B-2FA0DE04983C}" srcOrd="0" destOrd="0" presId="urn:microsoft.com/office/officeart/2005/8/layout/orgChart1#9"/>
    <dgm:cxn modelId="{19ED6E99-1920-49CE-9F64-735F5D5443A3}" type="presParOf" srcId="{06CDAD3C-78B2-4C72-8246-C40BC7A3529F}" destId="{0DE509AE-6092-48A1-854B-D666610538F0}" srcOrd="1" destOrd="0" presId="urn:microsoft.com/office/officeart/2005/8/layout/orgChart1#9"/>
    <dgm:cxn modelId="{A0BAA4DF-5824-4709-8AE0-6CA4BD03580A}" type="presParOf" srcId="{73AD9B05-DBC3-47B1-95EC-90FA1F5072C4}" destId="{D672CC8F-D9CA-4159-97FB-B5EDE496F84C}" srcOrd="1" destOrd="0" presId="urn:microsoft.com/office/officeart/2005/8/layout/orgChart1#9"/>
    <dgm:cxn modelId="{4155B143-06E4-4F46-BAF4-392582B72302}" type="presParOf" srcId="{73AD9B05-DBC3-47B1-95EC-90FA1F5072C4}" destId="{4B8E42F4-849E-4D4C-BD2E-D53708BC261F}" srcOrd="2" destOrd="0" presId="urn:microsoft.com/office/officeart/2005/8/layout/orgChart1#9"/>
    <dgm:cxn modelId="{892C08BF-4F9D-42C2-8A13-1C1C8127616B}" type="presParOf" srcId="{F55C5466-43C2-42BA-BB91-20DC04F91F8F}" destId="{0464C681-A7B0-4037-AAA7-D810CDA6527F}" srcOrd="2" destOrd="0" presId="urn:microsoft.com/office/officeart/2005/8/layout/orgChart1#9"/>
    <dgm:cxn modelId="{281F069A-5EBF-4200-87A7-5B873E6848F9}" type="presParOf" srcId="{F55C5466-43C2-42BA-BB91-20DC04F91F8F}" destId="{8DF62B52-8B3B-436A-A59E-775CC2325F95}" srcOrd="3" destOrd="0" presId="urn:microsoft.com/office/officeart/2005/8/layout/orgChart1#9"/>
    <dgm:cxn modelId="{183B1583-6BB1-4EEC-8D49-FA1B214D0990}" type="presParOf" srcId="{8DF62B52-8B3B-436A-A59E-775CC2325F95}" destId="{54990E81-4430-47CE-A130-E7BF09D0A80F}" srcOrd="0" destOrd="0" presId="urn:microsoft.com/office/officeart/2005/8/layout/orgChart1#9"/>
    <dgm:cxn modelId="{7F5F9163-5967-4219-B1B5-F538B7560E90}" type="presParOf" srcId="{54990E81-4430-47CE-A130-E7BF09D0A80F}" destId="{62FD2386-55DF-41F6-84C4-F1147885E1E5}" srcOrd="0" destOrd="0" presId="urn:microsoft.com/office/officeart/2005/8/layout/orgChart1#9"/>
    <dgm:cxn modelId="{F5F61FCD-4647-4FD9-A22F-D51561ACFB6B}" type="presParOf" srcId="{54990E81-4430-47CE-A130-E7BF09D0A80F}" destId="{3BDF6DE8-2E01-4106-BE67-8153B718EBF3}" srcOrd="1" destOrd="0" presId="urn:microsoft.com/office/officeart/2005/8/layout/orgChart1#9"/>
    <dgm:cxn modelId="{ED4D6202-EFE8-4928-9B98-0406417CB84F}" type="presParOf" srcId="{8DF62B52-8B3B-436A-A59E-775CC2325F95}" destId="{7089B6E7-32B6-42DD-A0AD-0BE8073D4AB7}" srcOrd="1" destOrd="0" presId="urn:microsoft.com/office/officeart/2005/8/layout/orgChart1#9"/>
    <dgm:cxn modelId="{04E2D83C-081E-42F2-90B5-DA5F22974C60}" type="presParOf" srcId="{8DF62B52-8B3B-436A-A59E-775CC2325F95}" destId="{517041C0-7DAE-43C0-9D39-3F2735D6F2BE}" srcOrd="2" destOrd="0" presId="urn:microsoft.com/office/officeart/2005/8/layout/orgChart1#9"/>
    <dgm:cxn modelId="{B1CFD142-0366-4A1E-BEBC-1DE8CE9255DD}" type="presParOf" srcId="{4E50F59E-312A-4C48-8352-692018A0A5F7}" destId="{78CABC2E-9F8C-4FD9-99F2-9166F1C30655}" srcOrd="2" destOrd="0" presId="urn:microsoft.com/office/officeart/2005/8/layout/orgChart1#9"/>
    <dgm:cxn modelId="{E9CC8812-7780-403D-BE06-CC753EAFBA40}" type="presParOf" srcId="{7F671636-C859-4609-A9E6-80CAB5B27D6F}" destId="{FCA42430-22B0-4256-805A-E0C29C1852EC}" srcOrd="2" destOrd="0" presId="urn:microsoft.com/office/officeart/2005/8/layout/orgChart1#9"/>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7307E23-035C-47AE-BB1F-6AF84F743B41}" type="doc">
      <dgm:prSet loTypeId="urn:microsoft.com/office/officeart/2005/8/layout/orgChart1#15" loCatId="hierarchy" qsTypeId="urn:microsoft.com/office/officeart/2005/8/quickstyle/simple1#11" qsCatId="simple" csTypeId="urn:microsoft.com/office/officeart/2005/8/colors/accent1_2#15" csCatId="accent1" phldr="1"/>
      <dgm:spPr/>
      <dgm:t>
        <a:bodyPr/>
        <a:lstStyle/>
        <a:p>
          <a:endParaRPr lang="zh-CN" altLang="en-US"/>
        </a:p>
      </dgm:t>
    </dgm:pt>
    <dgm:pt modelId="{7E6155B7-4995-4C78-8AA5-B25AD9CA9D15}">
      <dgm:prSet phldrT="[文本]"/>
      <dgm:spPr/>
      <dgm:t>
        <a:bodyPr/>
        <a:lstStyle/>
        <a:p>
          <a:r>
            <a:rPr lang="zh-CN" altLang="en-US"/>
            <a:t>财务管理</a:t>
          </a:r>
        </a:p>
      </dgm:t>
    </dgm:pt>
    <dgm:pt modelId="{17E2D570-690A-417A-8B7A-6299521EA38A}" type="parTrans" cxnId="{26C886AE-F4D1-474A-AC8C-CC4B2EE9D252}">
      <dgm:prSet/>
      <dgm:spPr/>
      <dgm:t>
        <a:bodyPr/>
        <a:lstStyle/>
        <a:p>
          <a:endParaRPr lang="zh-CN" altLang="en-US"/>
        </a:p>
      </dgm:t>
    </dgm:pt>
    <dgm:pt modelId="{38D34A57-3A7C-44F6-A6A1-8E18EF854177}" type="sibTrans" cxnId="{26C886AE-F4D1-474A-AC8C-CC4B2EE9D252}">
      <dgm:prSet/>
      <dgm:spPr/>
      <dgm:t>
        <a:bodyPr/>
        <a:lstStyle/>
        <a:p>
          <a:endParaRPr lang="zh-CN" altLang="en-US"/>
        </a:p>
      </dgm:t>
    </dgm:pt>
    <dgm:pt modelId="{BD2F7A79-2C56-4E3E-AB47-38A9F380F15D}">
      <dgm:prSet phldrT="[文本]"/>
      <dgm:spPr/>
      <dgm:t>
        <a:bodyPr/>
        <a:lstStyle/>
        <a:p>
          <a:r>
            <a:rPr lang="zh-CN" altLang="en-US"/>
            <a:t>查看未完成订单</a:t>
          </a:r>
        </a:p>
      </dgm:t>
    </dgm:pt>
    <dgm:pt modelId="{158E0584-C164-4752-AE46-F6600CB7649C}" type="parTrans" cxnId="{77418652-663A-4901-9D91-9C665E3BACCB}">
      <dgm:prSet/>
      <dgm:spPr/>
      <dgm:t>
        <a:bodyPr/>
        <a:lstStyle/>
        <a:p>
          <a:endParaRPr lang="zh-CN" altLang="en-US"/>
        </a:p>
      </dgm:t>
    </dgm:pt>
    <dgm:pt modelId="{3EC5EBE9-D172-4B45-A7CF-FBF32B3444EA}" type="sibTrans" cxnId="{77418652-663A-4901-9D91-9C665E3BACCB}">
      <dgm:prSet/>
      <dgm:spPr/>
      <dgm:t>
        <a:bodyPr/>
        <a:lstStyle/>
        <a:p>
          <a:endParaRPr lang="zh-CN" altLang="en-US"/>
        </a:p>
      </dgm:t>
    </dgm:pt>
    <dgm:pt modelId="{DE4DCC2C-2605-47BF-8A08-A798458CDCED}">
      <dgm:prSet phldrT="[文本]"/>
      <dgm:spPr/>
      <dgm:t>
        <a:bodyPr/>
        <a:lstStyle/>
        <a:p>
          <a:r>
            <a:rPr lang="zh-CN" altLang="en-US"/>
            <a:t>查看已完成订单</a:t>
          </a:r>
        </a:p>
      </dgm:t>
    </dgm:pt>
    <dgm:pt modelId="{3DC77745-CF8E-49C0-B255-FFABE547DE19}" type="parTrans" cxnId="{CC58E861-BBC5-4C44-91F0-2D0A8627DFDE}">
      <dgm:prSet/>
      <dgm:spPr/>
      <dgm:t>
        <a:bodyPr/>
        <a:lstStyle/>
        <a:p>
          <a:endParaRPr lang="zh-CN" altLang="en-US"/>
        </a:p>
      </dgm:t>
    </dgm:pt>
    <dgm:pt modelId="{D9FC4427-DCE7-4574-8327-B28A047E66DA}" type="sibTrans" cxnId="{CC58E861-BBC5-4C44-91F0-2D0A8627DFDE}">
      <dgm:prSet/>
      <dgm:spPr/>
      <dgm:t>
        <a:bodyPr/>
        <a:lstStyle/>
        <a:p>
          <a:endParaRPr lang="zh-CN" altLang="en-US"/>
        </a:p>
      </dgm:t>
    </dgm:pt>
    <dgm:pt modelId="{EB4B9430-AEE9-4F07-9558-A1963671D8B2}">
      <dgm:prSet phldrT="[文本]"/>
      <dgm:spPr/>
      <dgm:t>
        <a:bodyPr/>
        <a:lstStyle/>
        <a:p>
          <a:r>
            <a:rPr lang="zh-CN" altLang="en-US"/>
            <a:t>搜索订单</a:t>
          </a:r>
        </a:p>
      </dgm:t>
    </dgm:pt>
    <dgm:pt modelId="{020CF1BF-D44B-4257-9039-3F53B0017274}" type="parTrans" cxnId="{ED481E73-28D6-4B73-8160-B9521399A70A}">
      <dgm:prSet/>
      <dgm:spPr/>
      <dgm:t>
        <a:bodyPr/>
        <a:lstStyle/>
        <a:p>
          <a:endParaRPr lang="zh-CN" altLang="en-US"/>
        </a:p>
      </dgm:t>
    </dgm:pt>
    <dgm:pt modelId="{0DD49532-A07F-4474-9873-22E7B1307F6A}" type="sibTrans" cxnId="{ED481E73-28D6-4B73-8160-B9521399A70A}">
      <dgm:prSet/>
      <dgm:spPr/>
      <dgm:t>
        <a:bodyPr/>
        <a:lstStyle/>
        <a:p>
          <a:endParaRPr lang="zh-CN" altLang="en-US"/>
        </a:p>
      </dgm:t>
    </dgm:pt>
    <dgm:pt modelId="{CF61D2F5-24C9-4BFF-94C6-C4445BFB37E9}">
      <dgm:prSet/>
      <dgm:spPr/>
      <dgm:t>
        <a:bodyPr/>
        <a:lstStyle/>
        <a:p>
          <a:r>
            <a:rPr lang="zh-CN" altLang="en-US"/>
            <a:t>财务确认</a:t>
          </a:r>
        </a:p>
      </dgm:t>
    </dgm:pt>
    <dgm:pt modelId="{286E12E6-0483-4B49-A4BB-A455EC9BFD8F}" type="parTrans" cxnId="{4343A192-50DC-4F23-A180-C7285B2AF330}">
      <dgm:prSet/>
      <dgm:spPr/>
      <dgm:t>
        <a:bodyPr/>
        <a:lstStyle/>
        <a:p>
          <a:endParaRPr lang="zh-CN" altLang="en-US"/>
        </a:p>
      </dgm:t>
    </dgm:pt>
    <dgm:pt modelId="{39232FDA-5533-4590-AE7C-E28772587A2F}" type="sibTrans" cxnId="{4343A192-50DC-4F23-A180-C7285B2AF330}">
      <dgm:prSet/>
      <dgm:spPr/>
      <dgm:t>
        <a:bodyPr/>
        <a:lstStyle/>
        <a:p>
          <a:endParaRPr lang="zh-CN" altLang="en-US"/>
        </a:p>
      </dgm:t>
    </dgm:pt>
    <dgm:pt modelId="{375ACEBA-DF2B-449E-9D90-8AADF82F47A4}" type="pres">
      <dgm:prSet presAssocID="{67307E23-035C-47AE-BB1F-6AF84F743B41}" presName="hierChild1" presStyleCnt="0">
        <dgm:presLayoutVars>
          <dgm:orgChart val="1"/>
          <dgm:chPref val="1"/>
          <dgm:dir/>
          <dgm:animOne val="branch"/>
          <dgm:animLvl val="lvl"/>
          <dgm:resizeHandles/>
        </dgm:presLayoutVars>
      </dgm:prSet>
      <dgm:spPr/>
    </dgm:pt>
    <dgm:pt modelId="{BF1B453A-805B-4530-9F23-A78827188361}" type="pres">
      <dgm:prSet presAssocID="{7E6155B7-4995-4C78-8AA5-B25AD9CA9D15}" presName="hierRoot1" presStyleCnt="0">
        <dgm:presLayoutVars>
          <dgm:hierBranch val="init"/>
        </dgm:presLayoutVars>
      </dgm:prSet>
      <dgm:spPr/>
    </dgm:pt>
    <dgm:pt modelId="{C230DB93-0301-4A20-99FE-EFBE3A10B233}" type="pres">
      <dgm:prSet presAssocID="{7E6155B7-4995-4C78-8AA5-B25AD9CA9D15}" presName="rootComposite1" presStyleCnt="0"/>
      <dgm:spPr/>
    </dgm:pt>
    <dgm:pt modelId="{6912C4F3-1C8F-4040-8D5E-74AE1B2A7534}" type="pres">
      <dgm:prSet presAssocID="{7E6155B7-4995-4C78-8AA5-B25AD9CA9D15}" presName="rootText1" presStyleLbl="node0" presStyleIdx="0" presStyleCnt="1">
        <dgm:presLayoutVars>
          <dgm:chPref val="3"/>
        </dgm:presLayoutVars>
      </dgm:prSet>
      <dgm:spPr/>
    </dgm:pt>
    <dgm:pt modelId="{43427EBE-CE0D-4AC3-9B5E-69AA9CA00892}" type="pres">
      <dgm:prSet presAssocID="{7E6155B7-4995-4C78-8AA5-B25AD9CA9D15}" presName="rootConnector1" presStyleLbl="node1" presStyleIdx="0" presStyleCnt="0"/>
      <dgm:spPr/>
    </dgm:pt>
    <dgm:pt modelId="{90D26DE0-A992-4AE1-80BD-5E165EB47902}" type="pres">
      <dgm:prSet presAssocID="{7E6155B7-4995-4C78-8AA5-B25AD9CA9D15}" presName="hierChild2" presStyleCnt="0"/>
      <dgm:spPr/>
    </dgm:pt>
    <dgm:pt modelId="{9234C454-5634-49FF-969C-CBEA7A58B78D}" type="pres">
      <dgm:prSet presAssocID="{158E0584-C164-4752-AE46-F6600CB7649C}" presName="Name37" presStyleLbl="parChTrans1D2" presStyleIdx="0" presStyleCnt="4"/>
      <dgm:spPr/>
    </dgm:pt>
    <dgm:pt modelId="{C8984405-FE93-439E-A31B-695E53FED0F7}" type="pres">
      <dgm:prSet presAssocID="{BD2F7A79-2C56-4E3E-AB47-38A9F380F15D}" presName="hierRoot2" presStyleCnt="0">
        <dgm:presLayoutVars>
          <dgm:hierBranch val="init"/>
        </dgm:presLayoutVars>
      </dgm:prSet>
      <dgm:spPr/>
    </dgm:pt>
    <dgm:pt modelId="{D7829E78-2DCE-48F8-976A-BC7DF9776244}" type="pres">
      <dgm:prSet presAssocID="{BD2F7A79-2C56-4E3E-AB47-38A9F380F15D}" presName="rootComposite" presStyleCnt="0"/>
      <dgm:spPr/>
    </dgm:pt>
    <dgm:pt modelId="{96DF7DEC-9BAB-40CA-AFE8-7DFFCD0FD5C7}" type="pres">
      <dgm:prSet presAssocID="{BD2F7A79-2C56-4E3E-AB47-38A9F380F15D}" presName="rootText" presStyleLbl="node2" presStyleIdx="0" presStyleCnt="4">
        <dgm:presLayoutVars>
          <dgm:chPref val="3"/>
        </dgm:presLayoutVars>
      </dgm:prSet>
      <dgm:spPr/>
    </dgm:pt>
    <dgm:pt modelId="{B3786246-022E-4CCE-9469-91246E96CD15}" type="pres">
      <dgm:prSet presAssocID="{BD2F7A79-2C56-4E3E-AB47-38A9F380F15D}" presName="rootConnector" presStyleLbl="node2" presStyleIdx="0" presStyleCnt="4"/>
      <dgm:spPr/>
    </dgm:pt>
    <dgm:pt modelId="{8FBBD26E-CA48-42E1-B915-CE327EAB46E5}" type="pres">
      <dgm:prSet presAssocID="{BD2F7A79-2C56-4E3E-AB47-38A9F380F15D}" presName="hierChild4" presStyleCnt="0"/>
      <dgm:spPr/>
    </dgm:pt>
    <dgm:pt modelId="{ADC1F0D5-C57D-4C28-9B2F-F954185947E6}" type="pres">
      <dgm:prSet presAssocID="{BD2F7A79-2C56-4E3E-AB47-38A9F380F15D}" presName="hierChild5" presStyleCnt="0"/>
      <dgm:spPr/>
    </dgm:pt>
    <dgm:pt modelId="{0E7568F4-452C-4E06-BDE6-6AA66839E645}" type="pres">
      <dgm:prSet presAssocID="{3DC77745-CF8E-49C0-B255-FFABE547DE19}" presName="Name37" presStyleLbl="parChTrans1D2" presStyleIdx="1" presStyleCnt="4"/>
      <dgm:spPr/>
    </dgm:pt>
    <dgm:pt modelId="{B85CC13F-771A-405C-9B38-AC97258FA650}" type="pres">
      <dgm:prSet presAssocID="{DE4DCC2C-2605-47BF-8A08-A798458CDCED}" presName="hierRoot2" presStyleCnt="0">
        <dgm:presLayoutVars>
          <dgm:hierBranch val="init"/>
        </dgm:presLayoutVars>
      </dgm:prSet>
      <dgm:spPr/>
    </dgm:pt>
    <dgm:pt modelId="{92607E46-4339-4F14-9BF8-4B125CEA0409}" type="pres">
      <dgm:prSet presAssocID="{DE4DCC2C-2605-47BF-8A08-A798458CDCED}" presName="rootComposite" presStyleCnt="0"/>
      <dgm:spPr/>
    </dgm:pt>
    <dgm:pt modelId="{6893CA1C-BEED-43D5-8016-28783B408517}" type="pres">
      <dgm:prSet presAssocID="{DE4DCC2C-2605-47BF-8A08-A798458CDCED}" presName="rootText" presStyleLbl="node2" presStyleIdx="1" presStyleCnt="4">
        <dgm:presLayoutVars>
          <dgm:chPref val="3"/>
        </dgm:presLayoutVars>
      </dgm:prSet>
      <dgm:spPr/>
    </dgm:pt>
    <dgm:pt modelId="{355C9DFA-3B1D-4816-83E9-BC3B818225F9}" type="pres">
      <dgm:prSet presAssocID="{DE4DCC2C-2605-47BF-8A08-A798458CDCED}" presName="rootConnector" presStyleLbl="node2" presStyleIdx="1" presStyleCnt="4"/>
      <dgm:spPr/>
    </dgm:pt>
    <dgm:pt modelId="{18B7BA4A-DB70-4C0F-A36A-655B567CC07E}" type="pres">
      <dgm:prSet presAssocID="{DE4DCC2C-2605-47BF-8A08-A798458CDCED}" presName="hierChild4" presStyleCnt="0"/>
      <dgm:spPr/>
    </dgm:pt>
    <dgm:pt modelId="{CCCD6679-22CC-4755-8366-3033F4CFCDF0}" type="pres">
      <dgm:prSet presAssocID="{DE4DCC2C-2605-47BF-8A08-A798458CDCED}" presName="hierChild5" presStyleCnt="0"/>
      <dgm:spPr/>
    </dgm:pt>
    <dgm:pt modelId="{2377F625-8406-4792-B854-2FFA73FA04F7}" type="pres">
      <dgm:prSet presAssocID="{020CF1BF-D44B-4257-9039-3F53B0017274}" presName="Name37" presStyleLbl="parChTrans1D2" presStyleIdx="2" presStyleCnt="4"/>
      <dgm:spPr/>
    </dgm:pt>
    <dgm:pt modelId="{4AD118F1-1209-49D8-BF74-4FA9F2994F05}" type="pres">
      <dgm:prSet presAssocID="{EB4B9430-AEE9-4F07-9558-A1963671D8B2}" presName="hierRoot2" presStyleCnt="0">
        <dgm:presLayoutVars>
          <dgm:hierBranch val="init"/>
        </dgm:presLayoutVars>
      </dgm:prSet>
      <dgm:spPr/>
    </dgm:pt>
    <dgm:pt modelId="{DCF411D0-F1BE-4F8D-B617-385605906756}" type="pres">
      <dgm:prSet presAssocID="{EB4B9430-AEE9-4F07-9558-A1963671D8B2}" presName="rootComposite" presStyleCnt="0"/>
      <dgm:spPr/>
    </dgm:pt>
    <dgm:pt modelId="{541BFC63-F6C9-4E45-A32A-49A7041188A1}" type="pres">
      <dgm:prSet presAssocID="{EB4B9430-AEE9-4F07-9558-A1963671D8B2}" presName="rootText" presStyleLbl="node2" presStyleIdx="2" presStyleCnt="4">
        <dgm:presLayoutVars>
          <dgm:chPref val="3"/>
        </dgm:presLayoutVars>
      </dgm:prSet>
      <dgm:spPr/>
    </dgm:pt>
    <dgm:pt modelId="{8CB694AA-612F-49BF-84B7-C54086DBE76C}" type="pres">
      <dgm:prSet presAssocID="{EB4B9430-AEE9-4F07-9558-A1963671D8B2}" presName="rootConnector" presStyleLbl="node2" presStyleIdx="2" presStyleCnt="4"/>
      <dgm:spPr/>
    </dgm:pt>
    <dgm:pt modelId="{E97E614B-6D0B-4016-BA1B-A3D3A4B08E23}" type="pres">
      <dgm:prSet presAssocID="{EB4B9430-AEE9-4F07-9558-A1963671D8B2}" presName="hierChild4" presStyleCnt="0"/>
      <dgm:spPr/>
    </dgm:pt>
    <dgm:pt modelId="{F6D4FD93-14FB-452F-A4BE-1BF64DC9B5E6}" type="pres">
      <dgm:prSet presAssocID="{EB4B9430-AEE9-4F07-9558-A1963671D8B2}" presName="hierChild5" presStyleCnt="0"/>
      <dgm:spPr/>
    </dgm:pt>
    <dgm:pt modelId="{55E05FDA-38F0-4358-AC11-31968A923F67}" type="pres">
      <dgm:prSet presAssocID="{286E12E6-0483-4B49-A4BB-A455EC9BFD8F}" presName="Name37" presStyleLbl="parChTrans1D2" presStyleIdx="3" presStyleCnt="4"/>
      <dgm:spPr/>
    </dgm:pt>
    <dgm:pt modelId="{3544BFC4-8DB9-4F46-BF7B-075A48EDB959}" type="pres">
      <dgm:prSet presAssocID="{CF61D2F5-24C9-4BFF-94C6-C4445BFB37E9}" presName="hierRoot2" presStyleCnt="0">
        <dgm:presLayoutVars>
          <dgm:hierBranch val="init"/>
        </dgm:presLayoutVars>
      </dgm:prSet>
      <dgm:spPr/>
    </dgm:pt>
    <dgm:pt modelId="{DBB302BD-FDAF-4784-80DF-78DB16A76207}" type="pres">
      <dgm:prSet presAssocID="{CF61D2F5-24C9-4BFF-94C6-C4445BFB37E9}" presName="rootComposite" presStyleCnt="0"/>
      <dgm:spPr/>
    </dgm:pt>
    <dgm:pt modelId="{9FAEF0E1-48EE-4076-9CE8-65737C979C44}" type="pres">
      <dgm:prSet presAssocID="{CF61D2F5-24C9-4BFF-94C6-C4445BFB37E9}" presName="rootText" presStyleLbl="node2" presStyleIdx="3" presStyleCnt="4">
        <dgm:presLayoutVars>
          <dgm:chPref val="3"/>
        </dgm:presLayoutVars>
      </dgm:prSet>
      <dgm:spPr/>
    </dgm:pt>
    <dgm:pt modelId="{D33500B8-5D2B-4D8B-988D-DB108F974E1C}" type="pres">
      <dgm:prSet presAssocID="{CF61D2F5-24C9-4BFF-94C6-C4445BFB37E9}" presName="rootConnector" presStyleLbl="node2" presStyleIdx="3" presStyleCnt="4"/>
      <dgm:spPr/>
    </dgm:pt>
    <dgm:pt modelId="{C0223001-8445-475F-9BA1-44B66880C9E7}" type="pres">
      <dgm:prSet presAssocID="{CF61D2F5-24C9-4BFF-94C6-C4445BFB37E9}" presName="hierChild4" presStyleCnt="0"/>
      <dgm:spPr/>
    </dgm:pt>
    <dgm:pt modelId="{530F53C5-2FC9-4859-AE63-BBE01511E56C}" type="pres">
      <dgm:prSet presAssocID="{CF61D2F5-24C9-4BFF-94C6-C4445BFB37E9}" presName="hierChild5" presStyleCnt="0"/>
      <dgm:spPr/>
    </dgm:pt>
    <dgm:pt modelId="{B4AD6395-50C7-48E2-A8B6-C44C4AC582F8}" type="pres">
      <dgm:prSet presAssocID="{7E6155B7-4995-4C78-8AA5-B25AD9CA9D15}" presName="hierChild3" presStyleCnt="0"/>
      <dgm:spPr/>
    </dgm:pt>
  </dgm:ptLst>
  <dgm:cxnLst>
    <dgm:cxn modelId="{26A65102-03DD-46A5-B1AE-442BFD4E2B5E}" type="presOf" srcId="{3DC77745-CF8E-49C0-B255-FFABE547DE19}" destId="{0E7568F4-452C-4E06-BDE6-6AA66839E645}" srcOrd="0" destOrd="0" presId="urn:microsoft.com/office/officeart/2005/8/layout/orgChart1#15"/>
    <dgm:cxn modelId="{5493A404-C585-41C9-9F7D-5BDF79CCF61E}" type="presOf" srcId="{020CF1BF-D44B-4257-9039-3F53B0017274}" destId="{2377F625-8406-4792-B854-2FFA73FA04F7}" srcOrd="0" destOrd="0" presId="urn:microsoft.com/office/officeart/2005/8/layout/orgChart1#15"/>
    <dgm:cxn modelId="{F8F3723C-048A-4AD0-86A7-50E6FDA82BAF}" type="presOf" srcId="{CF61D2F5-24C9-4BFF-94C6-C4445BFB37E9}" destId="{D33500B8-5D2B-4D8B-988D-DB108F974E1C}" srcOrd="1" destOrd="0" presId="urn:microsoft.com/office/officeart/2005/8/layout/orgChart1#15"/>
    <dgm:cxn modelId="{8B644941-A145-4784-A752-C895FE2DFC9F}" type="presOf" srcId="{158E0584-C164-4752-AE46-F6600CB7649C}" destId="{9234C454-5634-49FF-969C-CBEA7A58B78D}" srcOrd="0" destOrd="0" presId="urn:microsoft.com/office/officeart/2005/8/layout/orgChart1#15"/>
    <dgm:cxn modelId="{CC58E861-BBC5-4C44-91F0-2D0A8627DFDE}" srcId="{7E6155B7-4995-4C78-8AA5-B25AD9CA9D15}" destId="{DE4DCC2C-2605-47BF-8A08-A798458CDCED}" srcOrd="1" destOrd="0" parTransId="{3DC77745-CF8E-49C0-B255-FFABE547DE19}" sibTransId="{D9FC4427-DCE7-4574-8327-B28A047E66DA}"/>
    <dgm:cxn modelId="{45683C42-C148-452B-AC9C-DDC43830799D}" type="presOf" srcId="{CF61D2F5-24C9-4BFF-94C6-C4445BFB37E9}" destId="{9FAEF0E1-48EE-4076-9CE8-65737C979C44}" srcOrd="0" destOrd="0" presId="urn:microsoft.com/office/officeart/2005/8/layout/orgChart1#15"/>
    <dgm:cxn modelId="{C2B6D54C-5A6A-42E7-9A51-733583D23308}" type="presOf" srcId="{DE4DCC2C-2605-47BF-8A08-A798458CDCED}" destId="{6893CA1C-BEED-43D5-8016-28783B408517}" srcOrd="0" destOrd="0" presId="urn:microsoft.com/office/officeart/2005/8/layout/orgChart1#15"/>
    <dgm:cxn modelId="{E1302651-CA02-4E3F-825B-176211CD15FB}" type="presOf" srcId="{BD2F7A79-2C56-4E3E-AB47-38A9F380F15D}" destId="{B3786246-022E-4CCE-9469-91246E96CD15}" srcOrd="1" destOrd="0" presId="urn:microsoft.com/office/officeart/2005/8/layout/orgChart1#15"/>
    <dgm:cxn modelId="{77418652-663A-4901-9D91-9C665E3BACCB}" srcId="{7E6155B7-4995-4C78-8AA5-B25AD9CA9D15}" destId="{BD2F7A79-2C56-4E3E-AB47-38A9F380F15D}" srcOrd="0" destOrd="0" parTransId="{158E0584-C164-4752-AE46-F6600CB7649C}" sibTransId="{3EC5EBE9-D172-4B45-A7CF-FBF32B3444EA}"/>
    <dgm:cxn modelId="{ED481E73-28D6-4B73-8160-B9521399A70A}" srcId="{7E6155B7-4995-4C78-8AA5-B25AD9CA9D15}" destId="{EB4B9430-AEE9-4F07-9558-A1963671D8B2}" srcOrd="2" destOrd="0" parTransId="{020CF1BF-D44B-4257-9039-3F53B0017274}" sibTransId="{0DD49532-A07F-4474-9873-22E7B1307F6A}"/>
    <dgm:cxn modelId="{291B4B76-53DB-4AF7-A219-DEB7F0F9A0A8}" type="presOf" srcId="{67307E23-035C-47AE-BB1F-6AF84F743B41}" destId="{375ACEBA-DF2B-449E-9D90-8AADF82F47A4}" srcOrd="0" destOrd="0" presId="urn:microsoft.com/office/officeart/2005/8/layout/orgChart1#15"/>
    <dgm:cxn modelId="{475A9259-EF71-4680-A58A-0310764E2B73}" type="presOf" srcId="{286E12E6-0483-4B49-A4BB-A455EC9BFD8F}" destId="{55E05FDA-38F0-4358-AC11-31968A923F67}" srcOrd="0" destOrd="0" presId="urn:microsoft.com/office/officeart/2005/8/layout/orgChart1#15"/>
    <dgm:cxn modelId="{15F4897C-FB56-4F94-82B7-49B7DF548064}" type="presOf" srcId="{DE4DCC2C-2605-47BF-8A08-A798458CDCED}" destId="{355C9DFA-3B1D-4816-83E9-BC3B818225F9}" srcOrd="1" destOrd="0" presId="urn:microsoft.com/office/officeart/2005/8/layout/orgChart1#15"/>
    <dgm:cxn modelId="{14B72C83-F2D3-4CAC-AD4A-D86825B6CDB9}" type="presOf" srcId="{EB4B9430-AEE9-4F07-9558-A1963671D8B2}" destId="{541BFC63-F6C9-4E45-A32A-49A7041188A1}" srcOrd="0" destOrd="0" presId="urn:microsoft.com/office/officeart/2005/8/layout/orgChart1#15"/>
    <dgm:cxn modelId="{4343A192-50DC-4F23-A180-C7285B2AF330}" srcId="{7E6155B7-4995-4C78-8AA5-B25AD9CA9D15}" destId="{CF61D2F5-24C9-4BFF-94C6-C4445BFB37E9}" srcOrd="3" destOrd="0" parTransId="{286E12E6-0483-4B49-A4BB-A455EC9BFD8F}" sibTransId="{39232FDA-5533-4590-AE7C-E28772587A2F}"/>
    <dgm:cxn modelId="{8B7E3294-2D0C-4764-BCBB-6C4BCCD3DE9C}" type="presOf" srcId="{EB4B9430-AEE9-4F07-9558-A1963671D8B2}" destId="{8CB694AA-612F-49BF-84B7-C54086DBE76C}" srcOrd="1" destOrd="0" presId="urn:microsoft.com/office/officeart/2005/8/layout/orgChart1#15"/>
    <dgm:cxn modelId="{A38A4C98-9CE8-46F7-A7F3-25AAFA713E72}" type="presOf" srcId="{7E6155B7-4995-4C78-8AA5-B25AD9CA9D15}" destId="{43427EBE-CE0D-4AC3-9B5E-69AA9CA00892}" srcOrd="1" destOrd="0" presId="urn:microsoft.com/office/officeart/2005/8/layout/orgChart1#15"/>
    <dgm:cxn modelId="{26C886AE-F4D1-474A-AC8C-CC4B2EE9D252}" srcId="{67307E23-035C-47AE-BB1F-6AF84F743B41}" destId="{7E6155B7-4995-4C78-8AA5-B25AD9CA9D15}" srcOrd="0" destOrd="0" parTransId="{17E2D570-690A-417A-8B7A-6299521EA38A}" sibTransId="{38D34A57-3A7C-44F6-A6A1-8E18EF854177}"/>
    <dgm:cxn modelId="{A14546C4-0248-4820-8101-F318E4EF73AF}" type="presOf" srcId="{BD2F7A79-2C56-4E3E-AB47-38A9F380F15D}" destId="{96DF7DEC-9BAB-40CA-AFE8-7DFFCD0FD5C7}" srcOrd="0" destOrd="0" presId="urn:microsoft.com/office/officeart/2005/8/layout/orgChart1#15"/>
    <dgm:cxn modelId="{DCDBA4FD-3DB1-4F77-8082-E7F25D8F953B}" type="presOf" srcId="{7E6155B7-4995-4C78-8AA5-B25AD9CA9D15}" destId="{6912C4F3-1C8F-4040-8D5E-74AE1B2A7534}" srcOrd="0" destOrd="0" presId="urn:microsoft.com/office/officeart/2005/8/layout/orgChart1#15"/>
    <dgm:cxn modelId="{FA4A54BE-FB02-408A-AE5F-E2810A68EA50}" type="presParOf" srcId="{375ACEBA-DF2B-449E-9D90-8AADF82F47A4}" destId="{BF1B453A-805B-4530-9F23-A78827188361}" srcOrd="0" destOrd="0" presId="urn:microsoft.com/office/officeart/2005/8/layout/orgChart1#15"/>
    <dgm:cxn modelId="{9D22F1BA-52BB-4C8B-9136-29EE4A30252A}" type="presParOf" srcId="{BF1B453A-805B-4530-9F23-A78827188361}" destId="{C230DB93-0301-4A20-99FE-EFBE3A10B233}" srcOrd="0" destOrd="0" presId="urn:microsoft.com/office/officeart/2005/8/layout/orgChart1#15"/>
    <dgm:cxn modelId="{5A21EC32-FB89-484C-950F-CDAF04B8E1F3}" type="presParOf" srcId="{C230DB93-0301-4A20-99FE-EFBE3A10B233}" destId="{6912C4F3-1C8F-4040-8D5E-74AE1B2A7534}" srcOrd="0" destOrd="0" presId="urn:microsoft.com/office/officeart/2005/8/layout/orgChart1#15"/>
    <dgm:cxn modelId="{082CCF92-BF46-4F71-9FEC-7D1FC5597AC7}" type="presParOf" srcId="{C230DB93-0301-4A20-99FE-EFBE3A10B233}" destId="{43427EBE-CE0D-4AC3-9B5E-69AA9CA00892}" srcOrd="1" destOrd="0" presId="urn:microsoft.com/office/officeart/2005/8/layout/orgChart1#15"/>
    <dgm:cxn modelId="{92C5B200-F76B-4482-BAA1-6A426E1F00C3}" type="presParOf" srcId="{BF1B453A-805B-4530-9F23-A78827188361}" destId="{90D26DE0-A992-4AE1-80BD-5E165EB47902}" srcOrd="1" destOrd="0" presId="urn:microsoft.com/office/officeart/2005/8/layout/orgChart1#15"/>
    <dgm:cxn modelId="{0AF642E6-8DC9-4FD7-8915-CDE3EADEF29E}" type="presParOf" srcId="{90D26DE0-A992-4AE1-80BD-5E165EB47902}" destId="{9234C454-5634-49FF-969C-CBEA7A58B78D}" srcOrd="0" destOrd="0" presId="urn:microsoft.com/office/officeart/2005/8/layout/orgChart1#15"/>
    <dgm:cxn modelId="{C4439284-2D74-42E3-AC48-D3835387C003}" type="presParOf" srcId="{90D26DE0-A992-4AE1-80BD-5E165EB47902}" destId="{C8984405-FE93-439E-A31B-695E53FED0F7}" srcOrd="1" destOrd="0" presId="urn:microsoft.com/office/officeart/2005/8/layout/orgChart1#15"/>
    <dgm:cxn modelId="{97576B64-097E-4932-AE77-B04477BC65D1}" type="presParOf" srcId="{C8984405-FE93-439E-A31B-695E53FED0F7}" destId="{D7829E78-2DCE-48F8-976A-BC7DF9776244}" srcOrd="0" destOrd="0" presId="urn:microsoft.com/office/officeart/2005/8/layout/orgChart1#15"/>
    <dgm:cxn modelId="{41570F32-0FAB-463F-B1BA-598CF56007C6}" type="presParOf" srcId="{D7829E78-2DCE-48F8-976A-BC7DF9776244}" destId="{96DF7DEC-9BAB-40CA-AFE8-7DFFCD0FD5C7}" srcOrd="0" destOrd="0" presId="urn:microsoft.com/office/officeart/2005/8/layout/orgChart1#15"/>
    <dgm:cxn modelId="{90267AE0-9DF3-4613-9206-59B9C73C4B3F}" type="presParOf" srcId="{D7829E78-2DCE-48F8-976A-BC7DF9776244}" destId="{B3786246-022E-4CCE-9469-91246E96CD15}" srcOrd="1" destOrd="0" presId="urn:microsoft.com/office/officeart/2005/8/layout/orgChart1#15"/>
    <dgm:cxn modelId="{02BBF326-D538-4A8C-874D-4184DED0241D}" type="presParOf" srcId="{C8984405-FE93-439E-A31B-695E53FED0F7}" destId="{8FBBD26E-CA48-42E1-B915-CE327EAB46E5}" srcOrd="1" destOrd="0" presId="urn:microsoft.com/office/officeart/2005/8/layout/orgChart1#15"/>
    <dgm:cxn modelId="{A6A849DD-8D1B-4622-9D53-2C07A718889A}" type="presParOf" srcId="{C8984405-FE93-439E-A31B-695E53FED0F7}" destId="{ADC1F0D5-C57D-4C28-9B2F-F954185947E6}" srcOrd="2" destOrd="0" presId="urn:microsoft.com/office/officeart/2005/8/layout/orgChart1#15"/>
    <dgm:cxn modelId="{3D18339E-6324-45B0-A48B-DE39A110D1EB}" type="presParOf" srcId="{90D26DE0-A992-4AE1-80BD-5E165EB47902}" destId="{0E7568F4-452C-4E06-BDE6-6AA66839E645}" srcOrd="2" destOrd="0" presId="urn:microsoft.com/office/officeart/2005/8/layout/orgChart1#15"/>
    <dgm:cxn modelId="{8E622362-49C1-4CF6-A03F-BD4D79617296}" type="presParOf" srcId="{90D26DE0-A992-4AE1-80BD-5E165EB47902}" destId="{B85CC13F-771A-405C-9B38-AC97258FA650}" srcOrd="3" destOrd="0" presId="urn:microsoft.com/office/officeart/2005/8/layout/orgChart1#15"/>
    <dgm:cxn modelId="{57DF4FB8-EE55-461D-9A06-AAB163414DBE}" type="presParOf" srcId="{B85CC13F-771A-405C-9B38-AC97258FA650}" destId="{92607E46-4339-4F14-9BF8-4B125CEA0409}" srcOrd="0" destOrd="0" presId="urn:microsoft.com/office/officeart/2005/8/layout/orgChart1#15"/>
    <dgm:cxn modelId="{F3FAE0B5-8658-46F9-9ABE-50D336E050D3}" type="presParOf" srcId="{92607E46-4339-4F14-9BF8-4B125CEA0409}" destId="{6893CA1C-BEED-43D5-8016-28783B408517}" srcOrd="0" destOrd="0" presId="urn:microsoft.com/office/officeart/2005/8/layout/orgChart1#15"/>
    <dgm:cxn modelId="{5F3739A6-2449-4765-BEBB-A60486710192}" type="presParOf" srcId="{92607E46-4339-4F14-9BF8-4B125CEA0409}" destId="{355C9DFA-3B1D-4816-83E9-BC3B818225F9}" srcOrd="1" destOrd="0" presId="urn:microsoft.com/office/officeart/2005/8/layout/orgChart1#15"/>
    <dgm:cxn modelId="{BE34F92F-5622-42A7-A6BB-63CF0677DAE7}" type="presParOf" srcId="{B85CC13F-771A-405C-9B38-AC97258FA650}" destId="{18B7BA4A-DB70-4C0F-A36A-655B567CC07E}" srcOrd="1" destOrd="0" presId="urn:microsoft.com/office/officeart/2005/8/layout/orgChart1#15"/>
    <dgm:cxn modelId="{B5F0C8B6-EA60-4590-B833-7AB1646D11EE}" type="presParOf" srcId="{B85CC13F-771A-405C-9B38-AC97258FA650}" destId="{CCCD6679-22CC-4755-8366-3033F4CFCDF0}" srcOrd="2" destOrd="0" presId="urn:microsoft.com/office/officeart/2005/8/layout/orgChart1#15"/>
    <dgm:cxn modelId="{D50A0B46-EC2F-411A-8FCB-B102569DDD4E}" type="presParOf" srcId="{90D26DE0-A992-4AE1-80BD-5E165EB47902}" destId="{2377F625-8406-4792-B854-2FFA73FA04F7}" srcOrd="4" destOrd="0" presId="urn:microsoft.com/office/officeart/2005/8/layout/orgChart1#15"/>
    <dgm:cxn modelId="{838106D1-1B96-4EB3-8075-26891EA5976E}" type="presParOf" srcId="{90D26DE0-A992-4AE1-80BD-5E165EB47902}" destId="{4AD118F1-1209-49D8-BF74-4FA9F2994F05}" srcOrd="5" destOrd="0" presId="urn:microsoft.com/office/officeart/2005/8/layout/orgChart1#15"/>
    <dgm:cxn modelId="{159C3012-2AB6-469F-B6E8-9D1FD78F6288}" type="presParOf" srcId="{4AD118F1-1209-49D8-BF74-4FA9F2994F05}" destId="{DCF411D0-F1BE-4F8D-B617-385605906756}" srcOrd="0" destOrd="0" presId="urn:microsoft.com/office/officeart/2005/8/layout/orgChart1#15"/>
    <dgm:cxn modelId="{D460A351-C140-44E9-A427-5CFA3EE575EC}" type="presParOf" srcId="{DCF411D0-F1BE-4F8D-B617-385605906756}" destId="{541BFC63-F6C9-4E45-A32A-49A7041188A1}" srcOrd="0" destOrd="0" presId="urn:microsoft.com/office/officeart/2005/8/layout/orgChart1#15"/>
    <dgm:cxn modelId="{6DF3D66A-F517-4BEC-8084-2E2EC11727C8}" type="presParOf" srcId="{DCF411D0-F1BE-4F8D-B617-385605906756}" destId="{8CB694AA-612F-49BF-84B7-C54086DBE76C}" srcOrd="1" destOrd="0" presId="urn:microsoft.com/office/officeart/2005/8/layout/orgChart1#15"/>
    <dgm:cxn modelId="{8861DF76-0348-4BBD-AB39-F76A0B3E1FD8}" type="presParOf" srcId="{4AD118F1-1209-49D8-BF74-4FA9F2994F05}" destId="{E97E614B-6D0B-4016-BA1B-A3D3A4B08E23}" srcOrd="1" destOrd="0" presId="urn:microsoft.com/office/officeart/2005/8/layout/orgChart1#15"/>
    <dgm:cxn modelId="{A09C505D-E18D-4E49-A41F-0063149A931E}" type="presParOf" srcId="{4AD118F1-1209-49D8-BF74-4FA9F2994F05}" destId="{F6D4FD93-14FB-452F-A4BE-1BF64DC9B5E6}" srcOrd="2" destOrd="0" presId="urn:microsoft.com/office/officeart/2005/8/layout/orgChart1#15"/>
    <dgm:cxn modelId="{1503FF01-D318-4047-8E82-E15273283F8B}" type="presParOf" srcId="{90D26DE0-A992-4AE1-80BD-5E165EB47902}" destId="{55E05FDA-38F0-4358-AC11-31968A923F67}" srcOrd="6" destOrd="0" presId="urn:microsoft.com/office/officeart/2005/8/layout/orgChart1#15"/>
    <dgm:cxn modelId="{5318C693-460D-433E-BAD4-17A96F455B54}" type="presParOf" srcId="{90D26DE0-A992-4AE1-80BD-5E165EB47902}" destId="{3544BFC4-8DB9-4F46-BF7B-075A48EDB959}" srcOrd="7" destOrd="0" presId="urn:microsoft.com/office/officeart/2005/8/layout/orgChart1#15"/>
    <dgm:cxn modelId="{1E77D1E3-AE1D-4CDF-8FB6-FFC5357C456E}" type="presParOf" srcId="{3544BFC4-8DB9-4F46-BF7B-075A48EDB959}" destId="{DBB302BD-FDAF-4784-80DF-78DB16A76207}" srcOrd="0" destOrd="0" presId="urn:microsoft.com/office/officeart/2005/8/layout/orgChart1#15"/>
    <dgm:cxn modelId="{6F890E74-8DBC-4BFA-8FDB-FCC947914B77}" type="presParOf" srcId="{DBB302BD-FDAF-4784-80DF-78DB16A76207}" destId="{9FAEF0E1-48EE-4076-9CE8-65737C979C44}" srcOrd="0" destOrd="0" presId="urn:microsoft.com/office/officeart/2005/8/layout/orgChart1#15"/>
    <dgm:cxn modelId="{222FC5E8-F805-4515-AC74-8F72722D3740}" type="presParOf" srcId="{DBB302BD-FDAF-4784-80DF-78DB16A76207}" destId="{D33500B8-5D2B-4D8B-988D-DB108F974E1C}" srcOrd="1" destOrd="0" presId="urn:microsoft.com/office/officeart/2005/8/layout/orgChart1#15"/>
    <dgm:cxn modelId="{C1291971-5B23-4FD6-89D3-0653D4B9C500}" type="presParOf" srcId="{3544BFC4-8DB9-4F46-BF7B-075A48EDB959}" destId="{C0223001-8445-475F-9BA1-44B66880C9E7}" srcOrd="1" destOrd="0" presId="urn:microsoft.com/office/officeart/2005/8/layout/orgChart1#15"/>
    <dgm:cxn modelId="{F69797AD-E23D-49AD-B674-3B77B1A532AF}" type="presParOf" srcId="{3544BFC4-8DB9-4F46-BF7B-075A48EDB959}" destId="{530F53C5-2FC9-4859-AE63-BBE01511E56C}" srcOrd="2" destOrd="0" presId="urn:microsoft.com/office/officeart/2005/8/layout/orgChart1#15"/>
    <dgm:cxn modelId="{A6C9C84F-D813-470A-9FBE-75B89F766930}" type="presParOf" srcId="{BF1B453A-805B-4530-9F23-A78827188361}" destId="{B4AD6395-50C7-48E2-A8B6-C44C4AC582F8}" srcOrd="2" destOrd="0" presId="urn:microsoft.com/office/officeart/2005/8/layout/orgChart1#15"/>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7307E23-035C-47AE-BB1F-6AF84F743B41}" type="doc">
      <dgm:prSet loTypeId="urn:microsoft.com/office/officeart/2005/8/layout/orgChart1#10" loCatId="hierarchy" qsTypeId="urn:microsoft.com/office/officeart/2005/8/quickstyle/simple1#7" qsCatId="simple" csTypeId="urn:microsoft.com/office/officeart/2005/8/colors/accent1_2#10" csCatId="accent1" phldr="1"/>
      <dgm:spPr/>
      <dgm:t>
        <a:bodyPr/>
        <a:lstStyle/>
        <a:p>
          <a:endParaRPr lang="zh-CN" altLang="en-US"/>
        </a:p>
      </dgm:t>
    </dgm:pt>
    <dgm:pt modelId="{7E6155B7-4995-4C78-8AA5-B25AD9CA9D15}">
      <dgm:prSet phldrT="[文本]"/>
      <dgm:spPr/>
      <dgm:t>
        <a:bodyPr/>
        <a:lstStyle/>
        <a:p>
          <a:r>
            <a:rPr lang="zh-CN" altLang="en-US"/>
            <a:t>财务管理</a:t>
          </a:r>
        </a:p>
      </dgm:t>
    </dgm:pt>
    <dgm:pt modelId="{17E2D570-690A-417A-8B7A-6299521EA38A}" type="parTrans" cxnId="{26C886AE-F4D1-474A-AC8C-CC4B2EE9D252}">
      <dgm:prSet/>
      <dgm:spPr/>
      <dgm:t>
        <a:bodyPr/>
        <a:lstStyle/>
        <a:p>
          <a:endParaRPr lang="zh-CN" altLang="en-US"/>
        </a:p>
      </dgm:t>
    </dgm:pt>
    <dgm:pt modelId="{38D34A57-3A7C-44F6-A6A1-8E18EF854177}" type="sibTrans" cxnId="{26C886AE-F4D1-474A-AC8C-CC4B2EE9D252}">
      <dgm:prSet/>
      <dgm:spPr/>
      <dgm:t>
        <a:bodyPr/>
        <a:lstStyle/>
        <a:p>
          <a:endParaRPr lang="zh-CN" altLang="en-US"/>
        </a:p>
      </dgm:t>
    </dgm:pt>
    <dgm:pt modelId="{BD2F7A79-2C56-4E3E-AB47-38A9F380F15D}">
      <dgm:prSet phldrT="[文本]"/>
      <dgm:spPr/>
      <dgm:t>
        <a:bodyPr/>
        <a:lstStyle/>
        <a:p>
          <a:r>
            <a:rPr lang="zh-CN" altLang="en-US"/>
            <a:t>查看未完成订单</a:t>
          </a:r>
        </a:p>
      </dgm:t>
    </dgm:pt>
    <dgm:pt modelId="{158E0584-C164-4752-AE46-F6600CB7649C}" type="parTrans" cxnId="{77418652-663A-4901-9D91-9C665E3BACCB}">
      <dgm:prSet/>
      <dgm:spPr/>
      <dgm:t>
        <a:bodyPr/>
        <a:lstStyle/>
        <a:p>
          <a:endParaRPr lang="zh-CN" altLang="en-US"/>
        </a:p>
      </dgm:t>
    </dgm:pt>
    <dgm:pt modelId="{3EC5EBE9-D172-4B45-A7CF-FBF32B3444EA}" type="sibTrans" cxnId="{77418652-663A-4901-9D91-9C665E3BACCB}">
      <dgm:prSet/>
      <dgm:spPr/>
      <dgm:t>
        <a:bodyPr/>
        <a:lstStyle/>
        <a:p>
          <a:endParaRPr lang="zh-CN" altLang="en-US"/>
        </a:p>
      </dgm:t>
    </dgm:pt>
    <dgm:pt modelId="{DE4DCC2C-2605-47BF-8A08-A798458CDCED}">
      <dgm:prSet phldrT="[文本]"/>
      <dgm:spPr/>
      <dgm:t>
        <a:bodyPr/>
        <a:lstStyle/>
        <a:p>
          <a:r>
            <a:rPr lang="zh-CN" altLang="en-US"/>
            <a:t>查看已完成订单</a:t>
          </a:r>
        </a:p>
      </dgm:t>
    </dgm:pt>
    <dgm:pt modelId="{3DC77745-CF8E-49C0-B255-FFABE547DE19}" type="parTrans" cxnId="{CC58E861-BBC5-4C44-91F0-2D0A8627DFDE}">
      <dgm:prSet/>
      <dgm:spPr/>
      <dgm:t>
        <a:bodyPr/>
        <a:lstStyle/>
        <a:p>
          <a:endParaRPr lang="zh-CN" altLang="en-US"/>
        </a:p>
      </dgm:t>
    </dgm:pt>
    <dgm:pt modelId="{D9FC4427-DCE7-4574-8327-B28A047E66DA}" type="sibTrans" cxnId="{CC58E861-BBC5-4C44-91F0-2D0A8627DFDE}">
      <dgm:prSet/>
      <dgm:spPr/>
      <dgm:t>
        <a:bodyPr/>
        <a:lstStyle/>
        <a:p>
          <a:endParaRPr lang="zh-CN" altLang="en-US"/>
        </a:p>
      </dgm:t>
    </dgm:pt>
    <dgm:pt modelId="{EB4B9430-AEE9-4F07-9558-A1963671D8B2}">
      <dgm:prSet phldrT="[文本]"/>
      <dgm:spPr/>
      <dgm:t>
        <a:bodyPr/>
        <a:lstStyle/>
        <a:p>
          <a:r>
            <a:rPr lang="zh-CN" altLang="en-US"/>
            <a:t>搜索订单</a:t>
          </a:r>
        </a:p>
      </dgm:t>
    </dgm:pt>
    <dgm:pt modelId="{020CF1BF-D44B-4257-9039-3F53B0017274}" type="parTrans" cxnId="{ED481E73-28D6-4B73-8160-B9521399A70A}">
      <dgm:prSet/>
      <dgm:spPr/>
      <dgm:t>
        <a:bodyPr/>
        <a:lstStyle/>
        <a:p>
          <a:endParaRPr lang="zh-CN" altLang="en-US"/>
        </a:p>
      </dgm:t>
    </dgm:pt>
    <dgm:pt modelId="{0DD49532-A07F-4474-9873-22E7B1307F6A}" type="sibTrans" cxnId="{ED481E73-28D6-4B73-8160-B9521399A70A}">
      <dgm:prSet/>
      <dgm:spPr/>
      <dgm:t>
        <a:bodyPr/>
        <a:lstStyle/>
        <a:p>
          <a:endParaRPr lang="zh-CN" altLang="en-US"/>
        </a:p>
      </dgm:t>
    </dgm:pt>
    <dgm:pt modelId="{CF61D2F5-24C9-4BFF-94C6-C4445BFB37E9}">
      <dgm:prSet/>
      <dgm:spPr/>
      <dgm:t>
        <a:bodyPr/>
        <a:lstStyle/>
        <a:p>
          <a:r>
            <a:rPr lang="zh-CN" altLang="en-US"/>
            <a:t>财务确认</a:t>
          </a:r>
        </a:p>
      </dgm:t>
    </dgm:pt>
    <dgm:pt modelId="{286E12E6-0483-4B49-A4BB-A455EC9BFD8F}" type="parTrans" cxnId="{4343A192-50DC-4F23-A180-C7285B2AF330}">
      <dgm:prSet/>
      <dgm:spPr/>
      <dgm:t>
        <a:bodyPr/>
        <a:lstStyle/>
        <a:p>
          <a:endParaRPr lang="zh-CN" altLang="en-US"/>
        </a:p>
      </dgm:t>
    </dgm:pt>
    <dgm:pt modelId="{39232FDA-5533-4590-AE7C-E28772587A2F}" type="sibTrans" cxnId="{4343A192-50DC-4F23-A180-C7285B2AF330}">
      <dgm:prSet/>
      <dgm:spPr/>
      <dgm:t>
        <a:bodyPr/>
        <a:lstStyle/>
        <a:p>
          <a:endParaRPr lang="zh-CN" altLang="en-US"/>
        </a:p>
      </dgm:t>
    </dgm:pt>
    <dgm:pt modelId="{375ACEBA-DF2B-449E-9D90-8AADF82F47A4}" type="pres">
      <dgm:prSet presAssocID="{67307E23-035C-47AE-BB1F-6AF84F743B41}" presName="hierChild1" presStyleCnt="0">
        <dgm:presLayoutVars>
          <dgm:orgChart val="1"/>
          <dgm:chPref val="1"/>
          <dgm:dir/>
          <dgm:animOne val="branch"/>
          <dgm:animLvl val="lvl"/>
          <dgm:resizeHandles/>
        </dgm:presLayoutVars>
      </dgm:prSet>
      <dgm:spPr/>
    </dgm:pt>
    <dgm:pt modelId="{BF1B453A-805B-4530-9F23-A78827188361}" type="pres">
      <dgm:prSet presAssocID="{7E6155B7-4995-4C78-8AA5-B25AD9CA9D15}" presName="hierRoot1" presStyleCnt="0">
        <dgm:presLayoutVars>
          <dgm:hierBranch val="init"/>
        </dgm:presLayoutVars>
      </dgm:prSet>
      <dgm:spPr/>
    </dgm:pt>
    <dgm:pt modelId="{C230DB93-0301-4A20-99FE-EFBE3A10B233}" type="pres">
      <dgm:prSet presAssocID="{7E6155B7-4995-4C78-8AA5-B25AD9CA9D15}" presName="rootComposite1" presStyleCnt="0"/>
      <dgm:spPr/>
    </dgm:pt>
    <dgm:pt modelId="{6912C4F3-1C8F-4040-8D5E-74AE1B2A7534}" type="pres">
      <dgm:prSet presAssocID="{7E6155B7-4995-4C78-8AA5-B25AD9CA9D15}" presName="rootText1" presStyleLbl="node0" presStyleIdx="0" presStyleCnt="1">
        <dgm:presLayoutVars>
          <dgm:chPref val="3"/>
        </dgm:presLayoutVars>
      </dgm:prSet>
      <dgm:spPr/>
    </dgm:pt>
    <dgm:pt modelId="{43427EBE-CE0D-4AC3-9B5E-69AA9CA00892}" type="pres">
      <dgm:prSet presAssocID="{7E6155B7-4995-4C78-8AA5-B25AD9CA9D15}" presName="rootConnector1" presStyleLbl="node1" presStyleIdx="0" presStyleCnt="0"/>
      <dgm:spPr/>
    </dgm:pt>
    <dgm:pt modelId="{90D26DE0-A992-4AE1-80BD-5E165EB47902}" type="pres">
      <dgm:prSet presAssocID="{7E6155B7-4995-4C78-8AA5-B25AD9CA9D15}" presName="hierChild2" presStyleCnt="0"/>
      <dgm:spPr/>
    </dgm:pt>
    <dgm:pt modelId="{9234C454-5634-49FF-969C-CBEA7A58B78D}" type="pres">
      <dgm:prSet presAssocID="{158E0584-C164-4752-AE46-F6600CB7649C}" presName="Name37" presStyleLbl="parChTrans1D2" presStyleIdx="0" presStyleCnt="4"/>
      <dgm:spPr/>
    </dgm:pt>
    <dgm:pt modelId="{C8984405-FE93-439E-A31B-695E53FED0F7}" type="pres">
      <dgm:prSet presAssocID="{BD2F7A79-2C56-4E3E-AB47-38A9F380F15D}" presName="hierRoot2" presStyleCnt="0">
        <dgm:presLayoutVars>
          <dgm:hierBranch val="init"/>
        </dgm:presLayoutVars>
      </dgm:prSet>
      <dgm:spPr/>
    </dgm:pt>
    <dgm:pt modelId="{D7829E78-2DCE-48F8-976A-BC7DF9776244}" type="pres">
      <dgm:prSet presAssocID="{BD2F7A79-2C56-4E3E-AB47-38A9F380F15D}" presName="rootComposite" presStyleCnt="0"/>
      <dgm:spPr/>
    </dgm:pt>
    <dgm:pt modelId="{96DF7DEC-9BAB-40CA-AFE8-7DFFCD0FD5C7}" type="pres">
      <dgm:prSet presAssocID="{BD2F7A79-2C56-4E3E-AB47-38A9F380F15D}" presName="rootText" presStyleLbl="node2" presStyleIdx="0" presStyleCnt="4">
        <dgm:presLayoutVars>
          <dgm:chPref val="3"/>
        </dgm:presLayoutVars>
      </dgm:prSet>
      <dgm:spPr/>
    </dgm:pt>
    <dgm:pt modelId="{B3786246-022E-4CCE-9469-91246E96CD15}" type="pres">
      <dgm:prSet presAssocID="{BD2F7A79-2C56-4E3E-AB47-38A9F380F15D}" presName="rootConnector" presStyleLbl="node2" presStyleIdx="0" presStyleCnt="4"/>
      <dgm:spPr/>
    </dgm:pt>
    <dgm:pt modelId="{8FBBD26E-CA48-42E1-B915-CE327EAB46E5}" type="pres">
      <dgm:prSet presAssocID="{BD2F7A79-2C56-4E3E-AB47-38A9F380F15D}" presName="hierChild4" presStyleCnt="0"/>
      <dgm:spPr/>
    </dgm:pt>
    <dgm:pt modelId="{ADC1F0D5-C57D-4C28-9B2F-F954185947E6}" type="pres">
      <dgm:prSet presAssocID="{BD2F7A79-2C56-4E3E-AB47-38A9F380F15D}" presName="hierChild5" presStyleCnt="0"/>
      <dgm:spPr/>
    </dgm:pt>
    <dgm:pt modelId="{0E7568F4-452C-4E06-BDE6-6AA66839E645}" type="pres">
      <dgm:prSet presAssocID="{3DC77745-CF8E-49C0-B255-FFABE547DE19}" presName="Name37" presStyleLbl="parChTrans1D2" presStyleIdx="1" presStyleCnt="4"/>
      <dgm:spPr/>
    </dgm:pt>
    <dgm:pt modelId="{B85CC13F-771A-405C-9B38-AC97258FA650}" type="pres">
      <dgm:prSet presAssocID="{DE4DCC2C-2605-47BF-8A08-A798458CDCED}" presName="hierRoot2" presStyleCnt="0">
        <dgm:presLayoutVars>
          <dgm:hierBranch val="init"/>
        </dgm:presLayoutVars>
      </dgm:prSet>
      <dgm:spPr/>
    </dgm:pt>
    <dgm:pt modelId="{92607E46-4339-4F14-9BF8-4B125CEA0409}" type="pres">
      <dgm:prSet presAssocID="{DE4DCC2C-2605-47BF-8A08-A798458CDCED}" presName="rootComposite" presStyleCnt="0"/>
      <dgm:spPr/>
    </dgm:pt>
    <dgm:pt modelId="{6893CA1C-BEED-43D5-8016-28783B408517}" type="pres">
      <dgm:prSet presAssocID="{DE4DCC2C-2605-47BF-8A08-A798458CDCED}" presName="rootText" presStyleLbl="node2" presStyleIdx="1" presStyleCnt="4">
        <dgm:presLayoutVars>
          <dgm:chPref val="3"/>
        </dgm:presLayoutVars>
      </dgm:prSet>
      <dgm:spPr/>
    </dgm:pt>
    <dgm:pt modelId="{355C9DFA-3B1D-4816-83E9-BC3B818225F9}" type="pres">
      <dgm:prSet presAssocID="{DE4DCC2C-2605-47BF-8A08-A798458CDCED}" presName="rootConnector" presStyleLbl="node2" presStyleIdx="1" presStyleCnt="4"/>
      <dgm:spPr/>
    </dgm:pt>
    <dgm:pt modelId="{18B7BA4A-DB70-4C0F-A36A-655B567CC07E}" type="pres">
      <dgm:prSet presAssocID="{DE4DCC2C-2605-47BF-8A08-A798458CDCED}" presName="hierChild4" presStyleCnt="0"/>
      <dgm:spPr/>
    </dgm:pt>
    <dgm:pt modelId="{CCCD6679-22CC-4755-8366-3033F4CFCDF0}" type="pres">
      <dgm:prSet presAssocID="{DE4DCC2C-2605-47BF-8A08-A798458CDCED}" presName="hierChild5" presStyleCnt="0"/>
      <dgm:spPr/>
    </dgm:pt>
    <dgm:pt modelId="{2377F625-8406-4792-B854-2FFA73FA04F7}" type="pres">
      <dgm:prSet presAssocID="{020CF1BF-D44B-4257-9039-3F53B0017274}" presName="Name37" presStyleLbl="parChTrans1D2" presStyleIdx="2" presStyleCnt="4"/>
      <dgm:spPr/>
    </dgm:pt>
    <dgm:pt modelId="{4AD118F1-1209-49D8-BF74-4FA9F2994F05}" type="pres">
      <dgm:prSet presAssocID="{EB4B9430-AEE9-4F07-9558-A1963671D8B2}" presName="hierRoot2" presStyleCnt="0">
        <dgm:presLayoutVars>
          <dgm:hierBranch val="init"/>
        </dgm:presLayoutVars>
      </dgm:prSet>
      <dgm:spPr/>
    </dgm:pt>
    <dgm:pt modelId="{DCF411D0-F1BE-4F8D-B617-385605906756}" type="pres">
      <dgm:prSet presAssocID="{EB4B9430-AEE9-4F07-9558-A1963671D8B2}" presName="rootComposite" presStyleCnt="0"/>
      <dgm:spPr/>
    </dgm:pt>
    <dgm:pt modelId="{541BFC63-F6C9-4E45-A32A-49A7041188A1}" type="pres">
      <dgm:prSet presAssocID="{EB4B9430-AEE9-4F07-9558-A1963671D8B2}" presName="rootText" presStyleLbl="node2" presStyleIdx="2" presStyleCnt="4">
        <dgm:presLayoutVars>
          <dgm:chPref val="3"/>
        </dgm:presLayoutVars>
      </dgm:prSet>
      <dgm:spPr/>
    </dgm:pt>
    <dgm:pt modelId="{8CB694AA-612F-49BF-84B7-C54086DBE76C}" type="pres">
      <dgm:prSet presAssocID="{EB4B9430-AEE9-4F07-9558-A1963671D8B2}" presName="rootConnector" presStyleLbl="node2" presStyleIdx="2" presStyleCnt="4"/>
      <dgm:spPr/>
    </dgm:pt>
    <dgm:pt modelId="{E97E614B-6D0B-4016-BA1B-A3D3A4B08E23}" type="pres">
      <dgm:prSet presAssocID="{EB4B9430-AEE9-4F07-9558-A1963671D8B2}" presName="hierChild4" presStyleCnt="0"/>
      <dgm:spPr/>
    </dgm:pt>
    <dgm:pt modelId="{F6D4FD93-14FB-452F-A4BE-1BF64DC9B5E6}" type="pres">
      <dgm:prSet presAssocID="{EB4B9430-AEE9-4F07-9558-A1963671D8B2}" presName="hierChild5" presStyleCnt="0"/>
      <dgm:spPr/>
    </dgm:pt>
    <dgm:pt modelId="{55E05FDA-38F0-4358-AC11-31968A923F67}" type="pres">
      <dgm:prSet presAssocID="{286E12E6-0483-4B49-A4BB-A455EC9BFD8F}" presName="Name37" presStyleLbl="parChTrans1D2" presStyleIdx="3" presStyleCnt="4"/>
      <dgm:spPr/>
    </dgm:pt>
    <dgm:pt modelId="{3544BFC4-8DB9-4F46-BF7B-075A48EDB959}" type="pres">
      <dgm:prSet presAssocID="{CF61D2F5-24C9-4BFF-94C6-C4445BFB37E9}" presName="hierRoot2" presStyleCnt="0">
        <dgm:presLayoutVars>
          <dgm:hierBranch val="init"/>
        </dgm:presLayoutVars>
      </dgm:prSet>
      <dgm:spPr/>
    </dgm:pt>
    <dgm:pt modelId="{DBB302BD-FDAF-4784-80DF-78DB16A76207}" type="pres">
      <dgm:prSet presAssocID="{CF61D2F5-24C9-4BFF-94C6-C4445BFB37E9}" presName="rootComposite" presStyleCnt="0"/>
      <dgm:spPr/>
    </dgm:pt>
    <dgm:pt modelId="{9FAEF0E1-48EE-4076-9CE8-65737C979C44}" type="pres">
      <dgm:prSet presAssocID="{CF61D2F5-24C9-4BFF-94C6-C4445BFB37E9}" presName="rootText" presStyleLbl="node2" presStyleIdx="3" presStyleCnt="4">
        <dgm:presLayoutVars>
          <dgm:chPref val="3"/>
        </dgm:presLayoutVars>
      </dgm:prSet>
      <dgm:spPr/>
    </dgm:pt>
    <dgm:pt modelId="{D33500B8-5D2B-4D8B-988D-DB108F974E1C}" type="pres">
      <dgm:prSet presAssocID="{CF61D2F5-24C9-4BFF-94C6-C4445BFB37E9}" presName="rootConnector" presStyleLbl="node2" presStyleIdx="3" presStyleCnt="4"/>
      <dgm:spPr/>
    </dgm:pt>
    <dgm:pt modelId="{C0223001-8445-475F-9BA1-44B66880C9E7}" type="pres">
      <dgm:prSet presAssocID="{CF61D2F5-24C9-4BFF-94C6-C4445BFB37E9}" presName="hierChild4" presStyleCnt="0"/>
      <dgm:spPr/>
    </dgm:pt>
    <dgm:pt modelId="{530F53C5-2FC9-4859-AE63-BBE01511E56C}" type="pres">
      <dgm:prSet presAssocID="{CF61D2F5-24C9-4BFF-94C6-C4445BFB37E9}" presName="hierChild5" presStyleCnt="0"/>
      <dgm:spPr/>
    </dgm:pt>
    <dgm:pt modelId="{B4AD6395-50C7-48E2-A8B6-C44C4AC582F8}" type="pres">
      <dgm:prSet presAssocID="{7E6155B7-4995-4C78-8AA5-B25AD9CA9D15}" presName="hierChild3" presStyleCnt="0"/>
      <dgm:spPr/>
    </dgm:pt>
  </dgm:ptLst>
  <dgm:cxnLst>
    <dgm:cxn modelId="{26A65102-03DD-46A5-B1AE-442BFD4E2B5E}" type="presOf" srcId="{3DC77745-CF8E-49C0-B255-FFABE547DE19}" destId="{0E7568F4-452C-4E06-BDE6-6AA66839E645}" srcOrd="0" destOrd="0" presId="urn:microsoft.com/office/officeart/2005/8/layout/orgChart1#10"/>
    <dgm:cxn modelId="{5493A404-C585-41C9-9F7D-5BDF79CCF61E}" type="presOf" srcId="{020CF1BF-D44B-4257-9039-3F53B0017274}" destId="{2377F625-8406-4792-B854-2FFA73FA04F7}" srcOrd="0" destOrd="0" presId="urn:microsoft.com/office/officeart/2005/8/layout/orgChart1#10"/>
    <dgm:cxn modelId="{F8F3723C-048A-4AD0-86A7-50E6FDA82BAF}" type="presOf" srcId="{CF61D2F5-24C9-4BFF-94C6-C4445BFB37E9}" destId="{D33500B8-5D2B-4D8B-988D-DB108F974E1C}" srcOrd="1" destOrd="0" presId="urn:microsoft.com/office/officeart/2005/8/layout/orgChart1#10"/>
    <dgm:cxn modelId="{8B644941-A145-4784-A752-C895FE2DFC9F}" type="presOf" srcId="{158E0584-C164-4752-AE46-F6600CB7649C}" destId="{9234C454-5634-49FF-969C-CBEA7A58B78D}" srcOrd="0" destOrd="0" presId="urn:microsoft.com/office/officeart/2005/8/layout/orgChart1#10"/>
    <dgm:cxn modelId="{CC58E861-BBC5-4C44-91F0-2D0A8627DFDE}" srcId="{7E6155B7-4995-4C78-8AA5-B25AD9CA9D15}" destId="{DE4DCC2C-2605-47BF-8A08-A798458CDCED}" srcOrd="1" destOrd="0" parTransId="{3DC77745-CF8E-49C0-B255-FFABE547DE19}" sibTransId="{D9FC4427-DCE7-4574-8327-B28A047E66DA}"/>
    <dgm:cxn modelId="{45683C42-C148-452B-AC9C-DDC43830799D}" type="presOf" srcId="{CF61D2F5-24C9-4BFF-94C6-C4445BFB37E9}" destId="{9FAEF0E1-48EE-4076-9CE8-65737C979C44}" srcOrd="0" destOrd="0" presId="urn:microsoft.com/office/officeart/2005/8/layout/orgChart1#10"/>
    <dgm:cxn modelId="{C2B6D54C-5A6A-42E7-9A51-733583D23308}" type="presOf" srcId="{DE4DCC2C-2605-47BF-8A08-A798458CDCED}" destId="{6893CA1C-BEED-43D5-8016-28783B408517}" srcOrd="0" destOrd="0" presId="urn:microsoft.com/office/officeart/2005/8/layout/orgChart1#10"/>
    <dgm:cxn modelId="{E1302651-CA02-4E3F-825B-176211CD15FB}" type="presOf" srcId="{BD2F7A79-2C56-4E3E-AB47-38A9F380F15D}" destId="{B3786246-022E-4CCE-9469-91246E96CD15}" srcOrd="1" destOrd="0" presId="urn:microsoft.com/office/officeart/2005/8/layout/orgChart1#10"/>
    <dgm:cxn modelId="{77418652-663A-4901-9D91-9C665E3BACCB}" srcId="{7E6155B7-4995-4C78-8AA5-B25AD9CA9D15}" destId="{BD2F7A79-2C56-4E3E-AB47-38A9F380F15D}" srcOrd="0" destOrd="0" parTransId="{158E0584-C164-4752-AE46-F6600CB7649C}" sibTransId="{3EC5EBE9-D172-4B45-A7CF-FBF32B3444EA}"/>
    <dgm:cxn modelId="{ED481E73-28D6-4B73-8160-B9521399A70A}" srcId="{7E6155B7-4995-4C78-8AA5-B25AD9CA9D15}" destId="{EB4B9430-AEE9-4F07-9558-A1963671D8B2}" srcOrd="2" destOrd="0" parTransId="{020CF1BF-D44B-4257-9039-3F53B0017274}" sibTransId="{0DD49532-A07F-4474-9873-22E7B1307F6A}"/>
    <dgm:cxn modelId="{291B4B76-53DB-4AF7-A219-DEB7F0F9A0A8}" type="presOf" srcId="{67307E23-035C-47AE-BB1F-6AF84F743B41}" destId="{375ACEBA-DF2B-449E-9D90-8AADF82F47A4}" srcOrd="0" destOrd="0" presId="urn:microsoft.com/office/officeart/2005/8/layout/orgChart1#10"/>
    <dgm:cxn modelId="{475A9259-EF71-4680-A58A-0310764E2B73}" type="presOf" srcId="{286E12E6-0483-4B49-A4BB-A455EC9BFD8F}" destId="{55E05FDA-38F0-4358-AC11-31968A923F67}" srcOrd="0" destOrd="0" presId="urn:microsoft.com/office/officeart/2005/8/layout/orgChart1#10"/>
    <dgm:cxn modelId="{15F4897C-FB56-4F94-82B7-49B7DF548064}" type="presOf" srcId="{DE4DCC2C-2605-47BF-8A08-A798458CDCED}" destId="{355C9DFA-3B1D-4816-83E9-BC3B818225F9}" srcOrd="1" destOrd="0" presId="urn:microsoft.com/office/officeart/2005/8/layout/orgChart1#10"/>
    <dgm:cxn modelId="{14B72C83-F2D3-4CAC-AD4A-D86825B6CDB9}" type="presOf" srcId="{EB4B9430-AEE9-4F07-9558-A1963671D8B2}" destId="{541BFC63-F6C9-4E45-A32A-49A7041188A1}" srcOrd="0" destOrd="0" presId="urn:microsoft.com/office/officeart/2005/8/layout/orgChart1#10"/>
    <dgm:cxn modelId="{4343A192-50DC-4F23-A180-C7285B2AF330}" srcId="{7E6155B7-4995-4C78-8AA5-B25AD9CA9D15}" destId="{CF61D2F5-24C9-4BFF-94C6-C4445BFB37E9}" srcOrd="3" destOrd="0" parTransId="{286E12E6-0483-4B49-A4BB-A455EC9BFD8F}" sibTransId="{39232FDA-5533-4590-AE7C-E28772587A2F}"/>
    <dgm:cxn modelId="{8B7E3294-2D0C-4764-BCBB-6C4BCCD3DE9C}" type="presOf" srcId="{EB4B9430-AEE9-4F07-9558-A1963671D8B2}" destId="{8CB694AA-612F-49BF-84B7-C54086DBE76C}" srcOrd="1" destOrd="0" presId="urn:microsoft.com/office/officeart/2005/8/layout/orgChart1#10"/>
    <dgm:cxn modelId="{A38A4C98-9CE8-46F7-A7F3-25AAFA713E72}" type="presOf" srcId="{7E6155B7-4995-4C78-8AA5-B25AD9CA9D15}" destId="{43427EBE-CE0D-4AC3-9B5E-69AA9CA00892}" srcOrd="1" destOrd="0" presId="urn:microsoft.com/office/officeart/2005/8/layout/orgChart1#10"/>
    <dgm:cxn modelId="{26C886AE-F4D1-474A-AC8C-CC4B2EE9D252}" srcId="{67307E23-035C-47AE-BB1F-6AF84F743B41}" destId="{7E6155B7-4995-4C78-8AA5-B25AD9CA9D15}" srcOrd="0" destOrd="0" parTransId="{17E2D570-690A-417A-8B7A-6299521EA38A}" sibTransId="{38D34A57-3A7C-44F6-A6A1-8E18EF854177}"/>
    <dgm:cxn modelId="{A14546C4-0248-4820-8101-F318E4EF73AF}" type="presOf" srcId="{BD2F7A79-2C56-4E3E-AB47-38A9F380F15D}" destId="{96DF7DEC-9BAB-40CA-AFE8-7DFFCD0FD5C7}" srcOrd="0" destOrd="0" presId="urn:microsoft.com/office/officeart/2005/8/layout/orgChart1#10"/>
    <dgm:cxn modelId="{DCDBA4FD-3DB1-4F77-8082-E7F25D8F953B}" type="presOf" srcId="{7E6155B7-4995-4C78-8AA5-B25AD9CA9D15}" destId="{6912C4F3-1C8F-4040-8D5E-74AE1B2A7534}" srcOrd="0" destOrd="0" presId="urn:microsoft.com/office/officeart/2005/8/layout/orgChart1#10"/>
    <dgm:cxn modelId="{FA4A54BE-FB02-408A-AE5F-E2810A68EA50}" type="presParOf" srcId="{375ACEBA-DF2B-449E-9D90-8AADF82F47A4}" destId="{BF1B453A-805B-4530-9F23-A78827188361}" srcOrd="0" destOrd="0" presId="urn:microsoft.com/office/officeart/2005/8/layout/orgChart1#10"/>
    <dgm:cxn modelId="{9D22F1BA-52BB-4C8B-9136-29EE4A30252A}" type="presParOf" srcId="{BF1B453A-805B-4530-9F23-A78827188361}" destId="{C230DB93-0301-4A20-99FE-EFBE3A10B233}" srcOrd="0" destOrd="0" presId="urn:microsoft.com/office/officeart/2005/8/layout/orgChart1#10"/>
    <dgm:cxn modelId="{5A21EC32-FB89-484C-950F-CDAF04B8E1F3}" type="presParOf" srcId="{C230DB93-0301-4A20-99FE-EFBE3A10B233}" destId="{6912C4F3-1C8F-4040-8D5E-74AE1B2A7534}" srcOrd="0" destOrd="0" presId="urn:microsoft.com/office/officeart/2005/8/layout/orgChart1#10"/>
    <dgm:cxn modelId="{082CCF92-BF46-4F71-9FEC-7D1FC5597AC7}" type="presParOf" srcId="{C230DB93-0301-4A20-99FE-EFBE3A10B233}" destId="{43427EBE-CE0D-4AC3-9B5E-69AA9CA00892}" srcOrd="1" destOrd="0" presId="urn:microsoft.com/office/officeart/2005/8/layout/orgChart1#10"/>
    <dgm:cxn modelId="{92C5B200-F76B-4482-BAA1-6A426E1F00C3}" type="presParOf" srcId="{BF1B453A-805B-4530-9F23-A78827188361}" destId="{90D26DE0-A992-4AE1-80BD-5E165EB47902}" srcOrd="1" destOrd="0" presId="urn:microsoft.com/office/officeart/2005/8/layout/orgChart1#10"/>
    <dgm:cxn modelId="{0AF642E6-8DC9-4FD7-8915-CDE3EADEF29E}" type="presParOf" srcId="{90D26DE0-A992-4AE1-80BD-5E165EB47902}" destId="{9234C454-5634-49FF-969C-CBEA7A58B78D}" srcOrd="0" destOrd="0" presId="urn:microsoft.com/office/officeart/2005/8/layout/orgChart1#10"/>
    <dgm:cxn modelId="{C4439284-2D74-42E3-AC48-D3835387C003}" type="presParOf" srcId="{90D26DE0-A992-4AE1-80BD-5E165EB47902}" destId="{C8984405-FE93-439E-A31B-695E53FED0F7}" srcOrd="1" destOrd="0" presId="urn:microsoft.com/office/officeart/2005/8/layout/orgChart1#10"/>
    <dgm:cxn modelId="{97576B64-097E-4932-AE77-B04477BC65D1}" type="presParOf" srcId="{C8984405-FE93-439E-A31B-695E53FED0F7}" destId="{D7829E78-2DCE-48F8-976A-BC7DF9776244}" srcOrd="0" destOrd="0" presId="urn:microsoft.com/office/officeart/2005/8/layout/orgChart1#10"/>
    <dgm:cxn modelId="{41570F32-0FAB-463F-B1BA-598CF56007C6}" type="presParOf" srcId="{D7829E78-2DCE-48F8-976A-BC7DF9776244}" destId="{96DF7DEC-9BAB-40CA-AFE8-7DFFCD0FD5C7}" srcOrd="0" destOrd="0" presId="urn:microsoft.com/office/officeart/2005/8/layout/orgChart1#10"/>
    <dgm:cxn modelId="{90267AE0-9DF3-4613-9206-59B9C73C4B3F}" type="presParOf" srcId="{D7829E78-2DCE-48F8-976A-BC7DF9776244}" destId="{B3786246-022E-4CCE-9469-91246E96CD15}" srcOrd="1" destOrd="0" presId="urn:microsoft.com/office/officeart/2005/8/layout/orgChart1#10"/>
    <dgm:cxn modelId="{02BBF326-D538-4A8C-874D-4184DED0241D}" type="presParOf" srcId="{C8984405-FE93-439E-A31B-695E53FED0F7}" destId="{8FBBD26E-CA48-42E1-B915-CE327EAB46E5}" srcOrd="1" destOrd="0" presId="urn:microsoft.com/office/officeart/2005/8/layout/orgChart1#10"/>
    <dgm:cxn modelId="{A6A849DD-8D1B-4622-9D53-2C07A718889A}" type="presParOf" srcId="{C8984405-FE93-439E-A31B-695E53FED0F7}" destId="{ADC1F0D5-C57D-4C28-9B2F-F954185947E6}" srcOrd="2" destOrd="0" presId="urn:microsoft.com/office/officeart/2005/8/layout/orgChart1#10"/>
    <dgm:cxn modelId="{3D18339E-6324-45B0-A48B-DE39A110D1EB}" type="presParOf" srcId="{90D26DE0-A992-4AE1-80BD-5E165EB47902}" destId="{0E7568F4-452C-4E06-BDE6-6AA66839E645}" srcOrd="2" destOrd="0" presId="urn:microsoft.com/office/officeart/2005/8/layout/orgChart1#10"/>
    <dgm:cxn modelId="{8E622362-49C1-4CF6-A03F-BD4D79617296}" type="presParOf" srcId="{90D26DE0-A992-4AE1-80BD-5E165EB47902}" destId="{B85CC13F-771A-405C-9B38-AC97258FA650}" srcOrd="3" destOrd="0" presId="urn:microsoft.com/office/officeart/2005/8/layout/orgChart1#10"/>
    <dgm:cxn modelId="{57DF4FB8-EE55-461D-9A06-AAB163414DBE}" type="presParOf" srcId="{B85CC13F-771A-405C-9B38-AC97258FA650}" destId="{92607E46-4339-4F14-9BF8-4B125CEA0409}" srcOrd="0" destOrd="0" presId="urn:microsoft.com/office/officeart/2005/8/layout/orgChart1#10"/>
    <dgm:cxn modelId="{F3FAE0B5-8658-46F9-9ABE-50D336E050D3}" type="presParOf" srcId="{92607E46-4339-4F14-9BF8-4B125CEA0409}" destId="{6893CA1C-BEED-43D5-8016-28783B408517}" srcOrd="0" destOrd="0" presId="urn:microsoft.com/office/officeart/2005/8/layout/orgChart1#10"/>
    <dgm:cxn modelId="{5F3739A6-2449-4765-BEBB-A60486710192}" type="presParOf" srcId="{92607E46-4339-4F14-9BF8-4B125CEA0409}" destId="{355C9DFA-3B1D-4816-83E9-BC3B818225F9}" srcOrd="1" destOrd="0" presId="urn:microsoft.com/office/officeart/2005/8/layout/orgChart1#10"/>
    <dgm:cxn modelId="{BE34F92F-5622-42A7-A6BB-63CF0677DAE7}" type="presParOf" srcId="{B85CC13F-771A-405C-9B38-AC97258FA650}" destId="{18B7BA4A-DB70-4C0F-A36A-655B567CC07E}" srcOrd="1" destOrd="0" presId="urn:microsoft.com/office/officeart/2005/8/layout/orgChart1#10"/>
    <dgm:cxn modelId="{B5F0C8B6-EA60-4590-B833-7AB1646D11EE}" type="presParOf" srcId="{B85CC13F-771A-405C-9B38-AC97258FA650}" destId="{CCCD6679-22CC-4755-8366-3033F4CFCDF0}" srcOrd="2" destOrd="0" presId="urn:microsoft.com/office/officeart/2005/8/layout/orgChart1#10"/>
    <dgm:cxn modelId="{D50A0B46-EC2F-411A-8FCB-B102569DDD4E}" type="presParOf" srcId="{90D26DE0-A992-4AE1-80BD-5E165EB47902}" destId="{2377F625-8406-4792-B854-2FFA73FA04F7}" srcOrd="4" destOrd="0" presId="urn:microsoft.com/office/officeart/2005/8/layout/orgChart1#10"/>
    <dgm:cxn modelId="{838106D1-1B96-4EB3-8075-26891EA5976E}" type="presParOf" srcId="{90D26DE0-A992-4AE1-80BD-5E165EB47902}" destId="{4AD118F1-1209-49D8-BF74-4FA9F2994F05}" srcOrd="5" destOrd="0" presId="urn:microsoft.com/office/officeart/2005/8/layout/orgChart1#10"/>
    <dgm:cxn modelId="{159C3012-2AB6-469F-B6E8-9D1FD78F6288}" type="presParOf" srcId="{4AD118F1-1209-49D8-BF74-4FA9F2994F05}" destId="{DCF411D0-F1BE-4F8D-B617-385605906756}" srcOrd="0" destOrd="0" presId="urn:microsoft.com/office/officeart/2005/8/layout/orgChart1#10"/>
    <dgm:cxn modelId="{D460A351-C140-44E9-A427-5CFA3EE575EC}" type="presParOf" srcId="{DCF411D0-F1BE-4F8D-B617-385605906756}" destId="{541BFC63-F6C9-4E45-A32A-49A7041188A1}" srcOrd="0" destOrd="0" presId="urn:microsoft.com/office/officeart/2005/8/layout/orgChart1#10"/>
    <dgm:cxn modelId="{6DF3D66A-F517-4BEC-8084-2E2EC11727C8}" type="presParOf" srcId="{DCF411D0-F1BE-4F8D-B617-385605906756}" destId="{8CB694AA-612F-49BF-84B7-C54086DBE76C}" srcOrd="1" destOrd="0" presId="urn:microsoft.com/office/officeart/2005/8/layout/orgChart1#10"/>
    <dgm:cxn modelId="{8861DF76-0348-4BBD-AB39-F76A0B3E1FD8}" type="presParOf" srcId="{4AD118F1-1209-49D8-BF74-4FA9F2994F05}" destId="{E97E614B-6D0B-4016-BA1B-A3D3A4B08E23}" srcOrd="1" destOrd="0" presId="urn:microsoft.com/office/officeart/2005/8/layout/orgChart1#10"/>
    <dgm:cxn modelId="{A09C505D-E18D-4E49-A41F-0063149A931E}" type="presParOf" srcId="{4AD118F1-1209-49D8-BF74-4FA9F2994F05}" destId="{F6D4FD93-14FB-452F-A4BE-1BF64DC9B5E6}" srcOrd="2" destOrd="0" presId="urn:microsoft.com/office/officeart/2005/8/layout/orgChart1#10"/>
    <dgm:cxn modelId="{1503FF01-D318-4047-8E82-E15273283F8B}" type="presParOf" srcId="{90D26DE0-A992-4AE1-80BD-5E165EB47902}" destId="{55E05FDA-38F0-4358-AC11-31968A923F67}" srcOrd="6" destOrd="0" presId="urn:microsoft.com/office/officeart/2005/8/layout/orgChart1#10"/>
    <dgm:cxn modelId="{5318C693-460D-433E-BAD4-17A96F455B54}" type="presParOf" srcId="{90D26DE0-A992-4AE1-80BD-5E165EB47902}" destId="{3544BFC4-8DB9-4F46-BF7B-075A48EDB959}" srcOrd="7" destOrd="0" presId="urn:microsoft.com/office/officeart/2005/8/layout/orgChart1#10"/>
    <dgm:cxn modelId="{1E77D1E3-AE1D-4CDF-8FB6-FFC5357C456E}" type="presParOf" srcId="{3544BFC4-8DB9-4F46-BF7B-075A48EDB959}" destId="{DBB302BD-FDAF-4784-80DF-78DB16A76207}" srcOrd="0" destOrd="0" presId="urn:microsoft.com/office/officeart/2005/8/layout/orgChart1#10"/>
    <dgm:cxn modelId="{6F890E74-8DBC-4BFA-8FDB-FCC947914B77}" type="presParOf" srcId="{DBB302BD-FDAF-4784-80DF-78DB16A76207}" destId="{9FAEF0E1-48EE-4076-9CE8-65737C979C44}" srcOrd="0" destOrd="0" presId="urn:microsoft.com/office/officeart/2005/8/layout/orgChart1#10"/>
    <dgm:cxn modelId="{222FC5E8-F805-4515-AC74-8F72722D3740}" type="presParOf" srcId="{DBB302BD-FDAF-4784-80DF-78DB16A76207}" destId="{D33500B8-5D2B-4D8B-988D-DB108F974E1C}" srcOrd="1" destOrd="0" presId="urn:microsoft.com/office/officeart/2005/8/layout/orgChart1#10"/>
    <dgm:cxn modelId="{C1291971-5B23-4FD6-89D3-0653D4B9C500}" type="presParOf" srcId="{3544BFC4-8DB9-4F46-BF7B-075A48EDB959}" destId="{C0223001-8445-475F-9BA1-44B66880C9E7}" srcOrd="1" destOrd="0" presId="urn:microsoft.com/office/officeart/2005/8/layout/orgChart1#10"/>
    <dgm:cxn modelId="{F69797AD-E23D-49AD-B674-3B77B1A532AF}" type="presParOf" srcId="{3544BFC4-8DB9-4F46-BF7B-075A48EDB959}" destId="{530F53C5-2FC9-4859-AE63-BBE01511E56C}" srcOrd="2" destOrd="0" presId="urn:microsoft.com/office/officeart/2005/8/layout/orgChart1#10"/>
    <dgm:cxn modelId="{A6C9C84F-D813-470A-9FBE-75B89F766930}" type="presParOf" srcId="{BF1B453A-805B-4530-9F23-A78827188361}" destId="{B4AD6395-50C7-48E2-A8B6-C44C4AC582F8}" srcOrd="2" destOrd="0" presId="urn:microsoft.com/office/officeart/2005/8/layout/orgChart1#10"/>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6C8DF6-0CDB-490F-90BE-4076C6693CB6}">
      <dsp:nvSpPr>
        <dsp:cNvPr id="0" name=""/>
        <dsp:cNvSpPr/>
      </dsp:nvSpPr>
      <dsp:spPr>
        <a:xfrm>
          <a:off x="2766695" y="302872"/>
          <a:ext cx="728427" cy="126421"/>
        </a:xfrm>
        <a:custGeom>
          <a:avLst/>
          <a:gdLst/>
          <a:ahLst/>
          <a:cxnLst/>
          <a:rect l="0" t="0" r="0" b="0"/>
          <a:pathLst>
            <a:path>
              <a:moveTo>
                <a:pt x="0" y="0"/>
              </a:moveTo>
              <a:lnTo>
                <a:pt x="0" y="63210"/>
              </a:lnTo>
              <a:lnTo>
                <a:pt x="728427" y="63210"/>
              </a:lnTo>
              <a:lnTo>
                <a:pt x="728427" y="1264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EE8B5-C340-4BF8-8504-4D4C1F913B7B}">
      <dsp:nvSpPr>
        <dsp:cNvPr id="0" name=""/>
        <dsp:cNvSpPr/>
      </dsp:nvSpPr>
      <dsp:spPr>
        <a:xfrm>
          <a:off x="2480172" y="730296"/>
          <a:ext cx="91440" cy="3696317"/>
        </a:xfrm>
        <a:custGeom>
          <a:avLst/>
          <a:gdLst/>
          <a:ahLst/>
          <a:cxnLst/>
          <a:rect l="0" t="0" r="0" b="0"/>
          <a:pathLst>
            <a:path>
              <a:moveTo>
                <a:pt x="45720" y="0"/>
              </a:moveTo>
              <a:lnTo>
                <a:pt x="45720" y="3696317"/>
              </a:lnTo>
              <a:lnTo>
                <a:pt x="136020" y="3696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F58B3B-E98A-49A3-9D72-28A0E49BD1F4}">
      <dsp:nvSpPr>
        <dsp:cNvPr id="0" name=""/>
        <dsp:cNvSpPr/>
      </dsp:nvSpPr>
      <dsp:spPr>
        <a:xfrm>
          <a:off x="2480172" y="730296"/>
          <a:ext cx="91440" cy="3268893"/>
        </a:xfrm>
        <a:custGeom>
          <a:avLst/>
          <a:gdLst/>
          <a:ahLst/>
          <a:cxnLst/>
          <a:rect l="0" t="0" r="0" b="0"/>
          <a:pathLst>
            <a:path>
              <a:moveTo>
                <a:pt x="45720" y="0"/>
              </a:moveTo>
              <a:lnTo>
                <a:pt x="45720" y="3268893"/>
              </a:lnTo>
              <a:lnTo>
                <a:pt x="136020" y="32688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BF8006-C8B2-48A6-868D-D61C07D5AF91}">
      <dsp:nvSpPr>
        <dsp:cNvPr id="0" name=""/>
        <dsp:cNvSpPr/>
      </dsp:nvSpPr>
      <dsp:spPr>
        <a:xfrm>
          <a:off x="2480172" y="730296"/>
          <a:ext cx="91440" cy="2841468"/>
        </a:xfrm>
        <a:custGeom>
          <a:avLst/>
          <a:gdLst/>
          <a:ahLst/>
          <a:cxnLst/>
          <a:rect l="0" t="0" r="0" b="0"/>
          <a:pathLst>
            <a:path>
              <a:moveTo>
                <a:pt x="45720" y="0"/>
              </a:moveTo>
              <a:lnTo>
                <a:pt x="45720" y="2841468"/>
              </a:lnTo>
              <a:lnTo>
                <a:pt x="136020" y="28414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F19F87-5D68-4DBD-8BC6-0B4474BAE158}">
      <dsp:nvSpPr>
        <dsp:cNvPr id="0" name=""/>
        <dsp:cNvSpPr/>
      </dsp:nvSpPr>
      <dsp:spPr>
        <a:xfrm>
          <a:off x="2480172" y="730296"/>
          <a:ext cx="91440" cy="2414044"/>
        </a:xfrm>
        <a:custGeom>
          <a:avLst/>
          <a:gdLst/>
          <a:ahLst/>
          <a:cxnLst/>
          <a:rect l="0" t="0" r="0" b="0"/>
          <a:pathLst>
            <a:path>
              <a:moveTo>
                <a:pt x="45720" y="0"/>
              </a:moveTo>
              <a:lnTo>
                <a:pt x="45720" y="2414044"/>
              </a:lnTo>
              <a:lnTo>
                <a:pt x="136020" y="2414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3BA1C-4E1B-4F96-844A-937099CF6E34}">
      <dsp:nvSpPr>
        <dsp:cNvPr id="0" name=""/>
        <dsp:cNvSpPr/>
      </dsp:nvSpPr>
      <dsp:spPr>
        <a:xfrm>
          <a:off x="2480172" y="730296"/>
          <a:ext cx="91440" cy="1986620"/>
        </a:xfrm>
        <a:custGeom>
          <a:avLst/>
          <a:gdLst/>
          <a:ahLst/>
          <a:cxnLst/>
          <a:rect l="0" t="0" r="0" b="0"/>
          <a:pathLst>
            <a:path>
              <a:moveTo>
                <a:pt x="45720" y="0"/>
              </a:moveTo>
              <a:lnTo>
                <a:pt x="45720" y="1986620"/>
              </a:lnTo>
              <a:lnTo>
                <a:pt x="136020" y="1986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73974-91DB-4148-BBE9-5714403DF426}">
      <dsp:nvSpPr>
        <dsp:cNvPr id="0" name=""/>
        <dsp:cNvSpPr/>
      </dsp:nvSpPr>
      <dsp:spPr>
        <a:xfrm>
          <a:off x="2480172" y="730296"/>
          <a:ext cx="91440" cy="1559195"/>
        </a:xfrm>
        <a:custGeom>
          <a:avLst/>
          <a:gdLst/>
          <a:ahLst/>
          <a:cxnLst/>
          <a:rect l="0" t="0" r="0" b="0"/>
          <a:pathLst>
            <a:path>
              <a:moveTo>
                <a:pt x="45720" y="0"/>
              </a:moveTo>
              <a:lnTo>
                <a:pt x="45720" y="1559195"/>
              </a:lnTo>
              <a:lnTo>
                <a:pt x="136020" y="1559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80AFF-F45A-4973-BEDD-397B5F71C5DD}">
      <dsp:nvSpPr>
        <dsp:cNvPr id="0" name=""/>
        <dsp:cNvSpPr/>
      </dsp:nvSpPr>
      <dsp:spPr>
        <a:xfrm>
          <a:off x="2480172" y="730296"/>
          <a:ext cx="91440" cy="1131771"/>
        </a:xfrm>
        <a:custGeom>
          <a:avLst/>
          <a:gdLst/>
          <a:ahLst/>
          <a:cxnLst/>
          <a:rect l="0" t="0" r="0" b="0"/>
          <a:pathLst>
            <a:path>
              <a:moveTo>
                <a:pt x="45720" y="0"/>
              </a:moveTo>
              <a:lnTo>
                <a:pt x="45720" y="1131771"/>
              </a:lnTo>
              <a:lnTo>
                <a:pt x="136020" y="11317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BC60D-4395-4AB5-95A3-BF4FDE507628}">
      <dsp:nvSpPr>
        <dsp:cNvPr id="0" name=""/>
        <dsp:cNvSpPr/>
      </dsp:nvSpPr>
      <dsp:spPr>
        <a:xfrm>
          <a:off x="2480172" y="730296"/>
          <a:ext cx="91440" cy="704347"/>
        </a:xfrm>
        <a:custGeom>
          <a:avLst/>
          <a:gdLst/>
          <a:ahLst/>
          <a:cxnLst/>
          <a:rect l="0" t="0" r="0" b="0"/>
          <a:pathLst>
            <a:path>
              <a:moveTo>
                <a:pt x="45720" y="0"/>
              </a:moveTo>
              <a:lnTo>
                <a:pt x="45720" y="704347"/>
              </a:lnTo>
              <a:lnTo>
                <a:pt x="136020" y="704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A072E4-16EF-4CD8-AEB0-4B59BAFC7B0A}">
      <dsp:nvSpPr>
        <dsp:cNvPr id="0" name=""/>
        <dsp:cNvSpPr/>
      </dsp:nvSpPr>
      <dsp:spPr>
        <a:xfrm>
          <a:off x="2480172" y="730296"/>
          <a:ext cx="91440" cy="276922"/>
        </a:xfrm>
        <a:custGeom>
          <a:avLst/>
          <a:gdLst/>
          <a:ahLst/>
          <a:cxnLst/>
          <a:rect l="0" t="0" r="0" b="0"/>
          <a:pathLst>
            <a:path>
              <a:moveTo>
                <a:pt x="45720" y="0"/>
              </a:moveTo>
              <a:lnTo>
                <a:pt x="45720" y="276922"/>
              </a:lnTo>
              <a:lnTo>
                <a:pt x="136020" y="2769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A8128-6C86-49B7-B5CC-0153888815E5}">
      <dsp:nvSpPr>
        <dsp:cNvPr id="0" name=""/>
        <dsp:cNvSpPr/>
      </dsp:nvSpPr>
      <dsp:spPr>
        <a:xfrm>
          <a:off x="2720975" y="302872"/>
          <a:ext cx="91440" cy="126421"/>
        </a:xfrm>
        <a:custGeom>
          <a:avLst/>
          <a:gdLst/>
          <a:ahLst/>
          <a:cxnLst/>
          <a:rect l="0" t="0" r="0" b="0"/>
          <a:pathLst>
            <a:path>
              <a:moveTo>
                <a:pt x="45720" y="0"/>
              </a:moveTo>
              <a:lnTo>
                <a:pt x="45720" y="1264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15B672-072B-49C1-8FA7-B769F67F282F}">
      <dsp:nvSpPr>
        <dsp:cNvPr id="0" name=""/>
        <dsp:cNvSpPr/>
      </dsp:nvSpPr>
      <dsp:spPr>
        <a:xfrm>
          <a:off x="1751745" y="730296"/>
          <a:ext cx="91440" cy="1986620"/>
        </a:xfrm>
        <a:custGeom>
          <a:avLst/>
          <a:gdLst/>
          <a:ahLst/>
          <a:cxnLst/>
          <a:rect l="0" t="0" r="0" b="0"/>
          <a:pathLst>
            <a:path>
              <a:moveTo>
                <a:pt x="45720" y="0"/>
              </a:moveTo>
              <a:lnTo>
                <a:pt x="45720" y="1986620"/>
              </a:lnTo>
              <a:lnTo>
                <a:pt x="136020" y="1986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3A85B-56E6-4FA9-B571-7A0E3C24D801}">
      <dsp:nvSpPr>
        <dsp:cNvPr id="0" name=""/>
        <dsp:cNvSpPr/>
      </dsp:nvSpPr>
      <dsp:spPr>
        <a:xfrm>
          <a:off x="1751745" y="730296"/>
          <a:ext cx="91440" cy="1559195"/>
        </a:xfrm>
        <a:custGeom>
          <a:avLst/>
          <a:gdLst/>
          <a:ahLst/>
          <a:cxnLst/>
          <a:rect l="0" t="0" r="0" b="0"/>
          <a:pathLst>
            <a:path>
              <a:moveTo>
                <a:pt x="45720" y="0"/>
              </a:moveTo>
              <a:lnTo>
                <a:pt x="45720" y="1559195"/>
              </a:lnTo>
              <a:lnTo>
                <a:pt x="136020" y="1559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A629C-23E9-4A10-81FF-E2E1C9C1E0C7}">
      <dsp:nvSpPr>
        <dsp:cNvPr id="0" name=""/>
        <dsp:cNvSpPr/>
      </dsp:nvSpPr>
      <dsp:spPr>
        <a:xfrm>
          <a:off x="1751745" y="730296"/>
          <a:ext cx="91440" cy="1131771"/>
        </a:xfrm>
        <a:custGeom>
          <a:avLst/>
          <a:gdLst/>
          <a:ahLst/>
          <a:cxnLst/>
          <a:rect l="0" t="0" r="0" b="0"/>
          <a:pathLst>
            <a:path>
              <a:moveTo>
                <a:pt x="45720" y="0"/>
              </a:moveTo>
              <a:lnTo>
                <a:pt x="45720" y="1131771"/>
              </a:lnTo>
              <a:lnTo>
                <a:pt x="136020" y="11317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1594B3-9540-4D3A-8B68-7F86ACD97FBD}">
      <dsp:nvSpPr>
        <dsp:cNvPr id="0" name=""/>
        <dsp:cNvSpPr/>
      </dsp:nvSpPr>
      <dsp:spPr>
        <a:xfrm>
          <a:off x="1751745" y="730296"/>
          <a:ext cx="91440" cy="704347"/>
        </a:xfrm>
        <a:custGeom>
          <a:avLst/>
          <a:gdLst/>
          <a:ahLst/>
          <a:cxnLst/>
          <a:rect l="0" t="0" r="0" b="0"/>
          <a:pathLst>
            <a:path>
              <a:moveTo>
                <a:pt x="45720" y="0"/>
              </a:moveTo>
              <a:lnTo>
                <a:pt x="45720" y="704347"/>
              </a:lnTo>
              <a:lnTo>
                <a:pt x="136020" y="704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40DF83-0383-4E32-A991-54A79813354C}">
      <dsp:nvSpPr>
        <dsp:cNvPr id="0" name=""/>
        <dsp:cNvSpPr/>
      </dsp:nvSpPr>
      <dsp:spPr>
        <a:xfrm>
          <a:off x="1751745" y="730296"/>
          <a:ext cx="91440" cy="276922"/>
        </a:xfrm>
        <a:custGeom>
          <a:avLst/>
          <a:gdLst/>
          <a:ahLst/>
          <a:cxnLst/>
          <a:rect l="0" t="0" r="0" b="0"/>
          <a:pathLst>
            <a:path>
              <a:moveTo>
                <a:pt x="45720" y="0"/>
              </a:moveTo>
              <a:lnTo>
                <a:pt x="45720" y="276922"/>
              </a:lnTo>
              <a:lnTo>
                <a:pt x="136020" y="2769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59130-4455-44E0-969B-948D1249687E}">
      <dsp:nvSpPr>
        <dsp:cNvPr id="0" name=""/>
        <dsp:cNvSpPr/>
      </dsp:nvSpPr>
      <dsp:spPr>
        <a:xfrm>
          <a:off x="2038267" y="302872"/>
          <a:ext cx="728427" cy="126421"/>
        </a:xfrm>
        <a:custGeom>
          <a:avLst/>
          <a:gdLst/>
          <a:ahLst/>
          <a:cxnLst/>
          <a:rect l="0" t="0" r="0" b="0"/>
          <a:pathLst>
            <a:path>
              <a:moveTo>
                <a:pt x="728427" y="0"/>
              </a:moveTo>
              <a:lnTo>
                <a:pt x="728427" y="63210"/>
              </a:lnTo>
              <a:lnTo>
                <a:pt x="0" y="63210"/>
              </a:lnTo>
              <a:lnTo>
                <a:pt x="0" y="1264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2465691" y="1869"/>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企业信息管理系统</a:t>
          </a:r>
        </a:p>
      </dsp:txBody>
      <dsp:txXfrm>
        <a:off x="2465691" y="1869"/>
        <a:ext cx="602006" cy="301003"/>
      </dsp:txXfrm>
    </dsp:sp>
    <dsp:sp modelId="{43B7C837-49D6-40CE-BBAB-953D9E4BA7ED}">
      <dsp:nvSpPr>
        <dsp:cNvPr id="0" name=""/>
        <dsp:cNvSpPr/>
      </dsp:nvSpPr>
      <dsp:spPr>
        <a:xfrm>
          <a:off x="1737264" y="429293"/>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前台模块</a:t>
          </a:r>
        </a:p>
      </dsp:txBody>
      <dsp:txXfrm>
        <a:off x="1737264" y="429293"/>
        <a:ext cx="602006" cy="301003"/>
      </dsp:txXfrm>
    </dsp:sp>
    <dsp:sp modelId="{3793DC61-3688-46FC-9286-1540AEFDBF40}">
      <dsp:nvSpPr>
        <dsp:cNvPr id="0" name=""/>
        <dsp:cNvSpPr/>
      </dsp:nvSpPr>
      <dsp:spPr>
        <a:xfrm>
          <a:off x="1887766" y="856718"/>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订单管理</a:t>
          </a:r>
        </a:p>
      </dsp:txBody>
      <dsp:txXfrm>
        <a:off x="1887766" y="856718"/>
        <a:ext cx="602006" cy="301003"/>
      </dsp:txXfrm>
    </dsp:sp>
    <dsp:sp modelId="{A0556DF1-4E51-4107-87F9-E5A1F48D8760}">
      <dsp:nvSpPr>
        <dsp:cNvPr id="0" name=""/>
        <dsp:cNvSpPr/>
      </dsp:nvSpPr>
      <dsp:spPr>
        <a:xfrm>
          <a:off x="1887766" y="1284142"/>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财务管理</a:t>
          </a:r>
        </a:p>
      </dsp:txBody>
      <dsp:txXfrm>
        <a:off x="1887766" y="1284142"/>
        <a:ext cx="602006" cy="301003"/>
      </dsp:txXfrm>
    </dsp:sp>
    <dsp:sp modelId="{60FFDA18-C0F9-49B6-8E66-B5E75F6CAB46}">
      <dsp:nvSpPr>
        <dsp:cNvPr id="0" name=""/>
        <dsp:cNvSpPr/>
      </dsp:nvSpPr>
      <dsp:spPr>
        <a:xfrm>
          <a:off x="1887766" y="1711566"/>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设计管理</a:t>
          </a:r>
        </a:p>
      </dsp:txBody>
      <dsp:txXfrm>
        <a:off x="1887766" y="1711566"/>
        <a:ext cx="602006" cy="301003"/>
      </dsp:txXfrm>
    </dsp:sp>
    <dsp:sp modelId="{003BE2DC-83FD-4419-972A-B7F0364DEDD7}">
      <dsp:nvSpPr>
        <dsp:cNvPr id="0" name=""/>
        <dsp:cNvSpPr/>
      </dsp:nvSpPr>
      <dsp:spPr>
        <a:xfrm>
          <a:off x="1887766" y="2138990"/>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生产管理</a:t>
          </a:r>
        </a:p>
      </dsp:txBody>
      <dsp:txXfrm>
        <a:off x="1887766" y="2138990"/>
        <a:ext cx="602006" cy="301003"/>
      </dsp:txXfrm>
    </dsp:sp>
    <dsp:sp modelId="{4D161C41-D8E5-473E-AB86-F5A002DAA3D1}">
      <dsp:nvSpPr>
        <dsp:cNvPr id="0" name=""/>
        <dsp:cNvSpPr/>
      </dsp:nvSpPr>
      <dsp:spPr>
        <a:xfrm>
          <a:off x="1887766" y="2566415"/>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数据记录</a:t>
          </a:r>
        </a:p>
      </dsp:txBody>
      <dsp:txXfrm>
        <a:off x="1887766" y="2566415"/>
        <a:ext cx="602006" cy="301003"/>
      </dsp:txXfrm>
    </dsp:sp>
    <dsp:sp modelId="{7D64F4A3-0E55-47AC-A59B-9D5A9DC25552}">
      <dsp:nvSpPr>
        <dsp:cNvPr id="0" name=""/>
        <dsp:cNvSpPr/>
      </dsp:nvSpPr>
      <dsp:spPr>
        <a:xfrm>
          <a:off x="2465691" y="429293"/>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altLang="en-US" sz="800" kern="1200"/>
            <a:t>后台模块</a:t>
          </a:r>
        </a:p>
      </dsp:txBody>
      <dsp:txXfrm>
        <a:off x="2465691" y="429293"/>
        <a:ext cx="602006" cy="301003"/>
      </dsp:txXfrm>
    </dsp:sp>
    <dsp:sp modelId="{90EFFD92-F2DC-40FB-9149-9722DCFA2695}">
      <dsp:nvSpPr>
        <dsp:cNvPr id="0" name=""/>
        <dsp:cNvSpPr/>
      </dsp:nvSpPr>
      <dsp:spPr>
        <a:xfrm>
          <a:off x="2616193" y="856718"/>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订单管理</a:t>
          </a:r>
        </a:p>
      </dsp:txBody>
      <dsp:txXfrm>
        <a:off x="2616193" y="856718"/>
        <a:ext cx="602006" cy="301003"/>
      </dsp:txXfrm>
    </dsp:sp>
    <dsp:sp modelId="{4B7BC4BE-ACBF-4A61-8AF8-BB620E1F291E}">
      <dsp:nvSpPr>
        <dsp:cNvPr id="0" name=""/>
        <dsp:cNvSpPr/>
      </dsp:nvSpPr>
      <dsp:spPr>
        <a:xfrm>
          <a:off x="2616193" y="1284142"/>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系统用户管理</a:t>
          </a:r>
        </a:p>
      </dsp:txBody>
      <dsp:txXfrm>
        <a:off x="2616193" y="1284142"/>
        <a:ext cx="602006" cy="301003"/>
      </dsp:txXfrm>
    </dsp:sp>
    <dsp:sp modelId="{6A091FB9-4AC9-41AF-B959-D14D5D4F353E}">
      <dsp:nvSpPr>
        <dsp:cNvPr id="0" name=""/>
        <dsp:cNvSpPr/>
      </dsp:nvSpPr>
      <dsp:spPr>
        <a:xfrm>
          <a:off x="2616193" y="1711566"/>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数据记录管理</a:t>
          </a:r>
        </a:p>
      </dsp:txBody>
      <dsp:txXfrm>
        <a:off x="2616193" y="1711566"/>
        <a:ext cx="602006" cy="301003"/>
      </dsp:txXfrm>
    </dsp:sp>
    <dsp:sp modelId="{25F3C206-43A8-4068-AFC4-8629CB7E6539}">
      <dsp:nvSpPr>
        <dsp:cNvPr id="0" name=""/>
        <dsp:cNvSpPr/>
      </dsp:nvSpPr>
      <dsp:spPr>
        <a:xfrm>
          <a:off x="2616193" y="2138990"/>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生产信息管理</a:t>
          </a:r>
        </a:p>
      </dsp:txBody>
      <dsp:txXfrm>
        <a:off x="2616193" y="2138990"/>
        <a:ext cx="602006" cy="301003"/>
      </dsp:txXfrm>
    </dsp:sp>
    <dsp:sp modelId="{D7A2FC9E-802A-4730-A784-0A5DE27F4E33}">
      <dsp:nvSpPr>
        <dsp:cNvPr id="0" name=""/>
        <dsp:cNvSpPr/>
      </dsp:nvSpPr>
      <dsp:spPr>
        <a:xfrm>
          <a:off x="2616193" y="2566415"/>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财务管理</a:t>
          </a:r>
        </a:p>
      </dsp:txBody>
      <dsp:txXfrm>
        <a:off x="2616193" y="2566415"/>
        <a:ext cx="602006" cy="301003"/>
      </dsp:txXfrm>
    </dsp:sp>
    <dsp:sp modelId="{50B40FAE-E040-47BC-81D3-4A9D6FA0F0E3}">
      <dsp:nvSpPr>
        <dsp:cNvPr id="0" name=""/>
        <dsp:cNvSpPr/>
      </dsp:nvSpPr>
      <dsp:spPr>
        <a:xfrm>
          <a:off x="2616193" y="2993839"/>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后台权限管理</a:t>
          </a:r>
        </a:p>
      </dsp:txBody>
      <dsp:txXfrm>
        <a:off x="2616193" y="2993839"/>
        <a:ext cx="602006" cy="301003"/>
      </dsp:txXfrm>
    </dsp:sp>
    <dsp:sp modelId="{078E939E-1C37-41ED-9326-156BEE45A7CE}">
      <dsp:nvSpPr>
        <dsp:cNvPr id="0" name=""/>
        <dsp:cNvSpPr/>
      </dsp:nvSpPr>
      <dsp:spPr>
        <a:xfrm>
          <a:off x="2616193" y="3421263"/>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前台权限管理</a:t>
          </a:r>
        </a:p>
      </dsp:txBody>
      <dsp:txXfrm>
        <a:off x="2616193" y="3421263"/>
        <a:ext cx="602006" cy="301003"/>
      </dsp:txXfrm>
    </dsp:sp>
    <dsp:sp modelId="{FB3BEB47-00E4-429F-935C-2988D123B19B}">
      <dsp:nvSpPr>
        <dsp:cNvPr id="0" name=""/>
        <dsp:cNvSpPr/>
      </dsp:nvSpPr>
      <dsp:spPr>
        <a:xfrm>
          <a:off x="2616193" y="3848688"/>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设计管理</a:t>
          </a:r>
        </a:p>
      </dsp:txBody>
      <dsp:txXfrm>
        <a:off x="2616193" y="3848688"/>
        <a:ext cx="602006" cy="301003"/>
      </dsp:txXfrm>
    </dsp:sp>
    <dsp:sp modelId="{F546440B-E1FB-4763-A14B-6BAEE14F5292}">
      <dsp:nvSpPr>
        <dsp:cNvPr id="0" name=""/>
        <dsp:cNvSpPr/>
      </dsp:nvSpPr>
      <dsp:spPr>
        <a:xfrm>
          <a:off x="2616193" y="4276112"/>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申诉管理</a:t>
          </a:r>
          <a:endParaRPr altLang="en-US" sz="800" kern="1200"/>
        </a:p>
      </dsp:txBody>
      <dsp:txXfrm>
        <a:off x="2616193" y="4276112"/>
        <a:ext cx="602006" cy="301003"/>
      </dsp:txXfrm>
    </dsp:sp>
    <dsp:sp modelId="{3716493E-C13F-4A01-AC99-DF1C10D5F6D3}">
      <dsp:nvSpPr>
        <dsp:cNvPr id="0" name=""/>
        <dsp:cNvSpPr/>
      </dsp:nvSpPr>
      <dsp:spPr>
        <a:xfrm>
          <a:off x="3194119" y="429293"/>
          <a:ext cx="602006" cy="3010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zh-CN" sz="800" kern="1200"/>
            <a:t>系统常规管理</a:t>
          </a:r>
        </a:p>
      </dsp:txBody>
      <dsp:txXfrm>
        <a:off x="3194119" y="429293"/>
        <a:ext cx="602006" cy="30100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7D38E-4015-4EA8-899A-19F7AF7EF9DC}">
      <dsp:nvSpPr>
        <dsp:cNvPr id="0" name=""/>
        <dsp:cNvSpPr/>
      </dsp:nvSpPr>
      <dsp:spPr>
        <a:xfrm>
          <a:off x="2892742" y="1333797"/>
          <a:ext cx="91440" cy="285452"/>
        </a:xfrm>
        <a:custGeom>
          <a:avLst/>
          <a:gdLst/>
          <a:ahLst/>
          <a:cxnLst/>
          <a:rect l="0" t="0" r="0" b="0"/>
          <a:pathLst>
            <a:path>
              <a:moveTo>
                <a:pt x="45720" y="0"/>
              </a:moveTo>
              <a:lnTo>
                <a:pt x="45720" y="285452"/>
              </a:lnTo>
              <a:lnTo>
                <a:pt x="110877" y="285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CC2D7-D16C-4880-BEA9-0B05820A36BB}">
      <dsp:nvSpPr>
        <dsp:cNvPr id="0" name=""/>
        <dsp:cNvSpPr/>
      </dsp:nvSpPr>
      <dsp:spPr>
        <a:xfrm>
          <a:off x="2827584" y="1333797"/>
          <a:ext cx="91440" cy="285452"/>
        </a:xfrm>
        <a:custGeom>
          <a:avLst/>
          <a:gdLst/>
          <a:ahLst/>
          <a:cxnLst/>
          <a:rect l="0" t="0" r="0" b="0"/>
          <a:pathLst>
            <a:path>
              <a:moveTo>
                <a:pt x="110877" y="0"/>
              </a:moveTo>
              <a:lnTo>
                <a:pt x="110877" y="285452"/>
              </a:lnTo>
              <a:lnTo>
                <a:pt x="45720" y="285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4C10F7-C1A1-44BE-8D11-73402829A329}">
      <dsp:nvSpPr>
        <dsp:cNvPr id="0" name=""/>
        <dsp:cNvSpPr/>
      </dsp:nvSpPr>
      <dsp:spPr>
        <a:xfrm>
          <a:off x="2938462" y="1333797"/>
          <a:ext cx="2628026" cy="570905"/>
        </a:xfrm>
        <a:custGeom>
          <a:avLst/>
          <a:gdLst/>
          <a:ahLst/>
          <a:cxnLst/>
          <a:rect l="0" t="0" r="0" b="0"/>
          <a:pathLst>
            <a:path>
              <a:moveTo>
                <a:pt x="0" y="0"/>
              </a:moveTo>
              <a:lnTo>
                <a:pt x="0" y="505747"/>
              </a:lnTo>
              <a:lnTo>
                <a:pt x="2628026" y="505747"/>
              </a:lnTo>
              <a:lnTo>
                <a:pt x="2628026"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B0133-EA80-452E-8F2F-9DBA893C8D0C}">
      <dsp:nvSpPr>
        <dsp:cNvPr id="0" name=""/>
        <dsp:cNvSpPr/>
      </dsp:nvSpPr>
      <dsp:spPr>
        <a:xfrm>
          <a:off x="2938462" y="1333797"/>
          <a:ext cx="1877161" cy="570905"/>
        </a:xfrm>
        <a:custGeom>
          <a:avLst/>
          <a:gdLst/>
          <a:ahLst/>
          <a:cxnLst/>
          <a:rect l="0" t="0" r="0" b="0"/>
          <a:pathLst>
            <a:path>
              <a:moveTo>
                <a:pt x="0" y="0"/>
              </a:moveTo>
              <a:lnTo>
                <a:pt x="0" y="505747"/>
              </a:lnTo>
              <a:lnTo>
                <a:pt x="1877161" y="505747"/>
              </a:lnTo>
              <a:lnTo>
                <a:pt x="1877161"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FF654D-4A8B-4DB7-97FA-3468A4EBFA70}">
      <dsp:nvSpPr>
        <dsp:cNvPr id="0" name=""/>
        <dsp:cNvSpPr/>
      </dsp:nvSpPr>
      <dsp:spPr>
        <a:xfrm>
          <a:off x="2938462" y="1333797"/>
          <a:ext cx="1126297" cy="570905"/>
        </a:xfrm>
        <a:custGeom>
          <a:avLst/>
          <a:gdLst/>
          <a:ahLst/>
          <a:cxnLst/>
          <a:rect l="0" t="0" r="0" b="0"/>
          <a:pathLst>
            <a:path>
              <a:moveTo>
                <a:pt x="0" y="0"/>
              </a:moveTo>
              <a:lnTo>
                <a:pt x="0" y="505747"/>
              </a:lnTo>
              <a:lnTo>
                <a:pt x="1126297" y="505747"/>
              </a:lnTo>
              <a:lnTo>
                <a:pt x="1126297"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8B394-3C1C-4DBD-B28D-63BEE36A0204}">
      <dsp:nvSpPr>
        <dsp:cNvPr id="0" name=""/>
        <dsp:cNvSpPr/>
      </dsp:nvSpPr>
      <dsp:spPr>
        <a:xfrm>
          <a:off x="2938462" y="1333797"/>
          <a:ext cx="375432" cy="570905"/>
        </a:xfrm>
        <a:custGeom>
          <a:avLst/>
          <a:gdLst/>
          <a:ahLst/>
          <a:cxnLst/>
          <a:rect l="0" t="0" r="0" b="0"/>
          <a:pathLst>
            <a:path>
              <a:moveTo>
                <a:pt x="0" y="0"/>
              </a:moveTo>
              <a:lnTo>
                <a:pt x="0" y="505747"/>
              </a:lnTo>
              <a:lnTo>
                <a:pt x="375432" y="505747"/>
              </a:lnTo>
              <a:lnTo>
                <a:pt x="375432"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E57AB-1A07-46E1-989F-C6C1C37E4052}">
      <dsp:nvSpPr>
        <dsp:cNvPr id="0" name=""/>
        <dsp:cNvSpPr/>
      </dsp:nvSpPr>
      <dsp:spPr>
        <a:xfrm>
          <a:off x="2563030" y="1333797"/>
          <a:ext cx="375432" cy="570905"/>
        </a:xfrm>
        <a:custGeom>
          <a:avLst/>
          <a:gdLst/>
          <a:ahLst/>
          <a:cxnLst/>
          <a:rect l="0" t="0" r="0" b="0"/>
          <a:pathLst>
            <a:path>
              <a:moveTo>
                <a:pt x="375432" y="0"/>
              </a:moveTo>
              <a:lnTo>
                <a:pt x="375432" y="505747"/>
              </a:lnTo>
              <a:lnTo>
                <a:pt x="0" y="505747"/>
              </a:lnTo>
              <a:lnTo>
                <a:pt x="0"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7A6664-BF96-4295-AF01-CA15922059D6}">
      <dsp:nvSpPr>
        <dsp:cNvPr id="0" name=""/>
        <dsp:cNvSpPr/>
      </dsp:nvSpPr>
      <dsp:spPr>
        <a:xfrm>
          <a:off x="1812165" y="1333797"/>
          <a:ext cx="1126297" cy="570905"/>
        </a:xfrm>
        <a:custGeom>
          <a:avLst/>
          <a:gdLst/>
          <a:ahLst/>
          <a:cxnLst/>
          <a:rect l="0" t="0" r="0" b="0"/>
          <a:pathLst>
            <a:path>
              <a:moveTo>
                <a:pt x="1126297" y="0"/>
              </a:moveTo>
              <a:lnTo>
                <a:pt x="1126297" y="505747"/>
              </a:lnTo>
              <a:lnTo>
                <a:pt x="0" y="505747"/>
              </a:lnTo>
              <a:lnTo>
                <a:pt x="0"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BE64D6-FA80-4B9D-8437-3427378A34F1}">
      <dsp:nvSpPr>
        <dsp:cNvPr id="0" name=""/>
        <dsp:cNvSpPr/>
      </dsp:nvSpPr>
      <dsp:spPr>
        <a:xfrm>
          <a:off x="1061300" y="1333797"/>
          <a:ext cx="1877161" cy="570905"/>
        </a:xfrm>
        <a:custGeom>
          <a:avLst/>
          <a:gdLst/>
          <a:ahLst/>
          <a:cxnLst/>
          <a:rect l="0" t="0" r="0" b="0"/>
          <a:pathLst>
            <a:path>
              <a:moveTo>
                <a:pt x="1877161" y="0"/>
              </a:moveTo>
              <a:lnTo>
                <a:pt x="1877161" y="505747"/>
              </a:lnTo>
              <a:lnTo>
                <a:pt x="0" y="505747"/>
              </a:lnTo>
              <a:lnTo>
                <a:pt x="0"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A6019-9BF9-4CBD-A891-34EE7F2696EF}">
      <dsp:nvSpPr>
        <dsp:cNvPr id="0" name=""/>
        <dsp:cNvSpPr/>
      </dsp:nvSpPr>
      <dsp:spPr>
        <a:xfrm>
          <a:off x="310436" y="1333797"/>
          <a:ext cx="2628026" cy="570905"/>
        </a:xfrm>
        <a:custGeom>
          <a:avLst/>
          <a:gdLst/>
          <a:ahLst/>
          <a:cxnLst/>
          <a:rect l="0" t="0" r="0" b="0"/>
          <a:pathLst>
            <a:path>
              <a:moveTo>
                <a:pt x="2628026" y="0"/>
              </a:moveTo>
              <a:lnTo>
                <a:pt x="2628026" y="505747"/>
              </a:lnTo>
              <a:lnTo>
                <a:pt x="0" y="505747"/>
              </a:lnTo>
              <a:lnTo>
                <a:pt x="0"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6440C7-E1A7-4893-A1A4-D2213EE03B0D}">
      <dsp:nvSpPr>
        <dsp:cNvPr id="0" name=""/>
        <dsp:cNvSpPr/>
      </dsp:nvSpPr>
      <dsp:spPr>
        <a:xfrm>
          <a:off x="2628187" y="102352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系统管理</a:t>
          </a:r>
        </a:p>
      </dsp:txBody>
      <dsp:txXfrm>
        <a:off x="2628187" y="1023522"/>
        <a:ext cx="620549" cy="310274"/>
      </dsp:txXfrm>
    </dsp:sp>
    <dsp:sp modelId="{E3E3D178-F2F5-465E-A791-70E9EA80D432}">
      <dsp:nvSpPr>
        <dsp:cNvPr id="0" name=""/>
        <dsp:cNvSpPr/>
      </dsp:nvSpPr>
      <dsp:spPr>
        <a:xfrm>
          <a:off x="161"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订单管理</a:t>
          </a:r>
        </a:p>
      </dsp:txBody>
      <dsp:txXfrm>
        <a:off x="161" y="1904702"/>
        <a:ext cx="620549" cy="310274"/>
      </dsp:txXfrm>
    </dsp:sp>
    <dsp:sp modelId="{A0577120-5E89-4FF9-AFF5-678C267B7766}">
      <dsp:nvSpPr>
        <dsp:cNvPr id="0" name=""/>
        <dsp:cNvSpPr/>
      </dsp:nvSpPr>
      <dsp:spPr>
        <a:xfrm>
          <a:off x="751026"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生产管理</a:t>
          </a:r>
        </a:p>
      </dsp:txBody>
      <dsp:txXfrm>
        <a:off x="751026" y="1904702"/>
        <a:ext cx="620549" cy="310274"/>
      </dsp:txXfrm>
    </dsp:sp>
    <dsp:sp modelId="{B1D965D9-15F2-4A69-8AAD-D40A6E34BD34}">
      <dsp:nvSpPr>
        <dsp:cNvPr id="0" name=""/>
        <dsp:cNvSpPr/>
      </dsp:nvSpPr>
      <dsp:spPr>
        <a:xfrm>
          <a:off x="1501890"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会员管理</a:t>
          </a:r>
        </a:p>
      </dsp:txBody>
      <dsp:txXfrm>
        <a:off x="1501890" y="1904702"/>
        <a:ext cx="620549" cy="310274"/>
      </dsp:txXfrm>
    </dsp:sp>
    <dsp:sp modelId="{DACFBC2E-5569-4C94-A72E-A3CD0165A461}">
      <dsp:nvSpPr>
        <dsp:cNvPr id="0" name=""/>
        <dsp:cNvSpPr/>
      </dsp:nvSpPr>
      <dsp:spPr>
        <a:xfrm>
          <a:off x="2252755"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财务管理</a:t>
          </a:r>
        </a:p>
      </dsp:txBody>
      <dsp:txXfrm>
        <a:off x="2252755" y="1904702"/>
        <a:ext cx="620549" cy="310274"/>
      </dsp:txXfrm>
    </dsp:sp>
    <dsp:sp modelId="{5A319EEC-D746-49AF-8499-84FB365D2C86}">
      <dsp:nvSpPr>
        <dsp:cNvPr id="0" name=""/>
        <dsp:cNvSpPr/>
      </dsp:nvSpPr>
      <dsp:spPr>
        <a:xfrm>
          <a:off x="3003620"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设计管理</a:t>
          </a:r>
        </a:p>
      </dsp:txBody>
      <dsp:txXfrm>
        <a:off x="3003620" y="1904702"/>
        <a:ext cx="620549" cy="310274"/>
      </dsp:txXfrm>
    </dsp:sp>
    <dsp:sp modelId="{ED4194AE-35D0-41C2-8242-84C01C97DAE6}">
      <dsp:nvSpPr>
        <dsp:cNvPr id="0" name=""/>
        <dsp:cNvSpPr/>
      </dsp:nvSpPr>
      <dsp:spPr>
        <a:xfrm>
          <a:off x="3754484"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数据记录</a:t>
          </a:r>
        </a:p>
      </dsp:txBody>
      <dsp:txXfrm>
        <a:off x="3754484" y="1904702"/>
        <a:ext cx="620549" cy="310274"/>
      </dsp:txXfrm>
    </dsp:sp>
    <dsp:sp modelId="{45E2BDD8-8C08-45D1-8B8B-CF21918FF6A8}">
      <dsp:nvSpPr>
        <dsp:cNvPr id="0" name=""/>
        <dsp:cNvSpPr/>
      </dsp:nvSpPr>
      <dsp:spPr>
        <a:xfrm>
          <a:off x="4505349"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后台权限管理</a:t>
          </a:r>
        </a:p>
      </dsp:txBody>
      <dsp:txXfrm>
        <a:off x="4505349" y="1904702"/>
        <a:ext cx="620549" cy="310274"/>
      </dsp:txXfrm>
    </dsp:sp>
    <dsp:sp modelId="{AB4DF752-2AEC-4D82-ADFA-C0B875F11101}">
      <dsp:nvSpPr>
        <dsp:cNvPr id="0" name=""/>
        <dsp:cNvSpPr/>
      </dsp:nvSpPr>
      <dsp:spPr>
        <a:xfrm>
          <a:off x="5256214"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前台权限管理</a:t>
          </a:r>
        </a:p>
      </dsp:txBody>
      <dsp:txXfrm>
        <a:off x="5256214" y="1904702"/>
        <a:ext cx="620549" cy="310274"/>
      </dsp:txXfrm>
    </dsp:sp>
    <dsp:sp modelId="{D1B906E7-D94A-4BC3-A93B-A8D5EAF9B9A1}">
      <dsp:nvSpPr>
        <dsp:cNvPr id="0" name=""/>
        <dsp:cNvSpPr/>
      </dsp:nvSpPr>
      <dsp:spPr>
        <a:xfrm>
          <a:off x="2252755" y="146411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申述管理</a:t>
          </a:r>
        </a:p>
      </dsp:txBody>
      <dsp:txXfrm>
        <a:off x="2252755" y="1464112"/>
        <a:ext cx="620549" cy="310274"/>
      </dsp:txXfrm>
    </dsp:sp>
    <dsp:sp modelId="{3F7E6003-1FD4-422A-A826-ED81764740CB}">
      <dsp:nvSpPr>
        <dsp:cNvPr id="0" name=""/>
        <dsp:cNvSpPr/>
      </dsp:nvSpPr>
      <dsp:spPr>
        <a:xfrm>
          <a:off x="3003620" y="146411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常规管理</a:t>
          </a:r>
        </a:p>
      </dsp:txBody>
      <dsp:txXfrm>
        <a:off x="3003620" y="1464112"/>
        <a:ext cx="620549" cy="31027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7D38E-4015-4EA8-899A-19F7AF7EF9DC}">
      <dsp:nvSpPr>
        <dsp:cNvPr id="0" name=""/>
        <dsp:cNvSpPr/>
      </dsp:nvSpPr>
      <dsp:spPr>
        <a:xfrm>
          <a:off x="2892742" y="1333797"/>
          <a:ext cx="91440" cy="285452"/>
        </a:xfrm>
        <a:custGeom>
          <a:avLst/>
          <a:gdLst/>
          <a:ahLst/>
          <a:cxnLst/>
          <a:rect l="0" t="0" r="0" b="0"/>
          <a:pathLst>
            <a:path>
              <a:moveTo>
                <a:pt x="45720" y="0"/>
              </a:moveTo>
              <a:lnTo>
                <a:pt x="45720" y="285452"/>
              </a:lnTo>
              <a:lnTo>
                <a:pt x="110877" y="285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CC2D7-D16C-4880-BEA9-0B05820A36BB}">
      <dsp:nvSpPr>
        <dsp:cNvPr id="0" name=""/>
        <dsp:cNvSpPr/>
      </dsp:nvSpPr>
      <dsp:spPr>
        <a:xfrm>
          <a:off x="2827584" y="1333797"/>
          <a:ext cx="91440" cy="285452"/>
        </a:xfrm>
        <a:custGeom>
          <a:avLst/>
          <a:gdLst/>
          <a:ahLst/>
          <a:cxnLst/>
          <a:rect l="0" t="0" r="0" b="0"/>
          <a:pathLst>
            <a:path>
              <a:moveTo>
                <a:pt x="110877" y="0"/>
              </a:moveTo>
              <a:lnTo>
                <a:pt x="110877" y="285452"/>
              </a:lnTo>
              <a:lnTo>
                <a:pt x="45720" y="285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4C10F7-C1A1-44BE-8D11-73402829A329}">
      <dsp:nvSpPr>
        <dsp:cNvPr id="0" name=""/>
        <dsp:cNvSpPr/>
      </dsp:nvSpPr>
      <dsp:spPr>
        <a:xfrm>
          <a:off x="2938462" y="1333797"/>
          <a:ext cx="2628026" cy="570905"/>
        </a:xfrm>
        <a:custGeom>
          <a:avLst/>
          <a:gdLst/>
          <a:ahLst/>
          <a:cxnLst/>
          <a:rect l="0" t="0" r="0" b="0"/>
          <a:pathLst>
            <a:path>
              <a:moveTo>
                <a:pt x="0" y="0"/>
              </a:moveTo>
              <a:lnTo>
                <a:pt x="0" y="505747"/>
              </a:lnTo>
              <a:lnTo>
                <a:pt x="2628026" y="505747"/>
              </a:lnTo>
              <a:lnTo>
                <a:pt x="2628026"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B0133-EA80-452E-8F2F-9DBA893C8D0C}">
      <dsp:nvSpPr>
        <dsp:cNvPr id="0" name=""/>
        <dsp:cNvSpPr/>
      </dsp:nvSpPr>
      <dsp:spPr>
        <a:xfrm>
          <a:off x="2938462" y="1333797"/>
          <a:ext cx="1877161" cy="570905"/>
        </a:xfrm>
        <a:custGeom>
          <a:avLst/>
          <a:gdLst/>
          <a:ahLst/>
          <a:cxnLst/>
          <a:rect l="0" t="0" r="0" b="0"/>
          <a:pathLst>
            <a:path>
              <a:moveTo>
                <a:pt x="0" y="0"/>
              </a:moveTo>
              <a:lnTo>
                <a:pt x="0" y="505747"/>
              </a:lnTo>
              <a:lnTo>
                <a:pt x="1877161" y="505747"/>
              </a:lnTo>
              <a:lnTo>
                <a:pt x="1877161"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FF654D-4A8B-4DB7-97FA-3468A4EBFA70}">
      <dsp:nvSpPr>
        <dsp:cNvPr id="0" name=""/>
        <dsp:cNvSpPr/>
      </dsp:nvSpPr>
      <dsp:spPr>
        <a:xfrm>
          <a:off x="2938462" y="1333797"/>
          <a:ext cx="1126297" cy="570905"/>
        </a:xfrm>
        <a:custGeom>
          <a:avLst/>
          <a:gdLst/>
          <a:ahLst/>
          <a:cxnLst/>
          <a:rect l="0" t="0" r="0" b="0"/>
          <a:pathLst>
            <a:path>
              <a:moveTo>
                <a:pt x="0" y="0"/>
              </a:moveTo>
              <a:lnTo>
                <a:pt x="0" y="505747"/>
              </a:lnTo>
              <a:lnTo>
                <a:pt x="1126297" y="505747"/>
              </a:lnTo>
              <a:lnTo>
                <a:pt x="1126297"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8B394-3C1C-4DBD-B28D-63BEE36A0204}">
      <dsp:nvSpPr>
        <dsp:cNvPr id="0" name=""/>
        <dsp:cNvSpPr/>
      </dsp:nvSpPr>
      <dsp:spPr>
        <a:xfrm>
          <a:off x="2938462" y="1333797"/>
          <a:ext cx="375432" cy="570905"/>
        </a:xfrm>
        <a:custGeom>
          <a:avLst/>
          <a:gdLst/>
          <a:ahLst/>
          <a:cxnLst/>
          <a:rect l="0" t="0" r="0" b="0"/>
          <a:pathLst>
            <a:path>
              <a:moveTo>
                <a:pt x="0" y="0"/>
              </a:moveTo>
              <a:lnTo>
                <a:pt x="0" y="505747"/>
              </a:lnTo>
              <a:lnTo>
                <a:pt x="375432" y="505747"/>
              </a:lnTo>
              <a:lnTo>
                <a:pt x="375432"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E57AB-1A07-46E1-989F-C6C1C37E4052}">
      <dsp:nvSpPr>
        <dsp:cNvPr id="0" name=""/>
        <dsp:cNvSpPr/>
      </dsp:nvSpPr>
      <dsp:spPr>
        <a:xfrm>
          <a:off x="2563030" y="1333797"/>
          <a:ext cx="375432" cy="570905"/>
        </a:xfrm>
        <a:custGeom>
          <a:avLst/>
          <a:gdLst/>
          <a:ahLst/>
          <a:cxnLst/>
          <a:rect l="0" t="0" r="0" b="0"/>
          <a:pathLst>
            <a:path>
              <a:moveTo>
                <a:pt x="375432" y="0"/>
              </a:moveTo>
              <a:lnTo>
                <a:pt x="375432" y="505747"/>
              </a:lnTo>
              <a:lnTo>
                <a:pt x="0" y="505747"/>
              </a:lnTo>
              <a:lnTo>
                <a:pt x="0"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7A6664-BF96-4295-AF01-CA15922059D6}">
      <dsp:nvSpPr>
        <dsp:cNvPr id="0" name=""/>
        <dsp:cNvSpPr/>
      </dsp:nvSpPr>
      <dsp:spPr>
        <a:xfrm>
          <a:off x="1812165" y="1333797"/>
          <a:ext cx="1126297" cy="570905"/>
        </a:xfrm>
        <a:custGeom>
          <a:avLst/>
          <a:gdLst/>
          <a:ahLst/>
          <a:cxnLst/>
          <a:rect l="0" t="0" r="0" b="0"/>
          <a:pathLst>
            <a:path>
              <a:moveTo>
                <a:pt x="1126297" y="0"/>
              </a:moveTo>
              <a:lnTo>
                <a:pt x="1126297" y="505747"/>
              </a:lnTo>
              <a:lnTo>
                <a:pt x="0" y="505747"/>
              </a:lnTo>
              <a:lnTo>
                <a:pt x="0"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BE64D6-FA80-4B9D-8437-3427378A34F1}">
      <dsp:nvSpPr>
        <dsp:cNvPr id="0" name=""/>
        <dsp:cNvSpPr/>
      </dsp:nvSpPr>
      <dsp:spPr>
        <a:xfrm>
          <a:off x="1061300" y="1333797"/>
          <a:ext cx="1877161" cy="570905"/>
        </a:xfrm>
        <a:custGeom>
          <a:avLst/>
          <a:gdLst/>
          <a:ahLst/>
          <a:cxnLst/>
          <a:rect l="0" t="0" r="0" b="0"/>
          <a:pathLst>
            <a:path>
              <a:moveTo>
                <a:pt x="1877161" y="0"/>
              </a:moveTo>
              <a:lnTo>
                <a:pt x="1877161" y="505747"/>
              </a:lnTo>
              <a:lnTo>
                <a:pt x="0" y="505747"/>
              </a:lnTo>
              <a:lnTo>
                <a:pt x="0"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A6019-9BF9-4CBD-A891-34EE7F2696EF}">
      <dsp:nvSpPr>
        <dsp:cNvPr id="0" name=""/>
        <dsp:cNvSpPr/>
      </dsp:nvSpPr>
      <dsp:spPr>
        <a:xfrm>
          <a:off x="310436" y="1333797"/>
          <a:ext cx="2628026" cy="570905"/>
        </a:xfrm>
        <a:custGeom>
          <a:avLst/>
          <a:gdLst/>
          <a:ahLst/>
          <a:cxnLst/>
          <a:rect l="0" t="0" r="0" b="0"/>
          <a:pathLst>
            <a:path>
              <a:moveTo>
                <a:pt x="2628026" y="0"/>
              </a:moveTo>
              <a:lnTo>
                <a:pt x="2628026" y="505747"/>
              </a:lnTo>
              <a:lnTo>
                <a:pt x="0" y="505747"/>
              </a:lnTo>
              <a:lnTo>
                <a:pt x="0" y="570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6440C7-E1A7-4893-A1A4-D2213EE03B0D}">
      <dsp:nvSpPr>
        <dsp:cNvPr id="0" name=""/>
        <dsp:cNvSpPr/>
      </dsp:nvSpPr>
      <dsp:spPr>
        <a:xfrm>
          <a:off x="2628187" y="102352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系统管理</a:t>
          </a:r>
        </a:p>
      </dsp:txBody>
      <dsp:txXfrm>
        <a:off x="2628187" y="1023522"/>
        <a:ext cx="620549" cy="310274"/>
      </dsp:txXfrm>
    </dsp:sp>
    <dsp:sp modelId="{E3E3D178-F2F5-465E-A791-70E9EA80D432}">
      <dsp:nvSpPr>
        <dsp:cNvPr id="0" name=""/>
        <dsp:cNvSpPr/>
      </dsp:nvSpPr>
      <dsp:spPr>
        <a:xfrm>
          <a:off x="161"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订单管理</a:t>
          </a:r>
        </a:p>
      </dsp:txBody>
      <dsp:txXfrm>
        <a:off x="161" y="1904702"/>
        <a:ext cx="620549" cy="310274"/>
      </dsp:txXfrm>
    </dsp:sp>
    <dsp:sp modelId="{A0577120-5E89-4FF9-AFF5-678C267B7766}">
      <dsp:nvSpPr>
        <dsp:cNvPr id="0" name=""/>
        <dsp:cNvSpPr/>
      </dsp:nvSpPr>
      <dsp:spPr>
        <a:xfrm>
          <a:off x="751026"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生产管理</a:t>
          </a:r>
        </a:p>
      </dsp:txBody>
      <dsp:txXfrm>
        <a:off x="751026" y="1904702"/>
        <a:ext cx="620549" cy="310274"/>
      </dsp:txXfrm>
    </dsp:sp>
    <dsp:sp modelId="{B1D965D9-15F2-4A69-8AAD-D40A6E34BD34}">
      <dsp:nvSpPr>
        <dsp:cNvPr id="0" name=""/>
        <dsp:cNvSpPr/>
      </dsp:nvSpPr>
      <dsp:spPr>
        <a:xfrm>
          <a:off x="1501890"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会员管理</a:t>
          </a:r>
        </a:p>
      </dsp:txBody>
      <dsp:txXfrm>
        <a:off x="1501890" y="1904702"/>
        <a:ext cx="620549" cy="310274"/>
      </dsp:txXfrm>
    </dsp:sp>
    <dsp:sp modelId="{DACFBC2E-5569-4C94-A72E-A3CD0165A461}">
      <dsp:nvSpPr>
        <dsp:cNvPr id="0" name=""/>
        <dsp:cNvSpPr/>
      </dsp:nvSpPr>
      <dsp:spPr>
        <a:xfrm>
          <a:off x="2252755"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财务管理</a:t>
          </a:r>
        </a:p>
      </dsp:txBody>
      <dsp:txXfrm>
        <a:off x="2252755" y="1904702"/>
        <a:ext cx="620549" cy="310274"/>
      </dsp:txXfrm>
    </dsp:sp>
    <dsp:sp modelId="{5A319EEC-D746-49AF-8499-84FB365D2C86}">
      <dsp:nvSpPr>
        <dsp:cNvPr id="0" name=""/>
        <dsp:cNvSpPr/>
      </dsp:nvSpPr>
      <dsp:spPr>
        <a:xfrm>
          <a:off x="3003620"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设计管理</a:t>
          </a:r>
        </a:p>
      </dsp:txBody>
      <dsp:txXfrm>
        <a:off x="3003620" y="1904702"/>
        <a:ext cx="620549" cy="310274"/>
      </dsp:txXfrm>
    </dsp:sp>
    <dsp:sp modelId="{ED4194AE-35D0-41C2-8242-84C01C97DAE6}">
      <dsp:nvSpPr>
        <dsp:cNvPr id="0" name=""/>
        <dsp:cNvSpPr/>
      </dsp:nvSpPr>
      <dsp:spPr>
        <a:xfrm>
          <a:off x="3754484"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数据记录</a:t>
          </a:r>
        </a:p>
      </dsp:txBody>
      <dsp:txXfrm>
        <a:off x="3754484" y="1904702"/>
        <a:ext cx="620549" cy="310274"/>
      </dsp:txXfrm>
    </dsp:sp>
    <dsp:sp modelId="{45E2BDD8-8C08-45D1-8B8B-CF21918FF6A8}">
      <dsp:nvSpPr>
        <dsp:cNvPr id="0" name=""/>
        <dsp:cNvSpPr/>
      </dsp:nvSpPr>
      <dsp:spPr>
        <a:xfrm>
          <a:off x="4505349"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后台权限管理</a:t>
          </a:r>
        </a:p>
      </dsp:txBody>
      <dsp:txXfrm>
        <a:off x="4505349" y="1904702"/>
        <a:ext cx="620549" cy="310274"/>
      </dsp:txXfrm>
    </dsp:sp>
    <dsp:sp modelId="{AB4DF752-2AEC-4D82-ADFA-C0B875F11101}">
      <dsp:nvSpPr>
        <dsp:cNvPr id="0" name=""/>
        <dsp:cNvSpPr/>
      </dsp:nvSpPr>
      <dsp:spPr>
        <a:xfrm>
          <a:off x="5256214" y="190470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前台权限管理</a:t>
          </a:r>
        </a:p>
      </dsp:txBody>
      <dsp:txXfrm>
        <a:off x="5256214" y="1904702"/>
        <a:ext cx="620549" cy="310274"/>
      </dsp:txXfrm>
    </dsp:sp>
    <dsp:sp modelId="{D1B906E7-D94A-4BC3-A93B-A8D5EAF9B9A1}">
      <dsp:nvSpPr>
        <dsp:cNvPr id="0" name=""/>
        <dsp:cNvSpPr/>
      </dsp:nvSpPr>
      <dsp:spPr>
        <a:xfrm>
          <a:off x="2252755" y="146411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申述管理</a:t>
          </a:r>
        </a:p>
      </dsp:txBody>
      <dsp:txXfrm>
        <a:off x="2252755" y="1464112"/>
        <a:ext cx="620549" cy="310274"/>
      </dsp:txXfrm>
    </dsp:sp>
    <dsp:sp modelId="{3F7E6003-1FD4-422A-A826-ED81764740CB}">
      <dsp:nvSpPr>
        <dsp:cNvPr id="0" name=""/>
        <dsp:cNvSpPr/>
      </dsp:nvSpPr>
      <dsp:spPr>
        <a:xfrm>
          <a:off x="3003620" y="1464112"/>
          <a:ext cx="620549" cy="310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常规管理</a:t>
          </a:r>
        </a:p>
      </dsp:txBody>
      <dsp:txXfrm>
        <a:off x="3003620" y="1464112"/>
        <a:ext cx="620549" cy="3102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9A3759-A064-4DFD-A550-8A56F6BF3312}">
      <dsp:nvSpPr>
        <dsp:cNvPr id="0" name=""/>
        <dsp:cNvSpPr/>
      </dsp:nvSpPr>
      <dsp:spPr>
        <a:xfrm>
          <a:off x="4441909" y="1234099"/>
          <a:ext cx="108285" cy="1869725"/>
        </a:xfrm>
        <a:custGeom>
          <a:avLst/>
          <a:gdLst/>
          <a:ahLst/>
          <a:cxnLst/>
          <a:rect l="0" t="0" r="0" b="0"/>
          <a:pathLst>
            <a:path>
              <a:moveTo>
                <a:pt x="0" y="0"/>
              </a:moveTo>
              <a:lnTo>
                <a:pt x="0" y="1869725"/>
              </a:lnTo>
              <a:lnTo>
                <a:pt x="108285" y="1869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CDBCC8-21DD-43B2-9DA4-A83BCF464636}">
      <dsp:nvSpPr>
        <dsp:cNvPr id="0" name=""/>
        <dsp:cNvSpPr/>
      </dsp:nvSpPr>
      <dsp:spPr>
        <a:xfrm>
          <a:off x="4441909" y="1234099"/>
          <a:ext cx="108285" cy="1357175"/>
        </a:xfrm>
        <a:custGeom>
          <a:avLst/>
          <a:gdLst/>
          <a:ahLst/>
          <a:cxnLst/>
          <a:rect l="0" t="0" r="0" b="0"/>
          <a:pathLst>
            <a:path>
              <a:moveTo>
                <a:pt x="0" y="0"/>
              </a:moveTo>
              <a:lnTo>
                <a:pt x="0" y="1357175"/>
              </a:lnTo>
              <a:lnTo>
                <a:pt x="108285" y="1357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641CDB-5909-49F6-BC54-5464BA5AD9FD}">
      <dsp:nvSpPr>
        <dsp:cNvPr id="0" name=""/>
        <dsp:cNvSpPr/>
      </dsp:nvSpPr>
      <dsp:spPr>
        <a:xfrm>
          <a:off x="4441909"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E261D-72F0-4235-B6F6-0759C884D0E4}">
      <dsp:nvSpPr>
        <dsp:cNvPr id="0" name=""/>
        <dsp:cNvSpPr/>
      </dsp:nvSpPr>
      <dsp:spPr>
        <a:xfrm>
          <a:off x="4441909"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19730-A08E-4035-8F7C-6BFB5A6C807F}">
      <dsp:nvSpPr>
        <dsp:cNvPr id="0" name=""/>
        <dsp:cNvSpPr/>
      </dsp:nvSpPr>
      <dsp:spPr>
        <a:xfrm>
          <a:off x="2546917" y="721549"/>
          <a:ext cx="2183753" cy="151599"/>
        </a:xfrm>
        <a:custGeom>
          <a:avLst/>
          <a:gdLst/>
          <a:ahLst/>
          <a:cxnLst/>
          <a:rect l="0" t="0" r="0" b="0"/>
          <a:pathLst>
            <a:path>
              <a:moveTo>
                <a:pt x="0" y="0"/>
              </a:moveTo>
              <a:lnTo>
                <a:pt x="0" y="75799"/>
              </a:lnTo>
              <a:lnTo>
                <a:pt x="2183753" y="75799"/>
              </a:lnTo>
              <a:lnTo>
                <a:pt x="2183753"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C869B-C8B6-4A4B-B4C3-5D229CDF1C77}">
      <dsp:nvSpPr>
        <dsp:cNvPr id="0" name=""/>
        <dsp:cNvSpPr/>
      </dsp:nvSpPr>
      <dsp:spPr>
        <a:xfrm>
          <a:off x="3568408" y="1234099"/>
          <a:ext cx="108285" cy="1869725"/>
        </a:xfrm>
        <a:custGeom>
          <a:avLst/>
          <a:gdLst/>
          <a:ahLst/>
          <a:cxnLst/>
          <a:rect l="0" t="0" r="0" b="0"/>
          <a:pathLst>
            <a:path>
              <a:moveTo>
                <a:pt x="0" y="0"/>
              </a:moveTo>
              <a:lnTo>
                <a:pt x="0" y="1869725"/>
              </a:lnTo>
              <a:lnTo>
                <a:pt x="108285" y="1869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EB5F71-4C12-482E-9865-19A33A50257C}">
      <dsp:nvSpPr>
        <dsp:cNvPr id="0" name=""/>
        <dsp:cNvSpPr/>
      </dsp:nvSpPr>
      <dsp:spPr>
        <a:xfrm>
          <a:off x="3568408" y="1234099"/>
          <a:ext cx="108285" cy="1357175"/>
        </a:xfrm>
        <a:custGeom>
          <a:avLst/>
          <a:gdLst/>
          <a:ahLst/>
          <a:cxnLst/>
          <a:rect l="0" t="0" r="0" b="0"/>
          <a:pathLst>
            <a:path>
              <a:moveTo>
                <a:pt x="0" y="0"/>
              </a:moveTo>
              <a:lnTo>
                <a:pt x="0" y="1357175"/>
              </a:lnTo>
              <a:lnTo>
                <a:pt x="108285" y="1357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235EC-6A5F-4626-AA51-0EF1E156EBEC}">
      <dsp:nvSpPr>
        <dsp:cNvPr id="0" name=""/>
        <dsp:cNvSpPr/>
      </dsp:nvSpPr>
      <dsp:spPr>
        <a:xfrm>
          <a:off x="3568408"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78E25-B5C1-493C-AB81-D0E738F8763B}">
      <dsp:nvSpPr>
        <dsp:cNvPr id="0" name=""/>
        <dsp:cNvSpPr/>
      </dsp:nvSpPr>
      <dsp:spPr>
        <a:xfrm>
          <a:off x="3568408"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3CAF69-4FDF-4A3D-8B13-79CC706746AF}">
      <dsp:nvSpPr>
        <dsp:cNvPr id="0" name=""/>
        <dsp:cNvSpPr/>
      </dsp:nvSpPr>
      <dsp:spPr>
        <a:xfrm>
          <a:off x="2546917" y="721549"/>
          <a:ext cx="1310251" cy="151599"/>
        </a:xfrm>
        <a:custGeom>
          <a:avLst/>
          <a:gdLst/>
          <a:ahLst/>
          <a:cxnLst/>
          <a:rect l="0" t="0" r="0" b="0"/>
          <a:pathLst>
            <a:path>
              <a:moveTo>
                <a:pt x="0" y="0"/>
              </a:moveTo>
              <a:lnTo>
                <a:pt x="0" y="75799"/>
              </a:lnTo>
              <a:lnTo>
                <a:pt x="1310251" y="75799"/>
              </a:lnTo>
              <a:lnTo>
                <a:pt x="1310251"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3685C-57A1-4AE4-B2A7-12F9B74317A1}">
      <dsp:nvSpPr>
        <dsp:cNvPr id="0" name=""/>
        <dsp:cNvSpPr/>
      </dsp:nvSpPr>
      <dsp:spPr>
        <a:xfrm>
          <a:off x="2694907" y="1234099"/>
          <a:ext cx="108285" cy="1869725"/>
        </a:xfrm>
        <a:custGeom>
          <a:avLst/>
          <a:gdLst/>
          <a:ahLst/>
          <a:cxnLst/>
          <a:rect l="0" t="0" r="0" b="0"/>
          <a:pathLst>
            <a:path>
              <a:moveTo>
                <a:pt x="0" y="0"/>
              </a:moveTo>
              <a:lnTo>
                <a:pt x="0" y="1869725"/>
              </a:lnTo>
              <a:lnTo>
                <a:pt x="108285" y="1869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80A4D1-1F87-49CA-92C3-E701D5EC7C45}">
      <dsp:nvSpPr>
        <dsp:cNvPr id="0" name=""/>
        <dsp:cNvSpPr/>
      </dsp:nvSpPr>
      <dsp:spPr>
        <a:xfrm>
          <a:off x="2694907" y="1234099"/>
          <a:ext cx="108285" cy="1357175"/>
        </a:xfrm>
        <a:custGeom>
          <a:avLst/>
          <a:gdLst/>
          <a:ahLst/>
          <a:cxnLst/>
          <a:rect l="0" t="0" r="0" b="0"/>
          <a:pathLst>
            <a:path>
              <a:moveTo>
                <a:pt x="0" y="0"/>
              </a:moveTo>
              <a:lnTo>
                <a:pt x="0" y="1357175"/>
              </a:lnTo>
              <a:lnTo>
                <a:pt x="108285" y="1357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5E3AB6-9828-4B65-B761-7E1034EDEF87}">
      <dsp:nvSpPr>
        <dsp:cNvPr id="0" name=""/>
        <dsp:cNvSpPr/>
      </dsp:nvSpPr>
      <dsp:spPr>
        <a:xfrm>
          <a:off x="2694907"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D1AC4-B85B-4775-90C6-B285A8BB8D17}">
      <dsp:nvSpPr>
        <dsp:cNvPr id="0" name=""/>
        <dsp:cNvSpPr/>
      </dsp:nvSpPr>
      <dsp:spPr>
        <a:xfrm>
          <a:off x="2694907"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B0C46-4E96-48CF-90DF-1EC11C15617A}">
      <dsp:nvSpPr>
        <dsp:cNvPr id="0" name=""/>
        <dsp:cNvSpPr/>
      </dsp:nvSpPr>
      <dsp:spPr>
        <a:xfrm>
          <a:off x="2546917" y="721549"/>
          <a:ext cx="436750" cy="151599"/>
        </a:xfrm>
        <a:custGeom>
          <a:avLst/>
          <a:gdLst/>
          <a:ahLst/>
          <a:cxnLst/>
          <a:rect l="0" t="0" r="0" b="0"/>
          <a:pathLst>
            <a:path>
              <a:moveTo>
                <a:pt x="0" y="0"/>
              </a:moveTo>
              <a:lnTo>
                <a:pt x="0" y="75799"/>
              </a:lnTo>
              <a:lnTo>
                <a:pt x="436750" y="75799"/>
              </a:lnTo>
              <a:lnTo>
                <a:pt x="436750"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95FA61-C0C2-4089-A42D-5456A39D26D2}">
      <dsp:nvSpPr>
        <dsp:cNvPr id="0" name=""/>
        <dsp:cNvSpPr/>
      </dsp:nvSpPr>
      <dsp:spPr>
        <a:xfrm>
          <a:off x="1821405" y="1234099"/>
          <a:ext cx="108285" cy="1869725"/>
        </a:xfrm>
        <a:custGeom>
          <a:avLst/>
          <a:gdLst/>
          <a:ahLst/>
          <a:cxnLst/>
          <a:rect l="0" t="0" r="0" b="0"/>
          <a:pathLst>
            <a:path>
              <a:moveTo>
                <a:pt x="0" y="0"/>
              </a:moveTo>
              <a:lnTo>
                <a:pt x="0" y="1869725"/>
              </a:lnTo>
              <a:lnTo>
                <a:pt x="108285" y="1869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50824-B14E-4128-BD78-DCD4D6E2E903}">
      <dsp:nvSpPr>
        <dsp:cNvPr id="0" name=""/>
        <dsp:cNvSpPr/>
      </dsp:nvSpPr>
      <dsp:spPr>
        <a:xfrm>
          <a:off x="1821405" y="1234099"/>
          <a:ext cx="108285" cy="1357175"/>
        </a:xfrm>
        <a:custGeom>
          <a:avLst/>
          <a:gdLst/>
          <a:ahLst/>
          <a:cxnLst/>
          <a:rect l="0" t="0" r="0" b="0"/>
          <a:pathLst>
            <a:path>
              <a:moveTo>
                <a:pt x="0" y="0"/>
              </a:moveTo>
              <a:lnTo>
                <a:pt x="0" y="1357175"/>
              </a:lnTo>
              <a:lnTo>
                <a:pt x="108285" y="1357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2CB209-C42A-4D7C-9BD3-EEEBD164C339}">
      <dsp:nvSpPr>
        <dsp:cNvPr id="0" name=""/>
        <dsp:cNvSpPr/>
      </dsp:nvSpPr>
      <dsp:spPr>
        <a:xfrm>
          <a:off x="1821405"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EC143-A48E-4E6E-8A58-3E2016B2D720}">
      <dsp:nvSpPr>
        <dsp:cNvPr id="0" name=""/>
        <dsp:cNvSpPr/>
      </dsp:nvSpPr>
      <dsp:spPr>
        <a:xfrm>
          <a:off x="1821405"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86E0F4-3BD8-444F-B8BD-0C14E5F549D2}">
      <dsp:nvSpPr>
        <dsp:cNvPr id="0" name=""/>
        <dsp:cNvSpPr/>
      </dsp:nvSpPr>
      <dsp:spPr>
        <a:xfrm>
          <a:off x="2110166" y="721549"/>
          <a:ext cx="436750" cy="151599"/>
        </a:xfrm>
        <a:custGeom>
          <a:avLst/>
          <a:gdLst/>
          <a:ahLst/>
          <a:cxnLst/>
          <a:rect l="0" t="0" r="0" b="0"/>
          <a:pathLst>
            <a:path>
              <a:moveTo>
                <a:pt x="436750" y="0"/>
              </a:moveTo>
              <a:lnTo>
                <a:pt x="436750" y="75799"/>
              </a:lnTo>
              <a:lnTo>
                <a:pt x="0" y="75799"/>
              </a:lnTo>
              <a:lnTo>
                <a:pt x="0"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A5B69-B234-44A0-AE02-9F69C27FEF99}">
      <dsp:nvSpPr>
        <dsp:cNvPr id="0" name=""/>
        <dsp:cNvSpPr/>
      </dsp:nvSpPr>
      <dsp:spPr>
        <a:xfrm>
          <a:off x="947904" y="1234099"/>
          <a:ext cx="108285" cy="1357175"/>
        </a:xfrm>
        <a:custGeom>
          <a:avLst/>
          <a:gdLst/>
          <a:ahLst/>
          <a:cxnLst/>
          <a:rect l="0" t="0" r="0" b="0"/>
          <a:pathLst>
            <a:path>
              <a:moveTo>
                <a:pt x="0" y="0"/>
              </a:moveTo>
              <a:lnTo>
                <a:pt x="0" y="1357175"/>
              </a:lnTo>
              <a:lnTo>
                <a:pt x="108285" y="1357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3542C6-438A-47A2-BEDD-A0DC55492822}">
      <dsp:nvSpPr>
        <dsp:cNvPr id="0" name=""/>
        <dsp:cNvSpPr/>
      </dsp:nvSpPr>
      <dsp:spPr>
        <a:xfrm>
          <a:off x="947904"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509230-4ED4-47D3-9D1C-DCC29F355749}">
      <dsp:nvSpPr>
        <dsp:cNvPr id="0" name=""/>
        <dsp:cNvSpPr/>
      </dsp:nvSpPr>
      <dsp:spPr>
        <a:xfrm>
          <a:off x="947904"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A37048-32D7-437E-9F37-84A649D2DC25}">
      <dsp:nvSpPr>
        <dsp:cNvPr id="0" name=""/>
        <dsp:cNvSpPr/>
      </dsp:nvSpPr>
      <dsp:spPr>
        <a:xfrm>
          <a:off x="1236665" y="721549"/>
          <a:ext cx="1310251" cy="151599"/>
        </a:xfrm>
        <a:custGeom>
          <a:avLst/>
          <a:gdLst/>
          <a:ahLst/>
          <a:cxnLst/>
          <a:rect l="0" t="0" r="0" b="0"/>
          <a:pathLst>
            <a:path>
              <a:moveTo>
                <a:pt x="1310251" y="0"/>
              </a:moveTo>
              <a:lnTo>
                <a:pt x="1310251" y="75799"/>
              </a:lnTo>
              <a:lnTo>
                <a:pt x="0" y="75799"/>
              </a:lnTo>
              <a:lnTo>
                <a:pt x="0"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8C79C5-1AF8-4685-BD70-83ABBED4276F}">
      <dsp:nvSpPr>
        <dsp:cNvPr id="0" name=""/>
        <dsp:cNvSpPr/>
      </dsp:nvSpPr>
      <dsp:spPr>
        <a:xfrm>
          <a:off x="74403"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16001-9F5E-462A-AA15-E5786AE7BE35}">
      <dsp:nvSpPr>
        <dsp:cNvPr id="0" name=""/>
        <dsp:cNvSpPr/>
      </dsp:nvSpPr>
      <dsp:spPr>
        <a:xfrm>
          <a:off x="74403"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43CDC5-72EC-49C1-9022-E3CA7C6D6508}">
      <dsp:nvSpPr>
        <dsp:cNvPr id="0" name=""/>
        <dsp:cNvSpPr/>
      </dsp:nvSpPr>
      <dsp:spPr>
        <a:xfrm>
          <a:off x="363164" y="721549"/>
          <a:ext cx="2183753" cy="151599"/>
        </a:xfrm>
        <a:custGeom>
          <a:avLst/>
          <a:gdLst/>
          <a:ahLst/>
          <a:cxnLst/>
          <a:rect l="0" t="0" r="0" b="0"/>
          <a:pathLst>
            <a:path>
              <a:moveTo>
                <a:pt x="2183753" y="0"/>
              </a:moveTo>
              <a:lnTo>
                <a:pt x="2183753" y="75799"/>
              </a:lnTo>
              <a:lnTo>
                <a:pt x="0" y="75799"/>
              </a:lnTo>
              <a:lnTo>
                <a:pt x="0"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DC821-6AB7-4603-A5A3-F088EA2290E4}">
      <dsp:nvSpPr>
        <dsp:cNvPr id="0" name=""/>
        <dsp:cNvSpPr/>
      </dsp:nvSpPr>
      <dsp:spPr>
        <a:xfrm>
          <a:off x="2185966" y="360598"/>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订单管理</a:t>
          </a:r>
        </a:p>
      </dsp:txBody>
      <dsp:txXfrm>
        <a:off x="2185966" y="360598"/>
        <a:ext cx="721901" cy="360950"/>
      </dsp:txXfrm>
    </dsp:sp>
    <dsp:sp modelId="{BF613765-38DE-4EB0-884B-B9356E51AC91}">
      <dsp:nvSpPr>
        <dsp:cNvPr id="0" name=""/>
        <dsp:cNvSpPr/>
      </dsp:nvSpPr>
      <dsp:spPr>
        <a:xfrm>
          <a:off x="2213"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创建订单</a:t>
          </a:r>
        </a:p>
      </dsp:txBody>
      <dsp:txXfrm>
        <a:off x="2213" y="873149"/>
        <a:ext cx="721901" cy="360950"/>
      </dsp:txXfrm>
    </dsp:sp>
    <dsp:sp modelId="{4CBC7F7D-E85B-48BE-90CC-28A082B634C3}">
      <dsp:nvSpPr>
        <dsp:cNvPr id="0" name=""/>
        <dsp:cNvSpPr/>
      </dsp:nvSpPr>
      <dsp:spPr>
        <a:xfrm>
          <a:off x="182688"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业务单创建</a:t>
          </a:r>
        </a:p>
      </dsp:txBody>
      <dsp:txXfrm>
        <a:off x="182688" y="1385699"/>
        <a:ext cx="721901" cy="360950"/>
      </dsp:txXfrm>
    </dsp:sp>
    <dsp:sp modelId="{A67F988E-EB3B-4CE8-8408-6EB39A37CB36}">
      <dsp:nvSpPr>
        <dsp:cNvPr id="0" name=""/>
        <dsp:cNvSpPr/>
      </dsp:nvSpPr>
      <dsp:spPr>
        <a:xfrm>
          <a:off x="182688"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手袋单创建</a:t>
          </a:r>
        </a:p>
      </dsp:txBody>
      <dsp:txXfrm>
        <a:off x="182688" y="1898249"/>
        <a:ext cx="721901" cy="360950"/>
      </dsp:txXfrm>
    </dsp:sp>
    <dsp:sp modelId="{66E33CC1-999B-4591-ADFC-DC928765C6BA}">
      <dsp:nvSpPr>
        <dsp:cNvPr id="0" name=""/>
        <dsp:cNvSpPr/>
      </dsp:nvSpPr>
      <dsp:spPr>
        <a:xfrm>
          <a:off x="875714"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查看订单</a:t>
          </a:r>
        </a:p>
      </dsp:txBody>
      <dsp:txXfrm>
        <a:off x="875714" y="873149"/>
        <a:ext cx="721901" cy="360950"/>
      </dsp:txXfrm>
    </dsp:sp>
    <dsp:sp modelId="{B73F1142-40CC-4689-B335-88B4AEEB21CF}">
      <dsp:nvSpPr>
        <dsp:cNvPr id="0" name=""/>
        <dsp:cNvSpPr/>
      </dsp:nvSpPr>
      <dsp:spPr>
        <a:xfrm>
          <a:off x="1056189"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1056189" y="1385699"/>
        <a:ext cx="721901" cy="360950"/>
      </dsp:txXfrm>
    </dsp:sp>
    <dsp:sp modelId="{93CDA012-FDDC-4384-BE58-0DB321C78907}">
      <dsp:nvSpPr>
        <dsp:cNvPr id="0" name=""/>
        <dsp:cNvSpPr/>
      </dsp:nvSpPr>
      <dsp:spPr>
        <a:xfrm>
          <a:off x="1056189"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1056189" y="1898249"/>
        <a:ext cx="721901" cy="360950"/>
      </dsp:txXfrm>
    </dsp:sp>
    <dsp:sp modelId="{048FCB3F-BBAF-4C91-91D4-3C18215A14C2}">
      <dsp:nvSpPr>
        <dsp:cNvPr id="0" name=""/>
        <dsp:cNvSpPr/>
      </dsp:nvSpPr>
      <dsp:spPr>
        <a:xfrm>
          <a:off x="1056189" y="241080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1056189" y="2410800"/>
        <a:ext cx="721901" cy="360950"/>
      </dsp:txXfrm>
    </dsp:sp>
    <dsp:sp modelId="{E908A7FE-13F1-4977-8796-5457E15826FB}">
      <dsp:nvSpPr>
        <dsp:cNvPr id="0" name=""/>
        <dsp:cNvSpPr/>
      </dsp:nvSpPr>
      <dsp:spPr>
        <a:xfrm>
          <a:off x="1749215"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设计确认</a:t>
          </a:r>
        </a:p>
      </dsp:txBody>
      <dsp:txXfrm>
        <a:off x="1749215" y="873149"/>
        <a:ext cx="721901" cy="360950"/>
      </dsp:txXfrm>
    </dsp:sp>
    <dsp:sp modelId="{8674EE30-9F7E-4244-AFED-AE2C94AAF136}">
      <dsp:nvSpPr>
        <dsp:cNvPr id="0" name=""/>
        <dsp:cNvSpPr/>
      </dsp:nvSpPr>
      <dsp:spPr>
        <a:xfrm>
          <a:off x="1929691"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1929691" y="1385699"/>
        <a:ext cx="721901" cy="360950"/>
      </dsp:txXfrm>
    </dsp:sp>
    <dsp:sp modelId="{16E7BBAB-AD90-4DD0-AF8A-CEC755AC1C9D}">
      <dsp:nvSpPr>
        <dsp:cNvPr id="0" name=""/>
        <dsp:cNvSpPr/>
      </dsp:nvSpPr>
      <dsp:spPr>
        <a:xfrm>
          <a:off x="1929691"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1929691" y="1898249"/>
        <a:ext cx="721901" cy="360950"/>
      </dsp:txXfrm>
    </dsp:sp>
    <dsp:sp modelId="{83FCC4AB-3414-4471-AC1E-EE3B10282C95}">
      <dsp:nvSpPr>
        <dsp:cNvPr id="0" name=""/>
        <dsp:cNvSpPr/>
      </dsp:nvSpPr>
      <dsp:spPr>
        <a:xfrm>
          <a:off x="1929691" y="241080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1929691" y="2410800"/>
        <a:ext cx="721901" cy="360950"/>
      </dsp:txXfrm>
    </dsp:sp>
    <dsp:sp modelId="{9A4E869D-B1CE-411D-A874-0D1EE1BAA16B}">
      <dsp:nvSpPr>
        <dsp:cNvPr id="0" name=""/>
        <dsp:cNvSpPr/>
      </dsp:nvSpPr>
      <dsp:spPr>
        <a:xfrm>
          <a:off x="1929691" y="292335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设计确认</a:t>
          </a:r>
        </a:p>
      </dsp:txBody>
      <dsp:txXfrm>
        <a:off x="1929691" y="2923350"/>
        <a:ext cx="721901" cy="360950"/>
      </dsp:txXfrm>
    </dsp:sp>
    <dsp:sp modelId="{B6B8CEE5-6DBE-4791-859D-71DF721510B0}">
      <dsp:nvSpPr>
        <dsp:cNvPr id="0" name=""/>
        <dsp:cNvSpPr/>
      </dsp:nvSpPr>
      <dsp:spPr>
        <a:xfrm>
          <a:off x="2622716"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小样确认</a:t>
          </a:r>
        </a:p>
      </dsp:txBody>
      <dsp:txXfrm>
        <a:off x="2622716" y="873149"/>
        <a:ext cx="721901" cy="360950"/>
      </dsp:txXfrm>
    </dsp:sp>
    <dsp:sp modelId="{6C7424FF-9651-4DBE-82ED-9BDCDEB14482}">
      <dsp:nvSpPr>
        <dsp:cNvPr id="0" name=""/>
        <dsp:cNvSpPr/>
      </dsp:nvSpPr>
      <dsp:spPr>
        <a:xfrm>
          <a:off x="2803192"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2803192" y="1385699"/>
        <a:ext cx="721901" cy="360950"/>
      </dsp:txXfrm>
    </dsp:sp>
    <dsp:sp modelId="{B9230C74-162A-4D26-AF10-36D166912B56}">
      <dsp:nvSpPr>
        <dsp:cNvPr id="0" name=""/>
        <dsp:cNvSpPr/>
      </dsp:nvSpPr>
      <dsp:spPr>
        <a:xfrm>
          <a:off x="2803192"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2803192" y="1898249"/>
        <a:ext cx="721901" cy="360950"/>
      </dsp:txXfrm>
    </dsp:sp>
    <dsp:sp modelId="{0129DBD9-9C2E-4D0F-AED8-EB3277131D3F}">
      <dsp:nvSpPr>
        <dsp:cNvPr id="0" name=""/>
        <dsp:cNvSpPr/>
      </dsp:nvSpPr>
      <dsp:spPr>
        <a:xfrm>
          <a:off x="2803192" y="241080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2803192" y="2410800"/>
        <a:ext cx="721901" cy="360950"/>
      </dsp:txXfrm>
    </dsp:sp>
    <dsp:sp modelId="{22383A2B-EAC1-46FB-A57E-4ACE7BBD792F}">
      <dsp:nvSpPr>
        <dsp:cNvPr id="0" name=""/>
        <dsp:cNvSpPr/>
      </dsp:nvSpPr>
      <dsp:spPr>
        <a:xfrm>
          <a:off x="2803192" y="292335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小样确认</a:t>
          </a:r>
        </a:p>
      </dsp:txBody>
      <dsp:txXfrm>
        <a:off x="2803192" y="2923350"/>
        <a:ext cx="721901" cy="360950"/>
      </dsp:txXfrm>
    </dsp:sp>
    <dsp:sp modelId="{6EFA95BD-ACF1-415E-BF4F-7FBF3F1AA623}">
      <dsp:nvSpPr>
        <dsp:cNvPr id="0" name=""/>
        <dsp:cNvSpPr/>
      </dsp:nvSpPr>
      <dsp:spPr>
        <a:xfrm>
          <a:off x="3496218"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预付款</a:t>
          </a:r>
        </a:p>
      </dsp:txBody>
      <dsp:txXfrm>
        <a:off x="3496218" y="873149"/>
        <a:ext cx="721901" cy="360950"/>
      </dsp:txXfrm>
    </dsp:sp>
    <dsp:sp modelId="{B738D050-C023-4608-A644-640907FFB3A8}">
      <dsp:nvSpPr>
        <dsp:cNvPr id="0" name=""/>
        <dsp:cNvSpPr/>
      </dsp:nvSpPr>
      <dsp:spPr>
        <a:xfrm>
          <a:off x="3676693"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3676693" y="1385699"/>
        <a:ext cx="721901" cy="360950"/>
      </dsp:txXfrm>
    </dsp:sp>
    <dsp:sp modelId="{7B1DDBA0-BCB0-4057-807A-0604FA14CB29}">
      <dsp:nvSpPr>
        <dsp:cNvPr id="0" name=""/>
        <dsp:cNvSpPr/>
      </dsp:nvSpPr>
      <dsp:spPr>
        <a:xfrm>
          <a:off x="3676693"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3676693" y="1898249"/>
        <a:ext cx="721901" cy="360950"/>
      </dsp:txXfrm>
    </dsp:sp>
    <dsp:sp modelId="{022DBA86-FA0E-4CE0-88E5-B70485865162}">
      <dsp:nvSpPr>
        <dsp:cNvPr id="0" name=""/>
        <dsp:cNvSpPr/>
      </dsp:nvSpPr>
      <dsp:spPr>
        <a:xfrm>
          <a:off x="3676693" y="241080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3676693" y="2410800"/>
        <a:ext cx="721901" cy="360950"/>
      </dsp:txXfrm>
    </dsp:sp>
    <dsp:sp modelId="{8ED30953-B4F0-4293-92DE-F6CF58C55C86}">
      <dsp:nvSpPr>
        <dsp:cNvPr id="0" name=""/>
        <dsp:cNvSpPr/>
      </dsp:nvSpPr>
      <dsp:spPr>
        <a:xfrm>
          <a:off x="3676693" y="292335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预付款</a:t>
          </a:r>
        </a:p>
      </dsp:txBody>
      <dsp:txXfrm>
        <a:off x="3676693" y="2923350"/>
        <a:ext cx="721901" cy="360950"/>
      </dsp:txXfrm>
    </dsp:sp>
    <dsp:sp modelId="{640E00FE-A5E1-46AA-BC1D-8BDABAD68354}">
      <dsp:nvSpPr>
        <dsp:cNvPr id="0" name=""/>
        <dsp:cNvSpPr/>
      </dsp:nvSpPr>
      <dsp:spPr>
        <a:xfrm>
          <a:off x="4369719"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尾款确认</a:t>
          </a:r>
        </a:p>
      </dsp:txBody>
      <dsp:txXfrm>
        <a:off x="4369719" y="873149"/>
        <a:ext cx="721901" cy="360950"/>
      </dsp:txXfrm>
    </dsp:sp>
    <dsp:sp modelId="{AC3BD097-ED7A-4FB2-8605-8D038EB088AA}">
      <dsp:nvSpPr>
        <dsp:cNvPr id="0" name=""/>
        <dsp:cNvSpPr/>
      </dsp:nvSpPr>
      <dsp:spPr>
        <a:xfrm>
          <a:off x="4550194"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4550194" y="1385699"/>
        <a:ext cx="721901" cy="360950"/>
      </dsp:txXfrm>
    </dsp:sp>
    <dsp:sp modelId="{C684A376-D27C-466A-877B-0603F1BB0241}">
      <dsp:nvSpPr>
        <dsp:cNvPr id="0" name=""/>
        <dsp:cNvSpPr/>
      </dsp:nvSpPr>
      <dsp:spPr>
        <a:xfrm>
          <a:off x="4550194"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4550194" y="1898249"/>
        <a:ext cx="721901" cy="360950"/>
      </dsp:txXfrm>
    </dsp:sp>
    <dsp:sp modelId="{C2EADCF2-E715-4051-88B1-1C63D2601BE0}">
      <dsp:nvSpPr>
        <dsp:cNvPr id="0" name=""/>
        <dsp:cNvSpPr/>
      </dsp:nvSpPr>
      <dsp:spPr>
        <a:xfrm>
          <a:off x="4550194" y="241080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4550194" y="2410800"/>
        <a:ext cx="721901" cy="360950"/>
      </dsp:txXfrm>
    </dsp:sp>
    <dsp:sp modelId="{BE411857-E5FD-4178-8B80-65F210637D82}">
      <dsp:nvSpPr>
        <dsp:cNvPr id="0" name=""/>
        <dsp:cNvSpPr/>
      </dsp:nvSpPr>
      <dsp:spPr>
        <a:xfrm>
          <a:off x="4550194" y="292335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尾款确认</a:t>
          </a:r>
        </a:p>
      </dsp:txBody>
      <dsp:txXfrm>
        <a:off x="4550194" y="2923350"/>
        <a:ext cx="721901" cy="360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9A3759-A064-4DFD-A550-8A56F6BF3312}">
      <dsp:nvSpPr>
        <dsp:cNvPr id="0" name=""/>
        <dsp:cNvSpPr/>
      </dsp:nvSpPr>
      <dsp:spPr>
        <a:xfrm>
          <a:off x="4441909" y="1234099"/>
          <a:ext cx="108285" cy="1869725"/>
        </a:xfrm>
        <a:custGeom>
          <a:avLst/>
          <a:gdLst/>
          <a:ahLst/>
          <a:cxnLst/>
          <a:rect l="0" t="0" r="0" b="0"/>
          <a:pathLst>
            <a:path>
              <a:moveTo>
                <a:pt x="0" y="0"/>
              </a:moveTo>
              <a:lnTo>
                <a:pt x="0" y="1869725"/>
              </a:lnTo>
              <a:lnTo>
                <a:pt x="108285" y="1869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CDBCC8-21DD-43B2-9DA4-A83BCF464636}">
      <dsp:nvSpPr>
        <dsp:cNvPr id="0" name=""/>
        <dsp:cNvSpPr/>
      </dsp:nvSpPr>
      <dsp:spPr>
        <a:xfrm>
          <a:off x="4441909" y="1234099"/>
          <a:ext cx="108285" cy="1357175"/>
        </a:xfrm>
        <a:custGeom>
          <a:avLst/>
          <a:gdLst/>
          <a:ahLst/>
          <a:cxnLst/>
          <a:rect l="0" t="0" r="0" b="0"/>
          <a:pathLst>
            <a:path>
              <a:moveTo>
                <a:pt x="0" y="0"/>
              </a:moveTo>
              <a:lnTo>
                <a:pt x="0" y="1357175"/>
              </a:lnTo>
              <a:lnTo>
                <a:pt x="108285" y="1357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641CDB-5909-49F6-BC54-5464BA5AD9FD}">
      <dsp:nvSpPr>
        <dsp:cNvPr id="0" name=""/>
        <dsp:cNvSpPr/>
      </dsp:nvSpPr>
      <dsp:spPr>
        <a:xfrm>
          <a:off x="4441909"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E261D-72F0-4235-B6F6-0759C884D0E4}">
      <dsp:nvSpPr>
        <dsp:cNvPr id="0" name=""/>
        <dsp:cNvSpPr/>
      </dsp:nvSpPr>
      <dsp:spPr>
        <a:xfrm>
          <a:off x="4441909"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19730-A08E-4035-8F7C-6BFB5A6C807F}">
      <dsp:nvSpPr>
        <dsp:cNvPr id="0" name=""/>
        <dsp:cNvSpPr/>
      </dsp:nvSpPr>
      <dsp:spPr>
        <a:xfrm>
          <a:off x="2546917" y="721549"/>
          <a:ext cx="2183753" cy="151599"/>
        </a:xfrm>
        <a:custGeom>
          <a:avLst/>
          <a:gdLst/>
          <a:ahLst/>
          <a:cxnLst/>
          <a:rect l="0" t="0" r="0" b="0"/>
          <a:pathLst>
            <a:path>
              <a:moveTo>
                <a:pt x="0" y="0"/>
              </a:moveTo>
              <a:lnTo>
                <a:pt x="0" y="75799"/>
              </a:lnTo>
              <a:lnTo>
                <a:pt x="2183753" y="75799"/>
              </a:lnTo>
              <a:lnTo>
                <a:pt x="2183753"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C869B-C8B6-4A4B-B4C3-5D229CDF1C77}">
      <dsp:nvSpPr>
        <dsp:cNvPr id="0" name=""/>
        <dsp:cNvSpPr/>
      </dsp:nvSpPr>
      <dsp:spPr>
        <a:xfrm>
          <a:off x="3568408" y="1234099"/>
          <a:ext cx="108285" cy="1869725"/>
        </a:xfrm>
        <a:custGeom>
          <a:avLst/>
          <a:gdLst/>
          <a:ahLst/>
          <a:cxnLst/>
          <a:rect l="0" t="0" r="0" b="0"/>
          <a:pathLst>
            <a:path>
              <a:moveTo>
                <a:pt x="0" y="0"/>
              </a:moveTo>
              <a:lnTo>
                <a:pt x="0" y="1869725"/>
              </a:lnTo>
              <a:lnTo>
                <a:pt x="108285" y="1869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EB5F71-4C12-482E-9865-19A33A50257C}">
      <dsp:nvSpPr>
        <dsp:cNvPr id="0" name=""/>
        <dsp:cNvSpPr/>
      </dsp:nvSpPr>
      <dsp:spPr>
        <a:xfrm>
          <a:off x="3568408" y="1234099"/>
          <a:ext cx="108285" cy="1357175"/>
        </a:xfrm>
        <a:custGeom>
          <a:avLst/>
          <a:gdLst/>
          <a:ahLst/>
          <a:cxnLst/>
          <a:rect l="0" t="0" r="0" b="0"/>
          <a:pathLst>
            <a:path>
              <a:moveTo>
                <a:pt x="0" y="0"/>
              </a:moveTo>
              <a:lnTo>
                <a:pt x="0" y="1357175"/>
              </a:lnTo>
              <a:lnTo>
                <a:pt x="108285" y="1357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235EC-6A5F-4626-AA51-0EF1E156EBEC}">
      <dsp:nvSpPr>
        <dsp:cNvPr id="0" name=""/>
        <dsp:cNvSpPr/>
      </dsp:nvSpPr>
      <dsp:spPr>
        <a:xfrm>
          <a:off x="3568408"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78E25-B5C1-493C-AB81-D0E738F8763B}">
      <dsp:nvSpPr>
        <dsp:cNvPr id="0" name=""/>
        <dsp:cNvSpPr/>
      </dsp:nvSpPr>
      <dsp:spPr>
        <a:xfrm>
          <a:off x="3568408"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3CAF69-4FDF-4A3D-8B13-79CC706746AF}">
      <dsp:nvSpPr>
        <dsp:cNvPr id="0" name=""/>
        <dsp:cNvSpPr/>
      </dsp:nvSpPr>
      <dsp:spPr>
        <a:xfrm>
          <a:off x="2546917" y="721549"/>
          <a:ext cx="1310251" cy="151599"/>
        </a:xfrm>
        <a:custGeom>
          <a:avLst/>
          <a:gdLst/>
          <a:ahLst/>
          <a:cxnLst/>
          <a:rect l="0" t="0" r="0" b="0"/>
          <a:pathLst>
            <a:path>
              <a:moveTo>
                <a:pt x="0" y="0"/>
              </a:moveTo>
              <a:lnTo>
                <a:pt x="0" y="75799"/>
              </a:lnTo>
              <a:lnTo>
                <a:pt x="1310251" y="75799"/>
              </a:lnTo>
              <a:lnTo>
                <a:pt x="1310251"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3685C-57A1-4AE4-B2A7-12F9B74317A1}">
      <dsp:nvSpPr>
        <dsp:cNvPr id="0" name=""/>
        <dsp:cNvSpPr/>
      </dsp:nvSpPr>
      <dsp:spPr>
        <a:xfrm>
          <a:off x="2694907" y="1234099"/>
          <a:ext cx="108285" cy="1869725"/>
        </a:xfrm>
        <a:custGeom>
          <a:avLst/>
          <a:gdLst/>
          <a:ahLst/>
          <a:cxnLst/>
          <a:rect l="0" t="0" r="0" b="0"/>
          <a:pathLst>
            <a:path>
              <a:moveTo>
                <a:pt x="0" y="0"/>
              </a:moveTo>
              <a:lnTo>
                <a:pt x="0" y="1869725"/>
              </a:lnTo>
              <a:lnTo>
                <a:pt x="108285" y="1869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80A4D1-1F87-49CA-92C3-E701D5EC7C45}">
      <dsp:nvSpPr>
        <dsp:cNvPr id="0" name=""/>
        <dsp:cNvSpPr/>
      </dsp:nvSpPr>
      <dsp:spPr>
        <a:xfrm>
          <a:off x="2694907" y="1234099"/>
          <a:ext cx="108285" cy="1357175"/>
        </a:xfrm>
        <a:custGeom>
          <a:avLst/>
          <a:gdLst/>
          <a:ahLst/>
          <a:cxnLst/>
          <a:rect l="0" t="0" r="0" b="0"/>
          <a:pathLst>
            <a:path>
              <a:moveTo>
                <a:pt x="0" y="0"/>
              </a:moveTo>
              <a:lnTo>
                <a:pt x="0" y="1357175"/>
              </a:lnTo>
              <a:lnTo>
                <a:pt x="108285" y="1357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5E3AB6-9828-4B65-B761-7E1034EDEF87}">
      <dsp:nvSpPr>
        <dsp:cNvPr id="0" name=""/>
        <dsp:cNvSpPr/>
      </dsp:nvSpPr>
      <dsp:spPr>
        <a:xfrm>
          <a:off x="2694907"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D1AC4-B85B-4775-90C6-B285A8BB8D17}">
      <dsp:nvSpPr>
        <dsp:cNvPr id="0" name=""/>
        <dsp:cNvSpPr/>
      </dsp:nvSpPr>
      <dsp:spPr>
        <a:xfrm>
          <a:off x="2694907"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B0C46-4E96-48CF-90DF-1EC11C15617A}">
      <dsp:nvSpPr>
        <dsp:cNvPr id="0" name=""/>
        <dsp:cNvSpPr/>
      </dsp:nvSpPr>
      <dsp:spPr>
        <a:xfrm>
          <a:off x="2546917" y="721549"/>
          <a:ext cx="436750" cy="151599"/>
        </a:xfrm>
        <a:custGeom>
          <a:avLst/>
          <a:gdLst/>
          <a:ahLst/>
          <a:cxnLst/>
          <a:rect l="0" t="0" r="0" b="0"/>
          <a:pathLst>
            <a:path>
              <a:moveTo>
                <a:pt x="0" y="0"/>
              </a:moveTo>
              <a:lnTo>
                <a:pt x="0" y="75799"/>
              </a:lnTo>
              <a:lnTo>
                <a:pt x="436750" y="75799"/>
              </a:lnTo>
              <a:lnTo>
                <a:pt x="436750"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95FA61-C0C2-4089-A42D-5456A39D26D2}">
      <dsp:nvSpPr>
        <dsp:cNvPr id="0" name=""/>
        <dsp:cNvSpPr/>
      </dsp:nvSpPr>
      <dsp:spPr>
        <a:xfrm>
          <a:off x="1821405" y="1234099"/>
          <a:ext cx="108285" cy="1869725"/>
        </a:xfrm>
        <a:custGeom>
          <a:avLst/>
          <a:gdLst/>
          <a:ahLst/>
          <a:cxnLst/>
          <a:rect l="0" t="0" r="0" b="0"/>
          <a:pathLst>
            <a:path>
              <a:moveTo>
                <a:pt x="0" y="0"/>
              </a:moveTo>
              <a:lnTo>
                <a:pt x="0" y="1869725"/>
              </a:lnTo>
              <a:lnTo>
                <a:pt x="108285" y="1869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50824-B14E-4128-BD78-DCD4D6E2E903}">
      <dsp:nvSpPr>
        <dsp:cNvPr id="0" name=""/>
        <dsp:cNvSpPr/>
      </dsp:nvSpPr>
      <dsp:spPr>
        <a:xfrm>
          <a:off x="1821405" y="1234099"/>
          <a:ext cx="108285" cy="1357175"/>
        </a:xfrm>
        <a:custGeom>
          <a:avLst/>
          <a:gdLst/>
          <a:ahLst/>
          <a:cxnLst/>
          <a:rect l="0" t="0" r="0" b="0"/>
          <a:pathLst>
            <a:path>
              <a:moveTo>
                <a:pt x="0" y="0"/>
              </a:moveTo>
              <a:lnTo>
                <a:pt x="0" y="1357175"/>
              </a:lnTo>
              <a:lnTo>
                <a:pt x="108285" y="1357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2CB209-C42A-4D7C-9BD3-EEEBD164C339}">
      <dsp:nvSpPr>
        <dsp:cNvPr id="0" name=""/>
        <dsp:cNvSpPr/>
      </dsp:nvSpPr>
      <dsp:spPr>
        <a:xfrm>
          <a:off x="1821405"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EC143-A48E-4E6E-8A58-3E2016B2D720}">
      <dsp:nvSpPr>
        <dsp:cNvPr id="0" name=""/>
        <dsp:cNvSpPr/>
      </dsp:nvSpPr>
      <dsp:spPr>
        <a:xfrm>
          <a:off x="1821405"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86E0F4-3BD8-444F-B8BD-0C14E5F549D2}">
      <dsp:nvSpPr>
        <dsp:cNvPr id="0" name=""/>
        <dsp:cNvSpPr/>
      </dsp:nvSpPr>
      <dsp:spPr>
        <a:xfrm>
          <a:off x="2110166" y="721549"/>
          <a:ext cx="436750" cy="151599"/>
        </a:xfrm>
        <a:custGeom>
          <a:avLst/>
          <a:gdLst/>
          <a:ahLst/>
          <a:cxnLst/>
          <a:rect l="0" t="0" r="0" b="0"/>
          <a:pathLst>
            <a:path>
              <a:moveTo>
                <a:pt x="436750" y="0"/>
              </a:moveTo>
              <a:lnTo>
                <a:pt x="436750" y="75799"/>
              </a:lnTo>
              <a:lnTo>
                <a:pt x="0" y="75799"/>
              </a:lnTo>
              <a:lnTo>
                <a:pt x="0"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A5B69-B234-44A0-AE02-9F69C27FEF99}">
      <dsp:nvSpPr>
        <dsp:cNvPr id="0" name=""/>
        <dsp:cNvSpPr/>
      </dsp:nvSpPr>
      <dsp:spPr>
        <a:xfrm>
          <a:off x="947904" y="1234099"/>
          <a:ext cx="108285" cy="1357175"/>
        </a:xfrm>
        <a:custGeom>
          <a:avLst/>
          <a:gdLst/>
          <a:ahLst/>
          <a:cxnLst/>
          <a:rect l="0" t="0" r="0" b="0"/>
          <a:pathLst>
            <a:path>
              <a:moveTo>
                <a:pt x="0" y="0"/>
              </a:moveTo>
              <a:lnTo>
                <a:pt x="0" y="1357175"/>
              </a:lnTo>
              <a:lnTo>
                <a:pt x="108285" y="1357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3542C6-438A-47A2-BEDD-A0DC55492822}">
      <dsp:nvSpPr>
        <dsp:cNvPr id="0" name=""/>
        <dsp:cNvSpPr/>
      </dsp:nvSpPr>
      <dsp:spPr>
        <a:xfrm>
          <a:off x="947904"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509230-4ED4-47D3-9D1C-DCC29F355749}">
      <dsp:nvSpPr>
        <dsp:cNvPr id="0" name=""/>
        <dsp:cNvSpPr/>
      </dsp:nvSpPr>
      <dsp:spPr>
        <a:xfrm>
          <a:off x="947904"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A37048-32D7-437E-9F37-84A649D2DC25}">
      <dsp:nvSpPr>
        <dsp:cNvPr id="0" name=""/>
        <dsp:cNvSpPr/>
      </dsp:nvSpPr>
      <dsp:spPr>
        <a:xfrm>
          <a:off x="1236665" y="721549"/>
          <a:ext cx="1310251" cy="151599"/>
        </a:xfrm>
        <a:custGeom>
          <a:avLst/>
          <a:gdLst/>
          <a:ahLst/>
          <a:cxnLst/>
          <a:rect l="0" t="0" r="0" b="0"/>
          <a:pathLst>
            <a:path>
              <a:moveTo>
                <a:pt x="1310251" y="0"/>
              </a:moveTo>
              <a:lnTo>
                <a:pt x="1310251" y="75799"/>
              </a:lnTo>
              <a:lnTo>
                <a:pt x="0" y="75799"/>
              </a:lnTo>
              <a:lnTo>
                <a:pt x="0"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8C79C5-1AF8-4685-BD70-83ABBED4276F}">
      <dsp:nvSpPr>
        <dsp:cNvPr id="0" name=""/>
        <dsp:cNvSpPr/>
      </dsp:nvSpPr>
      <dsp:spPr>
        <a:xfrm>
          <a:off x="74403" y="1234099"/>
          <a:ext cx="108285" cy="844625"/>
        </a:xfrm>
        <a:custGeom>
          <a:avLst/>
          <a:gdLst/>
          <a:ahLst/>
          <a:cxnLst/>
          <a:rect l="0" t="0" r="0" b="0"/>
          <a:pathLst>
            <a:path>
              <a:moveTo>
                <a:pt x="0" y="0"/>
              </a:moveTo>
              <a:lnTo>
                <a:pt x="0" y="844625"/>
              </a:lnTo>
              <a:lnTo>
                <a:pt x="108285" y="8446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16001-9F5E-462A-AA15-E5786AE7BE35}">
      <dsp:nvSpPr>
        <dsp:cNvPr id="0" name=""/>
        <dsp:cNvSpPr/>
      </dsp:nvSpPr>
      <dsp:spPr>
        <a:xfrm>
          <a:off x="74403" y="1234099"/>
          <a:ext cx="108285" cy="332074"/>
        </a:xfrm>
        <a:custGeom>
          <a:avLst/>
          <a:gdLst/>
          <a:ahLst/>
          <a:cxnLst/>
          <a:rect l="0" t="0" r="0" b="0"/>
          <a:pathLst>
            <a:path>
              <a:moveTo>
                <a:pt x="0" y="0"/>
              </a:moveTo>
              <a:lnTo>
                <a:pt x="0" y="332074"/>
              </a:lnTo>
              <a:lnTo>
                <a:pt x="108285" y="3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43CDC5-72EC-49C1-9022-E3CA7C6D6508}">
      <dsp:nvSpPr>
        <dsp:cNvPr id="0" name=""/>
        <dsp:cNvSpPr/>
      </dsp:nvSpPr>
      <dsp:spPr>
        <a:xfrm>
          <a:off x="363164" y="721549"/>
          <a:ext cx="2183753" cy="151599"/>
        </a:xfrm>
        <a:custGeom>
          <a:avLst/>
          <a:gdLst/>
          <a:ahLst/>
          <a:cxnLst/>
          <a:rect l="0" t="0" r="0" b="0"/>
          <a:pathLst>
            <a:path>
              <a:moveTo>
                <a:pt x="2183753" y="0"/>
              </a:moveTo>
              <a:lnTo>
                <a:pt x="2183753" y="75799"/>
              </a:lnTo>
              <a:lnTo>
                <a:pt x="0" y="75799"/>
              </a:lnTo>
              <a:lnTo>
                <a:pt x="0" y="151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DC821-6AB7-4603-A5A3-F088EA2290E4}">
      <dsp:nvSpPr>
        <dsp:cNvPr id="0" name=""/>
        <dsp:cNvSpPr/>
      </dsp:nvSpPr>
      <dsp:spPr>
        <a:xfrm>
          <a:off x="2185966" y="360598"/>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订单管理</a:t>
          </a:r>
        </a:p>
      </dsp:txBody>
      <dsp:txXfrm>
        <a:off x="2185966" y="360598"/>
        <a:ext cx="721901" cy="360950"/>
      </dsp:txXfrm>
    </dsp:sp>
    <dsp:sp modelId="{BF613765-38DE-4EB0-884B-B9356E51AC91}">
      <dsp:nvSpPr>
        <dsp:cNvPr id="0" name=""/>
        <dsp:cNvSpPr/>
      </dsp:nvSpPr>
      <dsp:spPr>
        <a:xfrm>
          <a:off x="2213"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创建订单</a:t>
          </a:r>
        </a:p>
      </dsp:txBody>
      <dsp:txXfrm>
        <a:off x="2213" y="873149"/>
        <a:ext cx="721901" cy="360950"/>
      </dsp:txXfrm>
    </dsp:sp>
    <dsp:sp modelId="{4CBC7F7D-E85B-48BE-90CC-28A082B634C3}">
      <dsp:nvSpPr>
        <dsp:cNvPr id="0" name=""/>
        <dsp:cNvSpPr/>
      </dsp:nvSpPr>
      <dsp:spPr>
        <a:xfrm>
          <a:off x="182688"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业务单创建</a:t>
          </a:r>
        </a:p>
      </dsp:txBody>
      <dsp:txXfrm>
        <a:off x="182688" y="1385699"/>
        <a:ext cx="721901" cy="360950"/>
      </dsp:txXfrm>
    </dsp:sp>
    <dsp:sp modelId="{A67F988E-EB3B-4CE8-8408-6EB39A37CB36}">
      <dsp:nvSpPr>
        <dsp:cNvPr id="0" name=""/>
        <dsp:cNvSpPr/>
      </dsp:nvSpPr>
      <dsp:spPr>
        <a:xfrm>
          <a:off x="182688"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手袋单创建</a:t>
          </a:r>
        </a:p>
      </dsp:txBody>
      <dsp:txXfrm>
        <a:off x="182688" y="1898249"/>
        <a:ext cx="721901" cy="360950"/>
      </dsp:txXfrm>
    </dsp:sp>
    <dsp:sp modelId="{66E33CC1-999B-4591-ADFC-DC928765C6BA}">
      <dsp:nvSpPr>
        <dsp:cNvPr id="0" name=""/>
        <dsp:cNvSpPr/>
      </dsp:nvSpPr>
      <dsp:spPr>
        <a:xfrm>
          <a:off x="875714"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查看订单</a:t>
          </a:r>
        </a:p>
      </dsp:txBody>
      <dsp:txXfrm>
        <a:off x="875714" y="873149"/>
        <a:ext cx="721901" cy="360950"/>
      </dsp:txXfrm>
    </dsp:sp>
    <dsp:sp modelId="{B73F1142-40CC-4689-B335-88B4AEEB21CF}">
      <dsp:nvSpPr>
        <dsp:cNvPr id="0" name=""/>
        <dsp:cNvSpPr/>
      </dsp:nvSpPr>
      <dsp:spPr>
        <a:xfrm>
          <a:off x="1056189"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1056189" y="1385699"/>
        <a:ext cx="721901" cy="360950"/>
      </dsp:txXfrm>
    </dsp:sp>
    <dsp:sp modelId="{93CDA012-FDDC-4384-BE58-0DB321C78907}">
      <dsp:nvSpPr>
        <dsp:cNvPr id="0" name=""/>
        <dsp:cNvSpPr/>
      </dsp:nvSpPr>
      <dsp:spPr>
        <a:xfrm>
          <a:off x="1056189"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1056189" y="1898249"/>
        <a:ext cx="721901" cy="360950"/>
      </dsp:txXfrm>
    </dsp:sp>
    <dsp:sp modelId="{048FCB3F-BBAF-4C91-91D4-3C18215A14C2}">
      <dsp:nvSpPr>
        <dsp:cNvPr id="0" name=""/>
        <dsp:cNvSpPr/>
      </dsp:nvSpPr>
      <dsp:spPr>
        <a:xfrm>
          <a:off x="1056189" y="241080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1056189" y="2410800"/>
        <a:ext cx="721901" cy="360950"/>
      </dsp:txXfrm>
    </dsp:sp>
    <dsp:sp modelId="{E908A7FE-13F1-4977-8796-5457E15826FB}">
      <dsp:nvSpPr>
        <dsp:cNvPr id="0" name=""/>
        <dsp:cNvSpPr/>
      </dsp:nvSpPr>
      <dsp:spPr>
        <a:xfrm>
          <a:off x="1749215"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设计确认</a:t>
          </a:r>
        </a:p>
      </dsp:txBody>
      <dsp:txXfrm>
        <a:off x="1749215" y="873149"/>
        <a:ext cx="721901" cy="360950"/>
      </dsp:txXfrm>
    </dsp:sp>
    <dsp:sp modelId="{8674EE30-9F7E-4244-AFED-AE2C94AAF136}">
      <dsp:nvSpPr>
        <dsp:cNvPr id="0" name=""/>
        <dsp:cNvSpPr/>
      </dsp:nvSpPr>
      <dsp:spPr>
        <a:xfrm>
          <a:off x="1929691"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1929691" y="1385699"/>
        <a:ext cx="721901" cy="360950"/>
      </dsp:txXfrm>
    </dsp:sp>
    <dsp:sp modelId="{16E7BBAB-AD90-4DD0-AF8A-CEC755AC1C9D}">
      <dsp:nvSpPr>
        <dsp:cNvPr id="0" name=""/>
        <dsp:cNvSpPr/>
      </dsp:nvSpPr>
      <dsp:spPr>
        <a:xfrm>
          <a:off x="1929691"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1929691" y="1898249"/>
        <a:ext cx="721901" cy="360950"/>
      </dsp:txXfrm>
    </dsp:sp>
    <dsp:sp modelId="{83FCC4AB-3414-4471-AC1E-EE3B10282C95}">
      <dsp:nvSpPr>
        <dsp:cNvPr id="0" name=""/>
        <dsp:cNvSpPr/>
      </dsp:nvSpPr>
      <dsp:spPr>
        <a:xfrm>
          <a:off x="1929691" y="241080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1929691" y="2410800"/>
        <a:ext cx="721901" cy="360950"/>
      </dsp:txXfrm>
    </dsp:sp>
    <dsp:sp modelId="{9A4E869D-B1CE-411D-A874-0D1EE1BAA16B}">
      <dsp:nvSpPr>
        <dsp:cNvPr id="0" name=""/>
        <dsp:cNvSpPr/>
      </dsp:nvSpPr>
      <dsp:spPr>
        <a:xfrm>
          <a:off x="1929691" y="292335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设计确认</a:t>
          </a:r>
        </a:p>
      </dsp:txBody>
      <dsp:txXfrm>
        <a:off x="1929691" y="2923350"/>
        <a:ext cx="721901" cy="360950"/>
      </dsp:txXfrm>
    </dsp:sp>
    <dsp:sp modelId="{B6B8CEE5-6DBE-4791-859D-71DF721510B0}">
      <dsp:nvSpPr>
        <dsp:cNvPr id="0" name=""/>
        <dsp:cNvSpPr/>
      </dsp:nvSpPr>
      <dsp:spPr>
        <a:xfrm>
          <a:off x="2622716"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小样确认</a:t>
          </a:r>
        </a:p>
      </dsp:txBody>
      <dsp:txXfrm>
        <a:off x="2622716" y="873149"/>
        <a:ext cx="721901" cy="360950"/>
      </dsp:txXfrm>
    </dsp:sp>
    <dsp:sp modelId="{6C7424FF-9651-4DBE-82ED-9BDCDEB14482}">
      <dsp:nvSpPr>
        <dsp:cNvPr id="0" name=""/>
        <dsp:cNvSpPr/>
      </dsp:nvSpPr>
      <dsp:spPr>
        <a:xfrm>
          <a:off x="2803192"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2803192" y="1385699"/>
        <a:ext cx="721901" cy="360950"/>
      </dsp:txXfrm>
    </dsp:sp>
    <dsp:sp modelId="{B9230C74-162A-4D26-AF10-36D166912B56}">
      <dsp:nvSpPr>
        <dsp:cNvPr id="0" name=""/>
        <dsp:cNvSpPr/>
      </dsp:nvSpPr>
      <dsp:spPr>
        <a:xfrm>
          <a:off x="2803192"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2803192" y="1898249"/>
        <a:ext cx="721901" cy="360950"/>
      </dsp:txXfrm>
    </dsp:sp>
    <dsp:sp modelId="{0129DBD9-9C2E-4D0F-AED8-EB3277131D3F}">
      <dsp:nvSpPr>
        <dsp:cNvPr id="0" name=""/>
        <dsp:cNvSpPr/>
      </dsp:nvSpPr>
      <dsp:spPr>
        <a:xfrm>
          <a:off x="2803192" y="241080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2803192" y="2410800"/>
        <a:ext cx="721901" cy="360950"/>
      </dsp:txXfrm>
    </dsp:sp>
    <dsp:sp modelId="{22383A2B-EAC1-46FB-A57E-4ACE7BBD792F}">
      <dsp:nvSpPr>
        <dsp:cNvPr id="0" name=""/>
        <dsp:cNvSpPr/>
      </dsp:nvSpPr>
      <dsp:spPr>
        <a:xfrm>
          <a:off x="2803192" y="292335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小样确认</a:t>
          </a:r>
        </a:p>
      </dsp:txBody>
      <dsp:txXfrm>
        <a:off x="2803192" y="2923350"/>
        <a:ext cx="721901" cy="360950"/>
      </dsp:txXfrm>
    </dsp:sp>
    <dsp:sp modelId="{6EFA95BD-ACF1-415E-BF4F-7FBF3F1AA623}">
      <dsp:nvSpPr>
        <dsp:cNvPr id="0" name=""/>
        <dsp:cNvSpPr/>
      </dsp:nvSpPr>
      <dsp:spPr>
        <a:xfrm>
          <a:off x="3496218"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预付款</a:t>
          </a:r>
        </a:p>
      </dsp:txBody>
      <dsp:txXfrm>
        <a:off x="3496218" y="873149"/>
        <a:ext cx="721901" cy="360950"/>
      </dsp:txXfrm>
    </dsp:sp>
    <dsp:sp modelId="{B738D050-C023-4608-A644-640907FFB3A8}">
      <dsp:nvSpPr>
        <dsp:cNvPr id="0" name=""/>
        <dsp:cNvSpPr/>
      </dsp:nvSpPr>
      <dsp:spPr>
        <a:xfrm>
          <a:off x="3676693"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3676693" y="1385699"/>
        <a:ext cx="721901" cy="360950"/>
      </dsp:txXfrm>
    </dsp:sp>
    <dsp:sp modelId="{7B1DDBA0-BCB0-4057-807A-0604FA14CB29}">
      <dsp:nvSpPr>
        <dsp:cNvPr id="0" name=""/>
        <dsp:cNvSpPr/>
      </dsp:nvSpPr>
      <dsp:spPr>
        <a:xfrm>
          <a:off x="3676693"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3676693" y="1898249"/>
        <a:ext cx="721901" cy="360950"/>
      </dsp:txXfrm>
    </dsp:sp>
    <dsp:sp modelId="{022DBA86-FA0E-4CE0-88E5-B70485865162}">
      <dsp:nvSpPr>
        <dsp:cNvPr id="0" name=""/>
        <dsp:cNvSpPr/>
      </dsp:nvSpPr>
      <dsp:spPr>
        <a:xfrm>
          <a:off x="3676693" y="241080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3676693" y="2410800"/>
        <a:ext cx="721901" cy="360950"/>
      </dsp:txXfrm>
    </dsp:sp>
    <dsp:sp modelId="{8ED30953-B4F0-4293-92DE-F6CF58C55C86}">
      <dsp:nvSpPr>
        <dsp:cNvPr id="0" name=""/>
        <dsp:cNvSpPr/>
      </dsp:nvSpPr>
      <dsp:spPr>
        <a:xfrm>
          <a:off x="3676693" y="292335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预付款</a:t>
          </a:r>
        </a:p>
      </dsp:txBody>
      <dsp:txXfrm>
        <a:off x="3676693" y="2923350"/>
        <a:ext cx="721901" cy="360950"/>
      </dsp:txXfrm>
    </dsp:sp>
    <dsp:sp modelId="{640E00FE-A5E1-46AA-BC1D-8BDABAD68354}">
      <dsp:nvSpPr>
        <dsp:cNvPr id="0" name=""/>
        <dsp:cNvSpPr/>
      </dsp:nvSpPr>
      <dsp:spPr>
        <a:xfrm>
          <a:off x="4369719" y="8731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尾款确认</a:t>
          </a:r>
        </a:p>
      </dsp:txBody>
      <dsp:txXfrm>
        <a:off x="4369719" y="873149"/>
        <a:ext cx="721901" cy="360950"/>
      </dsp:txXfrm>
    </dsp:sp>
    <dsp:sp modelId="{AC3BD097-ED7A-4FB2-8605-8D038EB088AA}">
      <dsp:nvSpPr>
        <dsp:cNvPr id="0" name=""/>
        <dsp:cNvSpPr/>
      </dsp:nvSpPr>
      <dsp:spPr>
        <a:xfrm>
          <a:off x="4550194" y="138569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查看未完成订单</a:t>
          </a:r>
        </a:p>
      </dsp:txBody>
      <dsp:txXfrm>
        <a:off x="4550194" y="1385699"/>
        <a:ext cx="721901" cy="360950"/>
      </dsp:txXfrm>
    </dsp:sp>
    <dsp:sp modelId="{C684A376-D27C-466A-877B-0603F1BB0241}">
      <dsp:nvSpPr>
        <dsp:cNvPr id="0" name=""/>
        <dsp:cNvSpPr/>
      </dsp:nvSpPr>
      <dsp:spPr>
        <a:xfrm>
          <a:off x="4550194" y="1898249"/>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查看已完成订单</a:t>
          </a:r>
        </a:p>
      </dsp:txBody>
      <dsp:txXfrm>
        <a:off x="4550194" y="1898249"/>
        <a:ext cx="721901" cy="360950"/>
      </dsp:txXfrm>
    </dsp:sp>
    <dsp:sp modelId="{C2EADCF2-E715-4051-88B1-1C63D2601BE0}">
      <dsp:nvSpPr>
        <dsp:cNvPr id="0" name=""/>
        <dsp:cNvSpPr/>
      </dsp:nvSpPr>
      <dsp:spPr>
        <a:xfrm>
          <a:off x="4550194" y="241080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dirty="0"/>
            <a:t>搜索订单</a:t>
          </a:r>
        </a:p>
      </dsp:txBody>
      <dsp:txXfrm>
        <a:off x="4550194" y="2410800"/>
        <a:ext cx="721901" cy="360950"/>
      </dsp:txXfrm>
    </dsp:sp>
    <dsp:sp modelId="{BE411857-E5FD-4178-8B80-65F210637D82}">
      <dsp:nvSpPr>
        <dsp:cNvPr id="0" name=""/>
        <dsp:cNvSpPr/>
      </dsp:nvSpPr>
      <dsp:spPr>
        <a:xfrm>
          <a:off x="4550194" y="2923350"/>
          <a:ext cx="721901" cy="3609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尾款确认</a:t>
          </a:r>
        </a:p>
      </dsp:txBody>
      <dsp:txXfrm>
        <a:off x="4550194" y="2923350"/>
        <a:ext cx="721901" cy="360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9982ED-982B-4C72-B427-5B81856BBB6A}">
      <dsp:nvSpPr>
        <dsp:cNvPr id="0" name=""/>
        <dsp:cNvSpPr/>
      </dsp:nvSpPr>
      <dsp:spPr>
        <a:xfrm>
          <a:off x="1509712" y="736458"/>
          <a:ext cx="1182416" cy="136808"/>
        </a:xfrm>
        <a:custGeom>
          <a:avLst/>
          <a:gdLst/>
          <a:ahLst/>
          <a:cxnLst/>
          <a:rect l="0" t="0" r="0" b="0"/>
          <a:pathLst>
            <a:path>
              <a:moveTo>
                <a:pt x="0" y="0"/>
              </a:moveTo>
              <a:lnTo>
                <a:pt x="0" y="68404"/>
              </a:lnTo>
              <a:lnTo>
                <a:pt x="1182416" y="68404"/>
              </a:lnTo>
              <a:lnTo>
                <a:pt x="1182416" y="1368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12656-3FF8-457C-8EC0-B246E0066E42}">
      <dsp:nvSpPr>
        <dsp:cNvPr id="0" name=""/>
        <dsp:cNvSpPr/>
      </dsp:nvSpPr>
      <dsp:spPr>
        <a:xfrm>
          <a:off x="1509712" y="736458"/>
          <a:ext cx="394138" cy="136808"/>
        </a:xfrm>
        <a:custGeom>
          <a:avLst/>
          <a:gdLst/>
          <a:ahLst/>
          <a:cxnLst/>
          <a:rect l="0" t="0" r="0" b="0"/>
          <a:pathLst>
            <a:path>
              <a:moveTo>
                <a:pt x="0" y="0"/>
              </a:moveTo>
              <a:lnTo>
                <a:pt x="0" y="68404"/>
              </a:lnTo>
              <a:lnTo>
                <a:pt x="394138" y="68404"/>
              </a:lnTo>
              <a:lnTo>
                <a:pt x="394138" y="1368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E0FC6-B91B-4DF5-9AA0-6F471A4C76A1}">
      <dsp:nvSpPr>
        <dsp:cNvPr id="0" name=""/>
        <dsp:cNvSpPr/>
      </dsp:nvSpPr>
      <dsp:spPr>
        <a:xfrm>
          <a:off x="1115573" y="736458"/>
          <a:ext cx="394138" cy="136808"/>
        </a:xfrm>
        <a:custGeom>
          <a:avLst/>
          <a:gdLst/>
          <a:ahLst/>
          <a:cxnLst/>
          <a:rect l="0" t="0" r="0" b="0"/>
          <a:pathLst>
            <a:path>
              <a:moveTo>
                <a:pt x="394138" y="0"/>
              </a:moveTo>
              <a:lnTo>
                <a:pt x="394138" y="68404"/>
              </a:lnTo>
              <a:lnTo>
                <a:pt x="0" y="68404"/>
              </a:lnTo>
              <a:lnTo>
                <a:pt x="0" y="1368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3C2DE-8859-486E-98DC-FA9EFC70B5AE}">
      <dsp:nvSpPr>
        <dsp:cNvPr id="0" name=""/>
        <dsp:cNvSpPr/>
      </dsp:nvSpPr>
      <dsp:spPr>
        <a:xfrm>
          <a:off x="327296" y="736458"/>
          <a:ext cx="1182416" cy="136808"/>
        </a:xfrm>
        <a:custGeom>
          <a:avLst/>
          <a:gdLst/>
          <a:ahLst/>
          <a:cxnLst/>
          <a:rect l="0" t="0" r="0" b="0"/>
          <a:pathLst>
            <a:path>
              <a:moveTo>
                <a:pt x="1182416" y="0"/>
              </a:moveTo>
              <a:lnTo>
                <a:pt x="1182416" y="68404"/>
              </a:lnTo>
              <a:lnTo>
                <a:pt x="0" y="68404"/>
              </a:lnTo>
              <a:lnTo>
                <a:pt x="0" y="1368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59E6B-7487-490D-B45D-E81B3F990774}">
      <dsp:nvSpPr>
        <dsp:cNvPr id="0" name=""/>
        <dsp:cNvSpPr/>
      </dsp:nvSpPr>
      <dsp:spPr>
        <a:xfrm>
          <a:off x="1183978" y="410723"/>
          <a:ext cx="651468" cy="3257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设计管理</a:t>
          </a:r>
        </a:p>
      </dsp:txBody>
      <dsp:txXfrm>
        <a:off x="1183978" y="410723"/>
        <a:ext cx="651468" cy="325734"/>
      </dsp:txXfrm>
    </dsp:sp>
    <dsp:sp modelId="{03864143-AC6A-453E-A6FB-E39139E5D30F}">
      <dsp:nvSpPr>
        <dsp:cNvPr id="0" name=""/>
        <dsp:cNvSpPr/>
      </dsp:nvSpPr>
      <dsp:spPr>
        <a:xfrm>
          <a:off x="1561" y="873266"/>
          <a:ext cx="651468" cy="3257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查看未完成订单</a:t>
          </a:r>
        </a:p>
      </dsp:txBody>
      <dsp:txXfrm>
        <a:off x="1561" y="873266"/>
        <a:ext cx="651468" cy="325734"/>
      </dsp:txXfrm>
    </dsp:sp>
    <dsp:sp modelId="{F2BB0541-C346-4CB5-A822-D1A99268EBEE}">
      <dsp:nvSpPr>
        <dsp:cNvPr id="0" name=""/>
        <dsp:cNvSpPr/>
      </dsp:nvSpPr>
      <dsp:spPr>
        <a:xfrm>
          <a:off x="789839" y="873266"/>
          <a:ext cx="651468" cy="3257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查看已完成订单</a:t>
          </a:r>
        </a:p>
      </dsp:txBody>
      <dsp:txXfrm>
        <a:off x="789839" y="873266"/>
        <a:ext cx="651468" cy="325734"/>
      </dsp:txXfrm>
    </dsp:sp>
    <dsp:sp modelId="{5778FA91-C9A5-46C9-988F-0F172D22C53C}">
      <dsp:nvSpPr>
        <dsp:cNvPr id="0" name=""/>
        <dsp:cNvSpPr/>
      </dsp:nvSpPr>
      <dsp:spPr>
        <a:xfrm>
          <a:off x="1578116" y="873266"/>
          <a:ext cx="651468" cy="3257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搜索订单</a:t>
          </a:r>
        </a:p>
      </dsp:txBody>
      <dsp:txXfrm>
        <a:off x="1578116" y="873266"/>
        <a:ext cx="651468" cy="325734"/>
      </dsp:txXfrm>
    </dsp:sp>
    <dsp:sp modelId="{AF9652F8-28C4-467C-BF37-D50810196D36}">
      <dsp:nvSpPr>
        <dsp:cNvPr id="0" name=""/>
        <dsp:cNvSpPr/>
      </dsp:nvSpPr>
      <dsp:spPr>
        <a:xfrm>
          <a:off x="2366394" y="873266"/>
          <a:ext cx="651468" cy="3257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上传设计</a:t>
          </a:r>
        </a:p>
      </dsp:txBody>
      <dsp:txXfrm>
        <a:off x="2366394" y="873266"/>
        <a:ext cx="651468" cy="3257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9982ED-982B-4C72-B427-5B81856BBB6A}">
      <dsp:nvSpPr>
        <dsp:cNvPr id="0" name=""/>
        <dsp:cNvSpPr/>
      </dsp:nvSpPr>
      <dsp:spPr>
        <a:xfrm>
          <a:off x="1509712" y="736458"/>
          <a:ext cx="1182416" cy="136808"/>
        </a:xfrm>
        <a:custGeom>
          <a:avLst/>
          <a:gdLst/>
          <a:ahLst/>
          <a:cxnLst/>
          <a:rect l="0" t="0" r="0" b="0"/>
          <a:pathLst>
            <a:path>
              <a:moveTo>
                <a:pt x="0" y="0"/>
              </a:moveTo>
              <a:lnTo>
                <a:pt x="0" y="68404"/>
              </a:lnTo>
              <a:lnTo>
                <a:pt x="1182416" y="68404"/>
              </a:lnTo>
              <a:lnTo>
                <a:pt x="1182416" y="1368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12656-3FF8-457C-8EC0-B246E0066E42}">
      <dsp:nvSpPr>
        <dsp:cNvPr id="0" name=""/>
        <dsp:cNvSpPr/>
      </dsp:nvSpPr>
      <dsp:spPr>
        <a:xfrm>
          <a:off x="1509712" y="736458"/>
          <a:ext cx="394138" cy="136808"/>
        </a:xfrm>
        <a:custGeom>
          <a:avLst/>
          <a:gdLst/>
          <a:ahLst/>
          <a:cxnLst/>
          <a:rect l="0" t="0" r="0" b="0"/>
          <a:pathLst>
            <a:path>
              <a:moveTo>
                <a:pt x="0" y="0"/>
              </a:moveTo>
              <a:lnTo>
                <a:pt x="0" y="68404"/>
              </a:lnTo>
              <a:lnTo>
                <a:pt x="394138" y="68404"/>
              </a:lnTo>
              <a:lnTo>
                <a:pt x="394138" y="1368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E0FC6-B91B-4DF5-9AA0-6F471A4C76A1}">
      <dsp:nvSpPr>
        <dsp:cNvPr id="0" name=""/>
        <dsp:cNvSpPr/>
      </dsp:nvSpPr>
      <dsp:spPr>
        <a:xfrm>
          <a:off x="1115573" y="736458"/>
          <a:ext cx="394138" cy="136808"/>
        </a:xfrm>
        <a:custGeom>
          <a:avLst/>
          <a:gdLst/>
          <a:ahLst/>
          <a:cxnLst/>
          <a:rect l="0" t="0" r="0" b="0"/>
          <a:pathLst>
            <a:path>
              <a:moveTo>
                <a:pt x="394138" y="0"/>
              </a:moveTo>
              <a:lnTo>
                <a:pt x="394138" y="68404"/>
              </a:lnTo>
              <a:lnTo>
                <a:pt x="0" y="68404"/>
              </a:lnTo>
              <a:lnTo>
                <a:pt x="0" y="1368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3C2DE-8859-486E-98DC-FA9EFC70B5AE}">
      <dsp:nvSpPr>
        <dsp:cNvPr id="0" name=""/>
        <dsp:cNvSpPr/>
      </dsp:nvSpPr>
      <dsp:spPr>
        <a:xfrm>
          <a:off x="327296" y="736458"/>
          <a:ext cx="1182416" cy="136808"/>
        </a:xfrm>
        <a:custGeom>
          <a:avLst/>
          <a:gdLst/>
          <a:ahLst/>
          <a:cxnLst/>
          <a:rect l="0" t="0" r="0" b="0"/>
          <a:pathLst>
            <a:path>
              <a:moveTo>
                <a:pt x="1182416" y="0"/>
              </a:moveTo>
              <a:lnTo>
                <a:pt x="1182416" y="68404"/>
              </a:lnTo>
              <a:lnTo>
                <a:pt x="0" y="68404"/>
              </a:lnTo>
              <a:lnTo>
                <a:pt x="0" y="1368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F59E6B-7487-490D-B45D-E81B3F990774}">
      <dsp:nvSpPr>
        <dsp:cNvPr id="0" name=""/>
        <dsp:cNvSpPr/>
      </dsp:nvSpPr>
      <dsp:spPr>
        <a:xfrm>
          <a:off x="1183978" y="410723"/>
          <a:ext cx="651468" cy="3257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设计管理</a:t>
          </a:r>
        </a:p>
      </dsp:txBody>
      <dsp:txXfrm>
        <a:off x="1183978" y="410723"/>
        <a:ext cx="651468" cy="325734"/>
      </dsp:txXfrm>
    </dsp:sp>
    <dsp:sp modelId="{03864143-AC6A-453E-A6FB-E39139E5D30F}">
      <dsp:nvSpPr>
        <dsp:cNvPr id="0" name=""/>
        <dsp:cNvSpPr/>
      </dsp:nvSpPr>
      <dsp:spPr>
        <a:xfrm>
          <a:off x="1561" y="873266"/>
          <a:ext cx="651468" cy="3257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查看未完成订单</a:t>
          </a:r>
        </a:p>
      </dsp:txBody>
      <dsp:txXfrm>
        <a:off x="1561" y="873266"/>
        <a:ext cx="651468" cy="325734"/>
      </dsp:txXfrm>
    </dsp:sp>
    <dsp:sp modelId="{F2BB0541-C346-4CB5-A822-D1A99268EBEE}">
      <dsp:nvSpPr>
        <dsp:cNvPr id="0" name=""/>
        <dsp:cNvSpPr/>
      </dsp:nvSpPr>
      <dsp:spPr>
        <a:xfrm>
          <a:off x="789839" y="873266"/>
          <a:ext cx="651468" cy="3257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查看已完成订单</a:t>
          </a:r>
        </a:p>
      </dsp:txBody>
      <dsp:txXfrm>
        <a:off x="789839" y="873266"/>
        <a:ext cx="651468" cy="325734"/>
      </dsp:txXfrm>
    </dsp:sp>
    <dsp:sp modelId="{5778FA91-C9A5-46C9-988F-0F172D22C53C}">
      <dsp:nvSpPr>
        <dsp:cNvPr id="0" name=""/>
        <dsp:cNvSpPr/>
      </dsp:nvSpPr>
      <dsp:spPr>
        <a:xfrm>
          <a:off x="1578116" y="873266"/>
          <a:ext cx="651468" cy="3257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搜索订单</a:t>
          </a:r>
        </a:p>
      </dsp:txBody>
      <dsp:txXfrm>
        <a:off x="1578116" y="873266"/>
        <a:ext cx="651468" cy="325734"/>
      </dsp:txXfrm>
    </dsp:sp>
    <dsp:sp modelId="{AF9652F8-28C4-467C-BF37-D50810196D36}">
      <dsp:nvSpPr>
        <dsp:cNvPr id="0" name=""/>
        <dsp:cNvSpPr/>
      </dsp:nvSpPr>
      <dsp:spPr>
        <a:xfrm>
          <a:off x="2366394" y="873266"/>
          <a:ext cx="651468" cy="3257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上传设计</a:t>
          </a:r>
        </a:p>
      </dsp:txBody>
      <dsp:txXfrm>
        <a:off x="2366394" y="873266"/>
        <a:ext cx="651468" cy="3257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64C681-A7B0-4037-AAA7-D810CDA6527F}">
      <dsp:nvSpPr>
        <dsp:cNvPr id="0" name=""/>
        <dsp:cNvSpPr/>
      </dsp:nvSpPr>
      <dsp:spPr>
        <a:xfrm>
          <a:off x="5202033"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3B119F-A125-41E8-A132-FC9B29360965}">
      <dsp:nvSpPr>
        <dsp:cNvPr id="0" name=""/>
        <dsp:cNvSpPr/>
      </dsp:nvSpPr>
      <dsp:spPr>
        <a:xfrm>
          <a:off x="5202033"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FF9DB-4A9E-4118-AC0A-90C1B6D03D5F}">
      <dsp:nvSpPr>
        <dsp:cNvPr id="0" name=""/>
        <dsp:cNvSpPr/>
      </dsp:nvSpPr>
      <dsp:spPr>
        <a:xfrm>
          <a:off x="2866664" y="1177658"/>
          <a:ext cx="2595601" cy="112619"/>
        </a:xfrm>
        <a:custGeom>
          <a:avLst/>
          <a:gdLst/>
          <a:ahLst/>
          <a:cxnLst/>
          <a:rect l="0" t="0" r="0" b="0"/>
          <a:pathLst>
            <a:path>
              <a:moveTo>
                <a:pt x="0" y="0"/>
              </a:moveTo>
              <a:lnTo>
                <a:pt x="0" y="56309"/>
              </a:lnTo>
              <a:lnTo>
                <a:pt x="2595601" y="56309"/>
              </a:lnTo>
              <a:lnTo>
                <a:pt x="2595601"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0D9106-DE11-4C51-9201-1D4F652D6FF1}">
      <dsp:nvSpPr>
        <dsp:cNvPr id="0" name=""/>
        <dsp:cNvSpPr/>
      </dsp:nvSpPr>
      <dsp:spPr>
        <a:xfrm>
          <a:off x="4553133"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23157A-21B8-417B-8BCE-EFE699290456}">
      <dsp:nvSpPr>
        <dsp:cNvPr id="0" name=""/>
        <dsp:cNvSpPr/>
      </dsp:nvSpPr>
      <dsp:spPr>
        <a:xfrm>
          <a:off x="4553133"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8DFEE-2C28-48AD-9001-59CC99E844DC}">
      <dsp:nvSpPr>
        <dsp:cNvPr id="0" name=""/>
        <dsp:cNvSpPr/>
      </dsp:nvSpPr>
      <dsp:spPr>
        <a:xfrm>
          <a:off x="4553133"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27153A-FF80-488A-9D79-DAA67BC6D723}">
      <dsp:nvSpPr>
        <dsp:cNvPr id="0" name=""/>
        <dsp:cNvSpPr/>
      </dsp:nvSpPr>
      <dsp:spPr>
        <a:xfrm>
          <a:off x="4553133"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97116E-AE25-48B2-BCAB-3529E6C60808}">
      <dsp:nvSpPr>
        <dsp:cNvPr id="0" name=""/>
        <dsp:cNvSpPr/>
      </dsp:nvSpPr>
      <dsp:spPr>
        <a:xfrm>
          <a:off x="2866664" y="1177658"/>
          <a:ext cx="1946700" cy="112619"/>
        </a:xfrm>
        <a:custGeom>
          <a:avLst/>
          <a:gdLst/>
          <a:ahLst/>
          <a:cxnLst/>
          <a:rect l="0" t="0" r="0" b="0"/>
          <a:pathLst>
            <a:path>
              <a:moveTo>
                <a:pt x="0" y="0"/>
              </a:moveTo>
              <a:lnTo>
                <a:pt x="0" y="56309"/>
              </a:lnTo>
              <a:lnTo>
                <a:pt x="1946700" y="56309"/>
              </a:lnTo>
              <a:lnTo>
                <a:pt x="194670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0DC40-606E-44DA-B040-31C03B6402BB}">
      <dsp:nvSpPr>
        <dsp:cNvPr id="0" name=""/>
        <dsp:cNvSpPr/>
      </dsp:nvSpPr>
      <dsp:spPr>
        <a:xfrm>
          <a:off x="3904232"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B287F1-187D-4A1F-AB1B-17F8F39F2152}">
      <dsp:nvSpPr>
        <dsp:cNvPr id="0" name=""/>
        <dsp:cNvSpPr/>
      </dsp:nvSpPr>
      <dsp:spPr>
        <a:xfrm>
          <a:off x="3904232"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F89D3-B0F4-434D-8488-0CBE66A8B916}">
      <dsp:nvSpPr>
        <dsp:cNvPr id="0" name=""/>
        <dsp:cNvSpPr/>
      </dsp:nvSpPr>
      <dsp:spPr>
        <a:xfrm>
          <a:off x="3904232"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CBC3D5-B303-4DCB-9AFA-631AD1A723EC}">
      <dsp:nvSpPr>
        <dsp:cNvPr id="0" name=""/>
        <dsp:cNvSpPr/>
      </dsp:nvSpPr>
      <dsp:spPr>
        <a:xfrm>
          <a:off x="3904232"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74F81-CA2E-4281-91F5-C49E1E2BB789}">
      <dsp:nvSpPr>
        <dsp:cNvPr id="0" name=""/>
        <dsp:cNvSpPr/>
      </dsp:nvSpPr>
      <dsp:spPr>
        <a:xfrm>
          <a:off x="2866664" y="1177658"/>
          <a:ext cx="1297800" cy="112619"/>
        </a:xfrm>
        <a:custGeom>
          <a:avLst/>
          <a:gdLst/>
          <a:ahLst/>
          <a:cxnLst/>
          <a:rect l="0" t="0" r="0" b="0"/>
          <a:pathLst>
            <a:path>
              <a:moveTo>
                <a:pt x="0" y="0"/>
              </a:moveTo>
              <a:lnTo>
                <a:pt x="0" y="56309"/>
              </a:lnTo>
              <a:lnTo>
                <a:pt x="1297800" y="56309"/>
              </a:lnTo>
              <a:lnTo>
                <a:pt x="129780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708CD-5B22-4A06-B2FF-B525B919DB13}">
      <dsp:nvSpPr>
        <dsp:cNvPr id="0" name=""/>
        <dsp:cNvSpPr/>
      </dsp:nvSpPr>
      <dsp:spPr>
        <a:xfrm>
          <a:off x="3255332"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E81D7-142E-411A-AEFC-C9D6597837B5}">
      <dsp:nvSpPr>
        <dsp:cNvPr id="0" name=""/>
        <dsp:cNvSpPr/>
      </dsp:nvSpPr>
      <dsp:spPr>
        <a:xfrm>
          <a:off x="3255332"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456260-96A1-4437-975A-76AE04BFF54E}">
      <dsp:nvSpPr>
        <dsp:cNvPr id="0" name=""/>
        <dsp:cNvSpPr/>
      </dsp:nvSpPr>
      <dsp:spPr>
        <a:xfrm>
          <a:off x="3255332"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EC263-2765-423D-8CD9-7DFC7B9A4F42}">
      <dsp:nvSpPr>
        <dsp:cNvPr id="0" name=""/>
        <dsp:cNvSpPr/>
      </dsp:nvSpPr>
      <dsp:spPr>
        <a:xfrm>
          <a:off x="3255332"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E4013C-4FF3-4FD7-859A-3440AE1897BA}">
      <dsp:nvSpPr>
        <dsp:cNvPr id="0" name=""/>
        <dsp:cNvSpPr/>
      </dsp:nvSpPr>
      <dsp:spPr>
        <a:xfrm>
          <a:off x="2866664" y="1177658"/>
          <a:ext cx="648900" cy="112619"/>
        </a:xfrm>
        <a:custGeom>
          <a:avLst/>
          <a:gdLst/>
          <a:ahLst/>
          <a:cxnLst/>
          <a:rect l="0" t="0" r="0" b="0"/>
          <a:pathLst>
            <a:path>
              <a:moveTo>
                <a:pt x="0" y="0"/>
              </a:moveTo>
              <a:lnTo>
                <a:pt x="0" y="56309"/>
              </a:lnTo>
              <a:lnTo>
                <a:pt x="648900" y="56309"/>
              </a:lnTo>
              <a:lnTo>
                <a:pt x="64890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3A4B2C-06AA-4720-90AF-DC46C916BE49}">
      <dsp:nvSpPr>
        <dsp:cNvPr id="0" name=""/>
        <dsp:cNvSpPr/>
      </dsp:nvSpPr>
      <dsp:spPr>
        <a:xfrm>
          <a:off x="2606432"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C6F07-10C5-491A-81B4-4C924D2D6C4A}">
      <dsp:nvSpPr>
        <dsp:cNvPr id="0" name=""/>
        <dsp:cNvSpPr/>
      </dsp:nvSpPr>
      <dsp:spPr>
        <a:xfrm>
          <a:off x="2606432"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8C295-71FD-491E-92AD-3572BD05C3F9}">
      <dsp:nvSpPr>
        <dsp:cNvPr id="0" name=""/>
        <dsp:cNvSpPr/>
      </dsp:nvSpPr>
      <dsp:spPr>
        <a:xfrm>
          <a:off x="2606432"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005B1F-8383-459D-B34D-8A217AF6BB2A}">
      <dsp:nvSpPr>
        <dsp:cNvPr id="0" name=""/>
        <dsp:cNvSpPr/>
      </dsp:nvSpPr>
      <dsp:spPr>
        <a:xfrm>
          <a:off x="2606432"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3DF83-6F1E-4C3A-BF89-B2B002CEBA9B}">
      <dsp:nvSpPr>
        <dsp:cNvPr id="0" name=""/>
        <dsp:cNvSpPr/>
      </dsp:nvSpPr>
      <dsp:spPr>
        <a:xfrm>
          <a:off x="2820944" y="1177658"/>
          <a:ext cx="91440" cy="112619"/>
        </a:xfrm>
        <a:custGeom>
          <a:avLst/>
          <a:gdLst/>
          <a:ahLst/>
          <a:cxnLst/>
          <a:rect l="0" t="0" r="0" b="0"/>
          <a:pathLst>
            <a:path>
              <a:moveTo>
                <a:pt x="45720" y="0"/>
              </a:moveTo>
              <a:lnTo>
                <a:pt x="4572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85F05E-2B02-43E2-AD6C-3837EFEF3502}">
      <dsp:nvSpPr>
        <dsp:cNvPr id="0" name=""/>
        <dsp:cNvSpPr/>
      </dsp:nvSpPr>
      <dsp:spPr>
        <a:xfrm>
          <a:off x="1957532"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D7AA5-07F8-4743-B446-E4BFEC695B4A}">
      <dsp:nvSpPr>
        <dsp:cNvPr id="0" name=""/>
        <dsp:cNvSpPr/>
      </dsp:nvSpPr>
      <dsp:spPr>
        <a:xfrm>
          <a:off x="1957532"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CF6637-06C7-4E72-91C4-8C1CC9780A6E}">
      <dsp:nvSpPr>
        <dsp:cNvPr id="0" name=""/>
        <dsp:cNvSpPr/>
      </dsp:nvSpPr>
      <dsp:spPr>
        <a:xfrm>
          <a:off x="1957532"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EDB48-0805-4BDF-BB5A-D3C66AC016C6}">
      <dsp:nvSpPr>
        <dsp:cNvPr id="0" name=""/>
        <dsp:cNvSpPr/>
      </dsp:nvSpPr>
      <dsp:spPr>
        <a:xfrm>
          <a:off x="1957532"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07357-74B7-4250-8606-03CA64861E83}">
      <dsp:nvSpPr>
        <dsp:cNvPr id="0" name=""/>
        <dsp:cNvSpPr/>
      </dsp:nvSpPr>
      <dsp:spPr>
        <a:xfrm>
          <a:off x="2217764" y="1177658"/>
          <a:ext cx="648900" cy="112619"/>
        </a:xfrm>
        <a:custGeom>
          <a:avLst/>
          <a:gdLst/>
          <a:ahLst/>
          <a:cxnLst/>
          <a:rect l="0" t="0" r="0" b="0"/>
          <a:pathLst>
            <a:path>
              <a:moveTo>
                <a:pt x="648900" y="0"/>
              </a:moveTo>
              <a:lnTo>
                <a:pt x="648900" y="56309"/>
              </a:lnTo>
              <a:lnTo>
                <a:pt x="0" y="56309"/>
              </a:lnTo>
              <a:lnTo>
                <a:pt x="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CDFD1-0F80-4E80-AC58-769B8F9FBC3F}">
      <dsp:nvSpPr>
        <dsp:cNvPr id="0" name=""/>
        <dsp:cNvSpPr/>
      </dsp:nvSpPr>
      <dsp:spPr>
        <a:xfrm>
          <a:off x="1308631"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8B14CF-1E58-4F27-BD47-0B22B90A0A95}">
      <dsp:nvSpPr>
        <dsp:cNvPr id="0" name=""/>
        <dsp:cNvSpPr/>
      </dsp:nvSpPr>
      <dsp:spPr>
        <a:xfrm>
          <a:off x="1308631"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6A6BFE-EEF9-415D-9114-5D111266E801}">
      <dsp:nvSpPr>
        <dsp:cNvPr id="0" name=""/>
        <dsp:cNvSpPr/>
      </dsp:nvSpPr>
      <dsp:spPr>
        <a:xfrm>
          <a:off x="1308631"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5FBF01-C9CF-4BDB-BB2F-39DCB7BB80E0}">
      <dsp:nvSpPr>
        <dsp:cNvPr id="0" name=""/>
        <dsp:cNvSpPr/>
      </dsp:nvSpPr>
      <dsp:spPr>
        <a:xfrm>
          <a:off x="1308631"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A8B9CB-045A-4232-8D1A-05AFEBB8F565}">
      <dsp:nvSpPr>
        <dsp:cNvPr id="0" name=""/>
        <dsp:cNvSpPr/>
      </dsp:nvSpPr>
      <dsp:spPr>
        <a:xfrm>
          <a:off x="1568864" y="1177658"/>
          <a:ext cx="1297800" cy="112619"/>
        </a:xfrm>
        <a:custGeom>
          <a:avLst/>
          <a:gdLst/>
          <a:ahLst/>
          <a:cxnLst/>
          <a:rect l="0" t="0" r="0" b="0"/>
          <a:pathLst>
            <a:path>
              <a:moveTo>
                <a:pt x="1297800" y="0"/>
              </a:moveTo>
              <a:lnTo>
                <a:pt x="1297800" y="56309"/>
              </a:lnTo>
              <a:lnTo>
                <a:pt x="0" y="56309"/>
              </a:lnTo>
              <a:lnTo>
                <a:pt x="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74046E-3328-4709-B1F8-639581A95A2E}">
      <dsp:nvSpPr>
        <dsp:cNvPr id="0" name=""/>
        <dsp:cNvSpPr/>
      </dsp:nvSpPr>
      <dsp:spPr>
        <a:xfrm>
          <a:off x="659731"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8B41C-0C46-454D-A6A9-2A93E3CD89CD}">
      <dsp:nvSpPr>
        <dsp:cNvPr id="0" name=""/>
        <dsp:cNvSpPr/>
      </dsp:nvSpPr>
      <dsp:spPr>
        <a:xfrm>
          <a:off x="919964" y="1177658"/>
          <a:ext cx="1946700" cy="112619"/>
        </a:xfrm>
        <a:custGeom>
          <a:avLst/>
          <a:gdLst/>
          <a:ahLst/>
          <a:cxnLst/>
          <a:rect l="0" t="0" r="0" b="0"/>
          <a:pathLst>
            <a:path>
              <a:moveTo>
                <a:pt x="1946700" y="0"/>
              </a:moveTo>
              <a:lnTo>
                <a:pt x="1946700" y="56309"/>
              </a:lnTo>
              <a:lnTo>
                <a:pt x="0" y="56309"/>
              </a:lnTo>
              <a:lnTo>
                <a:pt x="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4E47E-7DDC-4EED-9666-47E65F7CDD5B}">
      <dsp:nvSpPr>
        <dsp:cNvPr id="0" name=""/>
        <dsp:cNvSpPr/>
      </dsp:nvSpPr>
      <dsp:spPr>
        <a:xfrm>
          <a:off x="10831"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35113-2E2B-4E42-913A-D464072F3B00}">
      <dsp:nvSpPr>
        <dsp:cNvPr id="0" name=""/>
        <dsp:cNvSpPr/>
      </dsp:nvSpPr>
      <dsp:spPr>
        <a:xfrm>
          <a:off x="10831"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A5F15B-A01B-4807-888D-0F360D97021C}">
      <dsp:nvSpPr>
        <dsp:cNvPr id="0" name=""/>
        <dsp:cNvSpPr/>
      </dsp:nvSpPr>
      <dsp:spPr>
        <a:xfrm>
          <a:off x="10831"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43839-3580-443A-B5AF-CC3EC641974C}">
      <dsp:nvSpPr>
        <dsp:cNvPr id="0" name=""/>
        <dsp:cNvSpPr/>
      </dsp:nvSpPr>
      <dsp:spPr>
        <a:xfrm>
          <a:off x="10831"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0F474-6C89-4A66-B3A1-BB15C129A196}">
      <dsp:nvSpPr>
        <dsp:cNvPr id="0" name=""/>
        <dsp:cNvSpPr/>
      </dsp:nvSpPr>
      <dsp:spPr>
        <a:xfrm>
          <a:off x="271063" y="1177658"/>
          <a:ext cx="2595601" cy="112619"/>
        </a:xfrm>
        <a:custGeom>
          <a:avLst/>
          <a:gdLst/>
          <a:ahLst/>
          <a:cxnLst/>
          <a:rect l="0" t="0" r="0" b="0"/>
          <a:pathLst>
            <a:path>
              <a:moveTo>
                <a:pt x="2595601" y="0"/>
              </a:moveTo>
              <a:lnTo>
                <a:pt x="2595601" y="56309"/>
              </a:lnTo>
              <a:lnTo>
                <a:pt x="0" y="56309"/>
              </a:lnTo>
              <a:lnTo>
                <a:pt x="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9ECE71-A630-4377-8953-6C1E2910C55B}">
      <dsp:nvSpPr>
        <dsp:cNvPr id="0" name=""/>
        <dsp:cNvSpPr/>
      </dsp:nvSpPr>
      <dsp:spPr>
        <a:xfrm>
          <a:off x="2598524" y="909518"/>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生产管理</a:t>
          </a:r>
        </a:p>
      </dsp:txBody>
      <dsp:txXfrm>
        <a:off x="2598524" y="909518"/>
        <a:ext cx="536281" cy="268140"/>
      </dsp:txXfrm>
    </dsp:sp>
    <dsp:sp modelId="{DA2E65C3-5FB8-492B-8D80-1FC3D43CC163}">
      <dsp:nvSpPr>
        <dsp:cNvPr id="0" name=""/>
        <dsp:cNvSpPr/>
      </dsp:nvSpPr>
      <dsp:spPr>
        <a:xfrm>
          <a:off x="2923"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订单审核</a:t>
          </a:r>
        </a:p>
      </dsp:txBody>
      <dsp:txXfrm>
        <a:off x="2923" y="1290277"/>
        <a:ext cx="536281" cy="268140"/>
      </dsp:txXfrm>
    </dsp:sp>
    <dsp:sp modelId="{8DCEF455-9AED-4F3A-83B7-E427D4D34DA4}">
      <dsp:nvSpPr>
        <dsp:cNvPr id="0" name=""/>
        <dsp:cNvSpPr/>
      </dsp:nvSpPr>
      <dsp:spPr>
        <a:xfrm>
          <a:off x="136993"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查看未审核订单</a:t>
          </a:r>
        </a:p>
      </dsp:txBody>
      <dsp:txXfrm>
        <a:off x="136993" y="1671037"/>
        <a:ext cx="536281" cy="268140"/>
      </dsp:txXfrm>
    </dsp:sp>
    <dsp:sp modelId="{1A48BED7-089C-4587-A79C-6AC34811C2F5}">
      <dsp:nvSpPr>
        <dsp:cNvPr id="0" name=""/>
        <dsp:cNvSpPr/>
      </dsp:nvSpPr>
      <dsp:spPr>
        <a:xfrm>
          <a:off x="136993"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查看已审核订单</a:t>
          </a:r>
        </a:p>
      </dsp:txBody>
      <dsp:txXfrm>
        <a:off x="136993" y="2051797"/>
        <a:ext cx="536281" cy="268140"/>
      </dsp:txXfrm>
    </dsp:sp>
    <dsp:sp modelId="{806B0F51-1F0A-47B9-88A3-CFFFB571469A}">
      <dsp:nvSpPr>
        <dsp:cNvPr id="0" name=""/>
        <dsp:cNvSpPr/>
      </dsp:nvSpPr>
      <dsp:spPr>
        <a:xfrm>
          <a:off x="136993"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136993" y="2432556"/>
        <a:ext cx="536281" cy="268140"/>
      </dsp:txXfrm>
    </dsp:sp>
    <dsp:sp modelId="{4EC78275-7F0B-492F-8C3B-6C0F4D1DA55D}">
      <dsp:nvSpPr>
        <dsp:cNvPr id="0" name=""/>
        <dsp:cNvSpPr/>
      </dsp:nvSpPr>
      <dsp:spPr>
        <a:xfrm>
          <a:off x="136993"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订单审核</a:t>
          </a:r>
        </a:p>
      </dsp:txBody>
      <dsp:txXfrm>
        <a:off x="136993" y="2813316"/>
        <a:ext cx="536281" cy="268140"/>
      </dsp:txXfrm>
    </dsp:sp>
    <dsp:sp modelId="{95495C12-1447-418F-BD38-264367A86641}">
      <dsp:nvSpPr>
        <dsp:cNvPr id="0" name=""/>
        <dsp:cNvSpPr/>
      </dsp:nvSpPr>
      <dsp:spPr>
        <a:xfrm>
          <a:off x="651823"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外协订单</a:t>
          </a:r>
        </a:p>
      </dsp:txBody>
      <dsp:txXfrm>
        <a:off x="651823" y="1290277"/>
        <a:ext cx="536281" cy="268140"/>
      </dsp:txXfrm>
    </dsp:sp>
    <dsp:sp modelId="{7118DC3B-0C75-48B2-A9F6-BCF4C1E396FA}">
      <dsp:nvSpPr>
        <dsp:cNvPr id="0" name=""/>
        <dsp:cNvSpPr/>
      </dsp:nvSpPr>
      <dsp:spPr>
        <a:xfrm>
          <a:off x="785893"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查看外协详情</a:t>
          </a:r>
        </a:p>
      </dsp:txBody>
      <dsp:txXfrm>
        <a:off x="785893" y="1671037"/>
        <a:ext cx="536281" cy="268140"/>
      </dsp:txXfrm>
    </dsp:sp>
    <dsp:sp modelId="{E89C89A0-4725-41DE-A5D6-4A6C353D8F16}">
      <dsp:nvSpPr>
        <dsp:cNvPr id="0" name=""/>
        <dsp:cNvSpPr/>
      </dsp:nvSpPr>
      <dsp:spPr>
        <a:xfrm>
          <a:off x="1300723"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制作小样</a:t>
          </a:r>
        </a:p>
      </dsp:txBody>
      <dsp:txXfrm>
        <a:off x="1300723" y="1290277"/>
        <a:ext cx="536281" cy="268140"/>
      </dsp:txXfrm>
    </dsp:sp>
    <dsp:sp modelId="{66D2EAC5-2593-4AA2-9370-97460FCDAE55}">
      <dsp:nvSpPr>
        <dsp:cNvPr id="0" name=""/>
        <dsp:cNvSpPr/>
      </dsp:nvSpPr>
      <dsp:spPr>
        <a:xfrm>
          <a:off x="1434793"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1434793" y="1671037"/>
        <a:ext cx="536281" cy="268140"/>
      </dsp:txXfrm>
    </dsp:sp>
    <dsp:sp modelId="{605C4876-A5BC-418F-889C-937764D9DFF9}">
      <dsp:nvSpPr>
        <dsp:cNvPr id="0" name=""/>
        <dsp:cNvSpPr/>
      </dsp:nvSpPr>
      <dsp:spPr>
        <a:xfrm>
          <a:off x="1434793"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1434793" y="2051797"/>
        <a:ext cx="536281" cy="268140"/>
      </dsp:txXfrm>
    </dsp:sp>
    <dsp:sp modelId="{D70C2CDC-51A0-4A11-8A1A-78419277338C}">
      <dsp:nvSpPr>
        <dsp:cNvPr id="0" name=""/>
        <dsp:cNvSpPr/>
      </dsp:nvSpPr>
      <dsp:spPr>
        <a:xfrm>
          <a:off x="1434793"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1434793" y="2432556"/>
        <a:ext cx="536281" cy="268140"/>
      </dsp:txXfrm>
    </dsp:sp>
    <dsp:sp modelId="{6EDDDCCE-B1B1-401C-AF10-B0A943632AC4}">
      <dsp:nvSpPr>
        <dsp:cNvPr id="0" name=""/>
        <dsp:cNvSpPr/>
      </dsp:nvSpPr>
      <dsp:spPr>
        <a:xfrm>
          <a:off x="1434793"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小样确认</a:t>
          </a:r>
        </a:p>
      </dsp:txBody>
      <dsp:txXfrm>
        <a:off x="1434793" y="2813316"/>
        <a:ext cx="536281" cy="268140"/>
      </dsp:txXfrm>
    </dsp:sp>
    <dsp:sp modelId="{201202CE-1A25-472F-A300-4C1C324C0459}">
      <dsp:nvSpPr>
        <dsp:cNvPr id="0" name=""/>
        <dsp:cNvSpPr/>
      </dsp:nvSpPr>
      <dsp:spPr>
        <a:xfrm>
          <a:off x="1949623"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材料入库</a:t>
          </a:r>
        </a:p>
      </dsp:txBody>
      <dsp:txXfrm>
        <a:off x="1949623" y="1290277"/>
        <a:ext cx="536281" cy="268140"/>
      </dsp:txXfrm>
    </dsp:sp>
    <dsp:sp modelId="{EDB4CA83-4FBF-4381-80DA-271F2DE568CE}">
      <dsp:nvSpPr>
        <dsp:cNvPr id="0" name=""/>
        <dsp:cNvSpPr/>
      </dsp:nvSpPr>
      <dsp:spPr>
        <a:xfrm>
          <a:off x="2083694"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2083694" y="1671037"/>
        <a:ext cx="536281" cy="268140"/>
      </dsp:txXfrm>
    </dsp:sp>
    <dsp:sp modelId="{C8903652-7DCB-430D-A426-B40B7544B462}">
      <dsp:nvSpPr>
        <dsp:cNvPr id="0" name=""/>
        <dsp:cNvSpPr/>
      </dsp:nvSpPr>
      <dsp:spPr>
        <a:xfrm>
          <a:off x="2083694"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2083694" y="2051797"/>
        <a:ext cx="536281" cy="268140"/>
      </dsp:txXfrm>
    </dsp:sp>
    <dsp:sp modelId="{FCF77095-B893-4C9C-8752-2465C7B54DC0}">
      <dsp:nvSpPr>
        <dsp:cNvPr id="0" name=""/>
        <dsp:cNvSpPr/>
      </dsp:nvSpPr>
      <dsp:spPr>
        <a:xfrm>
          <a:off x="2083694"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2083694" y="2432556"/>
        <a:ext cx="536281" cy="268140"/>
      </dsp:txXfrm>
    </dsp:sp>
    <dsp:sp modelId="{F26CF0D6-11B7-4F43-9D07-961AFA49489B}">
      <dsp:nvSpPr>
        <dsp:cNvPr id="0" name=""/>
        <dsp:cNvSpPr/>
      </dsp:nvSpPr>
      <dsp:spPr>
        <a:xfrm>
          <a:off x="2083694"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材料入库</a:t>
          </a:r>
        </a:p>
      </dsp:txBody>
      <dsp:txXfrm>
        <a:off x="2083694" y="2813316"/>
        <a:ext cx="536281" cy="268140"/>
      </dsp:txXfrm>
    </dsp:sp>
    <dsp:sp modelId="{A61A5B77-5751-417B-9525-7455096997B2}">
      <dsp:nvSpPr>
        <dsp:cNvPr id="0" name=""/>
        <dsp:cNvSpPr/>
      </dsp:nvSpPr>
      <dsp:spPr>
        <a:xfrm>
          <a:off x="2598524"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材料出库</a:t>
          </a:r>
        </a:p>
      </dsp:txBody>
      <dsp:txXfrm>
        <a:off x="2598524" y="1290277"/>
        <a:ext cx="536281" cy="268140"/>
      </dsp:txXfrm>
    </dsp:sp>
    <dsp:sp modelId="{E4A7965E-FA57-492A-8133-D57DC1255927}">
      <dsp:nvSpPr>
        <dsp:cNvPr id="0" name=""/>
        <dsp:cNvSpPr/>
      </dsp:nvSpPr>
      <dsp:spPr>
        <a:xfrm>
          <a:off x="2732594"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2732594" y="1671037"/>
        <a:ext cx="536281" cy="268140"/>
      </dsp:txXfrm>
    </dsp:sp>
    <dsp:sp modelId="{EBC83D7B-9A9E-4C6D-B537-4F7861FDA918}">
      <dsp:nvSpPr>
        <dsp:cNvPr id="0" name=""/>
        <dsp:cNvSpPr/>
      </dsp:nvSpPr>
      <dsp:spPr>
        <a:xfrm>
          <a:off x="2732594"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2732594" y="2051797"/>
        <a:ext cx="536281" cy="268140"/>
      </dsp:txXfrm>
    </dsp:sp>
    <dsp:sp modelId="{D9C49481-BCD6-4285-A3F0-F9054ED0D0B0}">
      <dsp:nvSpPr>
        <dsp:cNvPr id="0" name=""/>
        <dsp:cNvSpPr/>
      </dsp:nvSpPr>
      <dsp:spPr>
        <a:xfrm>
          <a:off x="2732594"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2732594" y="2432556"/>
        <a:ext cx="536281" cy="268140"/>
      </dsp:txXfrm>
    </dsp:sp>
    <dsp:sp modelId="{3F360151-C8B4-4EC9-A709-7D52DF89B79B}">
      <dsp:nvSpPr>
        <dsp:cNvPr id="0" name=""/>
        <dsp:cNvSpPr/>
      </dsp:nvSpPr>
      <dsp:spPr>
        <a:xfrm>
          <a:off x="2732594"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材料出库</a:t>
          </a:r>
        </a:p>
      </dsp:txBody>
      <dsp:txXfrm>
        <a:off x="2732594" y="2813316"/>
        <a:ext cx="536281" cy="268140"/>
      </dsp:txXfrm>
    </dsp:sp>
    <dsp:sp modelId="{DE5A1BCF-DE2F-4BEC-B357-94C6463B3DF4}">
      <dsp:nvSpPr>
        <dsp:cNvPr id="0" name=""/>
        <dsp:cNvSpPr/>
      </dsp:nvSpPr>
      <dsp:spPr>
        <a:xfrm>
          <a:off x="3247424"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成品入库</a:t>
          </a:r>
        </a:p>
      </dsp:txBody>
      <dsp:txXfrm>
        <a:off x="3247424" y="1290277"/>
        <a:ext cx="536281" cy="268140"/>
      </dsp:txXfrm>
    </dsp:sp>
    <dsp:sp modelId="{DB739A3E-2429-4A44-A6E3-2DCC9ED33C04}">
      <dsp:nvSpPr>
        <dsp:cNvPr id="0" name=""/>
        <dsp:cNvSpPr/>
      </dsp:nvSpPr>
      <dsp:spPr>
        <a:xfrm>
          <a:off x="3381494"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3381494" y="1671037"/>
        <a:ext cx="536281" cy="268140"/>
      </dsp:txXfrm>
    </dsp:sp>
    <dsp:sp modelId="{B48BC371-9E80-40B8-B6B9-186191F98189}">
      <dsp:nvSpPr>
        <dsp:cNvPr id="0" name=""/>
        <dsp:cNvSpPr/>
      </dsp:nvSpPr>
      <dsp:spPr>
        <a:xfrm>
          <a:off x="3381494"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3381494" y="2051797"/>
        <a:ext cx="536281" cy="268140"/>
      </dsp:txXfrm>
    </dsp:sp>
    <dsp:sp modelId="{44B71CCE-700C-471E-B9D1-DA5558592441}">
      <dsp:nvSpPr>
        <dsp:cNvPr id="0" name=""/>
        <dsp:cNvSpPr/>
      </dsp:nvSpPr>
      <dsp:spPr>
        <a:xfrm>
          <a:off x="3381494"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3381494" y="2432556"/>
        <a:ext cx="536281" cy="268140"/>
      </dsp:txXfrm>
    </dsp:sp>
    <dsp:sp modelId="{BA7C0D3F-390C-4B71-BD53-56BAD0BEA99D}">
      <dsp:nvSpPr>
        <dsp:cNvPr id="0" name=""/>
        <dsp:cNvSpPr/>
      </dsp:nvSpPr>
      <dsp:spPr>
        <a:xfrm>
          <a:off x="3381494"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成品入库</a:t>
          </a:r>
        </a:p>
      </dsp:txBody>
      <dsp:txXfrm>
        <a:off x="3381494" y="2813316"/>
        <a:ext cx="536281" cy="268140"/>
      </dsp:txXfrm>
    </dsp:sp>
    <dsp:sp modelId="{1395B28B-46A9-4541-82A9-CB4C9382750B}">
      <dsp:nvSpPr>
        <dsp:cNvPr id="0" name=""/>
        <dsp:cNvSpPr/>
      </dsp:nvSpPr>
      <dsp:spPr>
        <a:xfrm>
          <a:off x="3896324"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质检环节</a:t>
          </a:r>
        </a:p>
      </dsp:txBody>
      <dsp:txXfrm>
        <a:off x="3896324" y="1290277"/>
        <a:ext cx="536281" cy="268140"/>
      </dsp:txXfrm>
    </dsp:sp>
    <dsp:sp modelId="{AEEB2DAF-DA96-4A19-8214-48AE44E2CD04}">
      <dsp:nvSpPr>
        <dsp:cNvPr id="0" name=""/>
        <dsp:cNvSpPr/>
      </dsp:nvSpPr>
      <dsp:spPr>
        <a:xfrm>
          <a:off x="4030395"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4030395" y="1671037"/>
        <a:ext cx="536281" cy="268140"/>
      </dsp:txXfrm>
    </dsp:sp>
    <dsp:sp modelId="{202DEF2D-6461-4331-9F0A-827B3A1DDEBC}">
      <dsp:nvSpPr>
        <dsp:cNvPr id="0" name=""/>
        <dsp:cNvSpPr/>
      </dsp:nvSpPr>
      <dsp:spPr>
        <a:xfrm>
          <a:off x="4030395"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4030395" y="2051797"/>
        <a:ext cx="536281" cy="268140"/>
      </dsp:txXfrm>
    </dsp:sp>
    <dsp:sp modelId="{DF0E73CE-FFA4-4EE4-94D3-C6D15FCF9EE4}">
      <dsp:nvSpPr>
        <dsp:cNvPr id="0" name=""/>
        <dsp:cNvSpPr/>
      </dsp:nvSpPr>
      <dsp:spPr>
        <a:xfrm>
          <a:off x="4030395"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4030395" y="2432556"/>
        <a:ext cx="536281" cy="268140"/>
      </dsp:txXfrm>
    </dsp:sp>
    <dsp:sp modelId="{56E658C2-5540-4A10-98ED-9AD21A81266F}">
      <dsp:nvSpPr>
        <dsp:cNvPr id="0" name=""/>
        <dsp:cNvSpPr/>
      </dsp:nvSpPr>
      <dsp:spPr>
        <a:xfrm>
          <a:off x="4030395"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质检环节</a:t>
          </a:r>
        </a:p>
      </dsp:txBody>
      <dsp:txXfrm>
        <a:off x="4030395" y="2813316"/>
        <a:ext cx="536281" cy="268140"/>
      </dsp:txXfrm>
    </dsp:sp>
    <dsp:sp modelId="{AB1F294E-4B4B-46D0-9922-43C9723EFD3D}">
      <dsp:nvSpPr>
        <dsp:cNvPr id="0" name=""/>
        <dsp:cNvSpPr/>
      </dsp:nvSpPr>
      <dsp:spPr>
        <a:xfrm>
          <a:off x="4545225"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成品出库</a:t>
          </a:r>
        </a:p>
      </dsp:txBody>
      <dsp:txXfrm>
        <a:off x="4545225" y="1290277"/>
        <a:ext cx="536281" cy="268140"/>
      </dsp:txXfrm>
    </dsp:sp>
    <dsp:sp modelId="{ACAFD78C-327C-4389-9AA5-5726376DBA32}">
      <dsp:nvSpPr>
        <dsp:cNvPr id="0" name=""/>
        <dsp:cNvSpPr/>
      </dsp:nvSpPr>
      <dsp:spPr>
        <a:xfrm>
          <a:off x="4679295"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4679295" y="1671037"/>
        <a:ext cx="536281" cy="268140"/>
      </dsp:txXfrm>
    </dsp:sp>
    <dsp:sp modelId="{6723055A-E07D-4E27-B587-69A4356CC4B9}">
      <dsp:nvSpPr>
        <dsp:cNvPr id="0" name=""/>
        <dsp:cNvSpPr/>
      </dsp:nvSpPr>
      <dsp:spPr>
        <a:xfrm>
          <a:off x="4679295"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4679295" y="2051797"/>
        <a:ext cx="536281" cy="268140"/>
      </dsp:txXfrm>
    </dsp:sp>
    <dsp:sp modelId="{A3F77182-09BF-4744-B2F1-4BBA3A12E847}">
      <dsp:nvSpPr>
        <dsp:cNvPr id="0" name=""/>
        <dsp:cNvSpPr/>
      </dsp:nvSpPr>
      <dsp:spPr>
        <a:xfrm>
          <a:off x="4679295"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4679295" y="2432556"/>
        <a:ext cx="536281" cy="268140"/>
      </dsp:txXfrm>
    </dsp:sp>
    <dsp:sp modelId="{0D874A6A-516A-4F14-AA0B-BCE6B5C18914}">
      <dsp:nvSpPr>
        <dsp:cNvPr id="0" name=""/>
        <dsp:cNvSpPr/>
      </dsp:nvSpPr>
      <dsp:spPr>
        <a:xfrm>
          <a:off x="4679295"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成品出库</a:t>
          </a:r>
        </a:p>
      </dsp:txBody>
      <dsp:txXfrm>
        <a:off x="4679295" y="2813316"/>
        <a:ext cx="536281" cy="268140"/>
      </dsp:txXfrm>
    </dsp:sp>
    <dsp:sp modelId="{4B20DF1B-33FC-4162-BE4B-84E79828EC11}">
      <dsp:nvSpPr>
        <dsp:cNvPr id="0" name=""/>
        <dsp:cNvSpPr/>
      </dsp:nvSpPr>
      <dsp:spPr>
        <a:xfrm>
          <a:off x="5194125"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查看库存</a:t>
          </a:r>
        </a:p>
      </dsp:txBody>
      <dsp:txXfrm>
        <a:off x="5194125" y="1290277"/>
        <a:ext cx="536281" cy="268140"/>
      </dsp:txXfrm>
    </dsp:sp>
    <dsp:sp modelId="{CBFABC11-8E0F-4E4C-873B-2FA0DE04983C}">
      <dsp:nvSpPr>
        <dsp:cNvPr id="0" name=""/>
        <dsp:cNvSpPr/>
      </dsp:nvSpPr>
      <dsp:spPr>
        <a:xfrm>
          <a:off x="5328195"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查看材料列表</a:t>
          </a:r>
        </a:p>
      </dsp:txBody>
      <dsp:txXfrm>
        <a:off x="5328195" y="1671037"/>
        <a:ext cx="536281" cy="268140"/>
      </dsp:txXfrm>
    </dsp:sp>
    <dsp:sp modelId="{62FD2386-55DF-41F6-84C4-F1147885E1E5}">
      <dsp:nvSpPr>
        <dsp:cNvPr id="0" name=""/>
        <dsp:cNvSpPr/>
      </dsp:nvSpPr>
      <dsp:spPr>
        <a:xfrm>
          <a:off x="5328195"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查看材料去向</a:t>
          </a:r>
        </a:p>
      </dsp:txBody>
      <dsp:txXfrm>
        <a:off x="5328195" y="2051797"/>
        <a:ext cx="536281" cy="26814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64C681-A7B0-4037-AAA7-D810CDA6527F}">
      <dsp:nvSpPr>
        <dsp:cNvPr id="0" name=""/>
        <dsp:cNvSpPr/>
      </dsp:nvSpPr>
      <dsp:spPr>
        <a:xfrm>
          <a:off x="5202033"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3B119F-A125-41E8-A132-FC9B29360965}">
      <dsp:nvSpPr>
        <dsp:cNvPr id="0" name=""/>
        <dsp:cNvSpPr/>
      </dsp:nvSpPr>
      <dsp:spPr>
        <a:xfrm>
          <a:off x="5202033"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FF9DB-4A9E-4118-AC0A-90C1B6D03D5F}">
      <dsp:nvSpPr>
        <dsp:cNvPr id="0" name=""/>
        <dsp:cNvSpPr/>
      </dsp:nvSpPr>
      <dsp:spPr>
        <a:xfrm>
          <a:off x="2866664" y="1177658"/>
          <a:ext cx="2595601" cy="112619"/>
        </a:xfrm>
        <a:custGeom>
          <a:avLst/>
          <a:gdLst/>
          <a:ahLst/>
          <a:cxnLst/>
          <a:rect l="0" t="0" r="0" b="0"/>
          <a:pathLst>
            <a:path>
              <a:moveTo>
                <a:pt x="0" y="0"/>
              </a:moveTo>
              <a:lnTo>
                <a:pt x="0" y="56309"/>
              </a:lnTo>
              <a:lnTo>
                <a:pt x="2595601" y="56309"/>
              </a:lnTo>
              <a:lnTo>
                <a:pt x="2595601"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0D9106-DE11-4C51-9201-1D4F652D6FF1}">
      <dsp:nvSpPr>
        <dsp:cNvPr id="0" name=""/>
        <dsp:cNvSpPr/>
      </dsp:nvSpPr>
      <dsp:spPr>
        <a:xfrm>
          <a:off x="4553133"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23157A-21B8-417B-8BCE-EFE699290456}">
      <dsp:nvSpPr>
        <dsp:cNvPr id="0" name=""/>
        <dsp:cNvSpPr/>
      </dsp:nvSpPr>
      <dsp:spPr>
        <a:xfrm>
          <a:off x="4553133"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8DFEE-2C28-48AD-9001-59CC99E844DC}">
      <dsp:nvSpPr>
        <dsp:cNvPr id="0" name=""/>
        <dsp:cNvSpPr/>
      </dsp:nvSpPr>
      <dsp:spPr>
        <a:xfrm>
          <a:off x="4553133"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27153A-FF80-488A-9D79-DAA67BC6D723}">
      <dsp:nvSpPr>
        <dsp:cNvPr id="0" name=""/>
        <dsp:cNvSpPr/>
      </dsp:nvSpPr>
      <dsp:spPr>
        <a:xfrm>
          <a:off x="4553133"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97116E-AE25-48B2-BCAB-3529E6C60808}">
      <dsp:nvSpPr>
        <dsp:cNvPr id="0" name=""/>
        <dsp:cNvSpPr/>
      </dsp:nvSpPr>
      <dsp:spPr>
        <a:xfrm>
          <a:off x="2866664" y="1177658"/>
          <a:ext cx="1946700" cy="112619"/>
        </a:xfrm>
        <a:custGeom>
          <a:avLst/>
          <a:gdLst/>
          <a:ahLst/>
          <a:cxnLst/>
          <a:rect l="0" t="0" r="0" b="0"/>
          <a:pathLst>
            <a:path>
              <a:moveTo>
                <a:pt x="0" y="0"/>
              </a:moveTo>
              <a:lnTo>
                <a:pt x="0" y="56309"/>
              </a:lnTo>
              <a:lnTo>
                <a:pt x="1946700" y="56309"/>
              </a:lnTo>
              <a:lnTo>
                <a:pt x="194670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0DC40-606E-44DA-B040-31C03B6402BB}">
      <dsp:nvSpPr>
        <dsp:cNvPr id="0" name=""/>
        <dsp:cNvSpPr/>
      </dsp:nvSpPr>
      <dsp:spPr>
        <a:xfrm>
          <a:off x="3904232"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B287F1-187D-4A1F-AB1B-17F8F39F2152}">
      <dsp:nvSpPr>
        <dsp:cNvPr id="0" name=""/>
        <dsp:cNvSpPr/>
      </dsp:nvSpPr>
      <dsp:spPr>
        <a:xfrm>
          <a:off x="3904232"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F89D3-B0F4-434D-8488-0CBE66A8B916}">
      <dsp:nvSpPr>
        <dsp:cNvPr id="0" name=""/>
        <dsp:cNvSpPr/>
      </dsp:nvSpPr>
      <dsp:spPr>
        <a:xfrm>
          <a:off x="3904232"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CBC3D5-B303-4DCB-9AFA-631AD1A723EC}">
      <dsp:nvSpPr>
        <dsp:cNvPr id="0" name=""/>
        <dsp:cNvSpPr/>
      </dsp:nvSpPr>
      <dsp:spPr>
        <a:xfrm>
          <a:off x="3904232"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74F81-CA2E-4281-91F5-C49E1E2BB789}">
      <dsp:nvSpPr>
        <dsp:cNvPr id="0" name=""/>
        <dsp:cNvSpPr/>
      </dsp:nvSpPr>
      <dsp:spPr>
        <a:xfrm>
          <a:off x="2866664" y="1177658"/>
          <a:ext cx="1297800" cy="112619"/>
        </a:xfrm>
        <a:custGeom>
          <a:avLst/>
          <a:gdLst/>
          <a:ahLst/>
          <a:cxnLst/>
          <a:rect l="0" t="0" r="0" b="0"/>
          <a:pathLst>
            <a:path>
              <a:moveTo>
                <a:pt x="0" y="0"/>
              </a:moveTo>
              <a:lnTo>
                <a:pt x="0" y="56309"/>
              </a:lnTo>
              <a:lnTo>
                <a:pt x="1297800" y="56309"/>
              </a:lnTo>
              <a:lnTo>
                <a:pt x="129780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708CD-5B22-4A06-B2FF-B525B919DB13}">
      <dsp:nvSpPr>
        <dsp:cNvPr id="0" name=""/>
        <dsp:cNvSpPr/>
      </dsp:nvSpPr>
      <dsp:spPr>
        <a:xfrm>
          <a:off x="3255332"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E81D7-142E-411A-AEFC-C9D6597837B5}">
      <dsp:nvSpPr>
        <dsp:cNvPr id="0" name=""/>
        <dsp:cNvSpPr/>
      </dsp:nvSpPr>
      <dsp:spPr>
        <a:xfrm>
          <a:off x="3255332"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456260-96A1-4437-975A-76AE04BFF54E}">
      <dsp:nvSpPr>
        <dsp:cNvPr id="0" name=""/>
        <dsp:cNvSpPr/>
      </dsp:nvSpPr>
      <dsp:spPr>
        <a:xfrm>
          <a:off x="3255332"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EC263-2765-423D-8CD9-7DFC7B9A4F42}">
      <dsp:nvSpPr>
        <dsp:cNvPr id="0" name=""/>
        <dsp:cNvSpPr/>
      </dsp:nvSpPr>
      <dsp:spPr>
        <a:xfrm>
          <a:off x="3255332"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E4013C-4FF3-4FD7-859A-3440AE1897BA}">
      <dsp:nvSpPr>
        <dsp:cNvPr id="0" name=""/>
        <dsp:cNvSpPr/>
      </dsp:nvSpPr>
      <dsp:spPr>
        <a:xfrm>
          <a:off x="2866664" y="1177658"/>
          <a:ext cx="648900" cy="112619"/>
        </a:xfrm>
        <a:custGeom>
          <a:avLst/>
          <a:gdLst/>
          <a:ahLst/>
          <a:cxnLst/>
          <a:rect l="0" t="0" r="0" b="0"/>
          <a:pathLst>
            <a:path>
              <a:moveTo>
                <a:pt x="0" y="0"/>
              </a:moveTo>
              <a:lnTo>
                <a:pt x="0" y="56309"/>
              </a:lnTo>
              <a:lnTo>
                <a:pt x="648900" y="56309"/>
              </a:lnTo>
              <a:lnTo>
                <a:pt x="64890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3A4B2C-06AA-4720-90AF-DC46C916BE49}">
      <dsp:nvSpPr>
        <dsp:cNvPr id="0" name=""/>
        <dsp:cNvSpPr/>
      </dsp:nvSpPr>
      <dsp:spPr>
        <a:xfrm>
          <a:off x="2606432"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C6F07-10C5-491A-81B4-4C924D2D6C4A}">
      <dsp:nvSpPr>
        <dsp:cNvPr id="0" name=""/>
        <dsp:cNvSpPr/>
      </dsp:nvSpPr>
      <dsp:spPr>
        <a:xfrm>
          <a:off x="2606432"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8C295-71FD-491E-92AD-3572BD05C3F9}">
      <dsp:nvSpPr>
        <dsp:cNvPr id="0" name=""/>
        <dsp:cNvSpPr/>
      </dsp:nvSpPr>
      <dsp:spPr>
        <a:xfrm>
          <a:off x="2606432"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005B1F-8383-459D-B34D-8A217AF6BB2A}">
      <dsp:nvSpPr>
        <dsp:cNvPr id="0" name=""/>
        <dsp:cNvSpPr/>
      </dsp:nvSpPr>
      <dsp:spPr>
        <a:xfrm>
          <a:off x="2606432"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3DF83-6F1E-4C3A-BF89-B2B002CEBA9B}">
      <dsp:nvSpPr>
        <dsp:cNvPr id="0" name=""/>
        <dsp:cNvSpPr/>
      </dsp:nvSpPr>
      <dsp:spPr>
        <a:xfrm>
          <a:off x="2820944" y="1177658"/>
          <a:ext cx="91440" cy="112619"/>
        </a:xfrm>
        <a:custGeom>
          <a:avLst/>
          <a:gdLst/>
          <a:ahLst/>
          <a:cxnLst/>
          <a:rect l="0" t="0" r="0" b="0"/>
          <a:pathLst>
            <a:path>
              <a:moveTo>
                <a:pt x="45720" y="0"/>
              </a:moveTo>
              <a:lnTo>
                <a:pt x="4572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85F05E-2B02-43E2-AD6C-3837EFEF3502}">
      <dsp:nvSpPr>
        <dsp:cNvPr id="0" name=""/>
        <dsp:cNvSpPr/>
      </dsp:nvSpPr>
      <dsp:spPr>
        <a:xfrm>
          <a:off x="1957532"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D7AA5-07F8-4743-B446-E4BFEC695B4A}">
      <dsp:nvSpPr>
        <dsp:cNvPr id="0" name=""/>
        <dsp:cNvSpPr/>
      </dsp:nvSpPr>
      <dsp:spPr>
        <a:xfrm>
          <a:off x="1957532"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CF6637-06C7-4E72-91C4-8C1CC9780A6E}">
      <dsp:nvSpPr>
        <dsp:cNvPr id="0" name=""/>
        <dsp:cNvSpPr/>
      </dsp:nvSpPr>
      <dsp:spPr>
        <a:xfrm>
          <a:off x="1957532"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EDB48-0805-4BDF-BB5A-D3C66AC016C6}">
      <dsp:nvSpPr>
        <dsp:cNvPr id="0" name=""/>
        <dsp:cNvSpPr/>
      </dsp:nvSpPr>
      <dsp:spPr>
        <a:xfrm>
          <a:off x="1957532"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07357-74B7-4250-8606-03CA64861E83}">
      <dsp:nvSpPr>
        <dsp:cNvPr id="0" name=""/>
        <dsp:cNvSpPr/>
      </dsp:nvSpPr>
      <dsp:spPr>
        <a:xfrm>
          <a:off x="2217764" y="1177658"/>
          <a:ext cx="648900" cy="112619"/>
        </a:xfrm>
        <a:custGeom>
          <a:avLst/>
          <a:gdLst/>
          <a:ahLst/>
          <a:cxnLst/>
          <a:rect l="0" t="0" r="0" b="0"/>
          <a:pathLst>
            <a:path>
              <a:moveTo>
                <a:pt x="648900" y="0"/>
              </a:moveTo>
              <a:lnTo>
                <a:pt x="648900" y="56309"/>
              </a:lnTo>
              <a:lnTo>
                <a:pt x="0" y="56309"/>
              </a:lnTo>
              <a:lnTo>
                <a:pt x="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CDFD1-0F80-4E80-AC58-769B8F9FBC3F}">
      <dsp:nvSpPr>
        <dsp:cNvPr id="0" name=""/>
        <dsp:cNvSpPr/>
      </dsp:nvSpPr>
      <dsp:spPr>
        <a:xfrm>
          <a:off x="1308631"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8B14CF-1E58-4F27-BD47-0B22B90A0A95}">
      <dsp:nvSpPr>
        <dsp:cNvPr id="0" name=""/>
        <dsp:cNvSpPr/>
      </dsp:nvSpPr>
      <dsp:spPr>
        <a:xfrm>
          <a:off x="1308631"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6A6BFE-EEF9-415D-9114-5D111266E801}">
      <dsp:nvSpPr>
        <dsp:cNvPr id="0" name=""/>
        <dsp:cNvSpPr/>
      </dsp:nvSpPr>
      <dsp:spPr>
        <a:xfrm>
          <a:off x="1308631"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5FBF01-C9CF-4BDB-BB2F-39DCB7BB80E0}">
      <dsp:nvSpPr>
        <dsp:cNvPr id="0" name=""/>
        <dsp:cNvSpPr/>
      </dsp:nvSpPr>
      <dsp:spPr>
        <a:xfrm>
          <a:off x="1308631"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A8B9CB-045A-4232-8D1A-05AFEBB8F565}">
      <dsp:nvSpPr>
        <dsp:cNvPr id="0" name=""/>
        <dsp:cNvSpPr/>
      </dsp:nvSpPr>
      <dsp:spPr>
        <a:xfrm>
          <a:off x="1568864" y="1177658"/>
          <a:ext cx="1297800" cy="112619"/>
        </a:xfrm>
        <a:custGeom>
          <a:avLst/>
          <a:gdLst/>
          <a:ahLst/>
          <a:cxnLst/>
          <a:rect l="0" t="0" r="0" b="0"/>
          <a:pathLst>
            <a:path>
              <a:moveTo>
                <a:pt x="1297800" y="0"/>
              </a:moveTo>
              <a:lnTo>
                <a:pt x="1297800" y="56309"/>
              </a:lnTo>
              <a:lnTo>
                <a:pt x="0" y="56309"/>
              </a:lnTo>
              <a:lnTo>
                <a:pt x="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74046E-3328-4709-B1F8-639581A95A2E}">
      <dsp:nvSpPr>
        <dsp:cNvPr id="0" name=""/>
        <dsp:cNvSpPr/>
      </dsp:nvSpPr>
      <dsp:spPr>
        <a:xfrm>
          <a:off x="659731"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8B41C-0C46-454D-A6A9-2A93E3CD89CD}">
      <dsp:nvSpPr>
        <dsp:cNvPr id="0" name=""/>
        <dsp:cNvSpPr/>
      </dsp:nvSpPr>
      <dsp:spPr>
        <a:xfrm>
          <a:off x="919964" y="1177658"/>
          <a:ext cx="1946700" cy="112619"/>
        </a:xfrm>
        <a:custGeom>
          <a:avLst/>
          <a:gdLst/>
          <a:ahLst/>
          <a:cxnLst/>
          <a:rect l="0" t="0" r="0" b="0"/>
          <a:pathLst>
            <a:path>
              <a:moveTo>
                <a:pt x="1946700" y="0"/>
              </a:moveTo>
              <a:lnTo>
                <a:pt x="1946700" y="56309"/>
              </a:lnTo>
              <a:lnTo>
                <a:pt x="0" y="56309"/>
              </a:lnTo>
              <a:lnTo>
                <a:pt x="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4E47E-7DDC-4EED-9666-47E65F7CDD5B}">
      <dsp:nvSpPr>
        <dsp:cNvPr id="0" name=""/>
        <dsp:cNvSpPr/>
      </dsp:nvSpPr>
      <dsp:spPr>
        <a:xfrm>
          <a:off x="10831" y="1558418"/>
          <a:ext cx="91440" cy="1388968"/>
        </a:xfrm>
        <a:custGeom>
          <a:avLst/>
          <a:gdLst/>
          <a:ahLst/>
          <a:cxnLst/>
          <a:rect l="0" t="0" r="0" b="0"/>
          <a:pathLst>
            <a:path>
              <a:moveTo>
                <a:pt x="45720" y="0"/>
              </a:moveTo>
              <a:lnTo>
                <a:pt x="45720" y="1388968"/>
              </a:lnTo>
              <a:lnTo>
                <a:pt x="126162" y="1388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35113-2E2B-4E42-913A-D464072F3B00}">
      <dsp:nvSpPr>
        <dsp:cNvPr id="0" name=""/>
        <dsp:cNvSpPr/>
      </dsp:nvSpPr>
      <dsp:spPr>
        <a:xfrm>
          <a:off x="10831" y="1558418"/>
          <a:ext cx="91440" cy="1008208"/>
        </a:xfrm>
        <a:custGeom>
          <a:avLst/>
          <a:gdLst/>
          <a:ahLst/>
          <a:cxnLst/>
          <a:rect l="0" t="0" r="0" b="0"/>
          <a:pathLst>
            <a:path>
              <a:moveTo>
                <a:pt x="45720" y="0"/>
              </a:moveTo>
              <a:lnTo>
                <a:pt x="45720" y="1008208"/>
              </a:lnTo>
              <a:lnTo>
                <a:pt x="126162" y="1008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A5F15B-A01B-4807-888D-0F360D97021C}">
      <dsp:nvSpPr>
        <dsp:cNvPr id="0" name=""/>
        <dsp:cNvSpPr/>
      </dsp:nvSpPr>
      <dsp:spPr>
        <a:xfrm>
          <a:off x="10831" y="1558418"/>
          <a:ext cx="91440" cy="627449"/>
        </a:xfrm>
        <a:custGeom>
          <a:avLst/>
          <a:gdLst/>
          <a:ahLst/>
          <a:cxnLst/>
          <a:rect l="0" t="0" r="0" b="0"/>
          <a:pathLst>
            <a:path>
              <a:moveTo>
                <a:pt x="45720" y="0"/>
              </a:moveTo>
              <a:lnTo>
                <a:pt x="45720" y="627449"/>
              </a:lnTo>
              <a:lnTo>
                <a:pt x="126162" y="6274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43839-3580-443A-B5AF-CC3EC641974C}">
      <dsp:nvSpPr>
        <dsp:cNvPr id="0" name=""/>
        <dsp:cNvSpPr/>
      </dsp:nvSpPr>
      <dsp:spPr>
        <a:xfrm>
          <a:off x="10831" y="1558418"/>
          <a:ext cx="91440" cy="246689"/>
        </a:xfrm>
        <a:custGeom>
          <a:avLst/>
          <a:gdLst/>
          <a:ahLst/>
          <a:cxnLst/>
          <a:rect l="0" t="0" r="0" b="0"/>
          <a:pathLst>
            <a:path>
              <a:moveTo>
                <a:pt x="45720" y="0"/>
              </a:moveTo>
              <a:lnTo>
                <a:pt x="45720" y="246689"/>
              </a:lnTo>
              <a:lnTo>
                <a:pt x="126162" y="246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0F474-6C89-4A66-B3A1-BB15C129A196}">
      <dsp:nvSpPr>
        <dsp:cNvPr id="0" name=""/>
        <dsp:cNvSpPr/>
      </dsp:nvSpPr>
      <dsp:spPr>
        <a:xfrm>
          <a:off x="271063" y="1177658"/>
          <a:ext cx="2595601" cy="112619"/>
        </a:xfrm>
        <a:custGeom>
          <a:avLst/>
          <a:gdLst/>
          <a:ahLst/>
          <a:cxnLst/>
          <a:rect l="0" t="0" r="0" b="0"/>
          <a:pathLst>
            <a:path>
              <a:moveTo>
                <a:pt x="2595601" y="0"/>
              </a:moveTo>
              <a:lnTo>
                <a:pt x="2595601" y="56309"/>
              </a:lnTo>
              <a:lnTo>
                <a:pt x="0" y="56309"/>
              </a:lnTo>
              <a:lnTo>
                <a:pt x="0" y="1126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9ECE71-A630-4377-8953-6C1E2910C55B}">
      <dsp:nvSpPr>
        <dsp:cNvPr id="0" name=""/>
        <dsp:cNvSpPr/>
      </dsp:nvSpPr>
      <dsp:spPr>
        <a:xfrm>
          <a:off x="2598524" y="909518"/>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生产管理</a:t>
          </a:r>
        </a:p>
      </dsp:txBody>
      <dsp:txXfrm>
        <a:off x="2598524" y="909518"/>
        <a:ext cx="536281" cy="268140"/>
      </dsp:txXfrm>
    </dsp:sp>
    <dsp:sp modelId="{DA2E65C3-5FB8-492B-8D80-1FC3D43CC163}">
      <dsp:nvSpPr>
        <dsp:cNvPr id="0" name=""/>
        <dsp:cNvSpPr/>
      </dsp:nvSpPr>
      <dsp:spPr>
        <a:xfrm>
          <a:off x="2923"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订单审核</a:t>
          </a:r>
        </a:p>
      </dsp:txBody>
      <dsp:txXfrm>
        <a:off x="2923" y="1290277"/>
        <a:ext cx="536281" cy="268140"/>
      </dsp:txXfrm>
    </dsp:sp>
    <dsp:sp modelId="{8DCEF455-9AED-4F3A-83B7-E427D4D34DA4}">
      <dsp:nvSpPr>
        <dsp:cNvPr id="0" name=""/>
        <dsp:cNvSpPr/>
      </dsp:nvSpPr>
      <dsp:spPr>
        <a:xfrm>
          <a:off x="136993"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查看未审核订单</a:t>
          </a:r>
        </a:p>
      </dsp:txBody>
      <dsp:txXfrm>
        <a:off x="136993" y="1671037"/>
        <a:ext cx="536281" cy="268140"/>
      </dsp:txXfrm>
    </dsp:sp>
    <dsp:sp modelId="{1A48BED7-089C-4587-A79C-6AC34811C2F5}">
      <dsp:nvSpPr>
        <dsp:cNvPr id="0" name=""/>
        <dsp:cNvSpPr/>
      </dsp:nvSpPr>
      <dsp:spPr>
        <a:xfrm>
          <a:off x="136993"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查看已审核订单</a:t>
          </a:r>
        </a:p>
      </dsp:txBody>
      <dsp:txXfrm>
        <a:off x="136993" y="2051797"/>
        <a:ext cx="536281" cy="268140"/>
      </dsp:txXfrm>
    </dsp:sp>
    <dsp:sp modelId="{806B0F51-1F0A-47B9-88A3-CFFFB571469A}">
      <dsp:nvSpPr>
        <dsp:cNvPr id="0" name=""/>
        <dsp:cNvSpPr/>
      </dsp:nvSpPr>
      <dsp:spPr>
        <a:xfrm>
          <a:off x="136993"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136993" y="2432556"/>
        <a:ext cx="536281" cy="268140"/>
      </dsp:txXfrm>
    </dsp:sp>
    <dsp:sp modelId="{4EC78275-7F0B-492F-8C3B-6C0F4D1DA55D}">
      <dsp:nvSpPr>
        <dsp:cNvPr id="0" name=""/>
        <dsp:cNvSpPr/>
      </dsp:nvSpPr>
      <dsp:spPr>
        <a:xfrm>
          <a:off x="136993"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订单审核</a:t>
          </a:r>
        </a:p>
      </dsp:txBody>
      <dsp:txXfrm>
        <a:off x="136993" y="2813316"/>
        <a:ext cx="536281" cy="268140"/>
      </dsp:txXfrm>
    </dsp:sp>
    <dsp:sp modelId="{95495C12-1447-418F-BD38-264367A86641}">
      <dsp:nvSpPr>
        <dsp:cNvPr id="0" name=""/>
        <dsp:cNvSpPr/>
      </dsp:nvSpPr>
      <dsp:spPr>
        <a:xfrm>
          <a:off x="651823"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外协订单</a:t>
          </a:r>
        </a:p>
      </dsp:txBody>
      <dsp:txXfrm>
        <a:off x="651823" y="1290277"/>
        <a:ext cx="536281" cy="268140"/>
      </dsp:txXfrm>
    </dsp:sp>
    <dsp:sp modelId="{7118DC3B-0C75-48B2-A9F6-BCF4C1E396FA}">
      <dsp:nvSpPr>
        <dsp:cNvPr id="0" name=""/>
        <dsp:cNvSpPr/>
      </dsp:nvSpPr>
      <dsp:spPr>
        <a:xfrm>
          <a:off x="785893"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查看外协详情</a:t>
          </a:r>
        </a:p>
      </dsp:txBody>
      <dsp:txXfrm>
        <a:off x="785893" y="1671037"/>
        <a:ext cx="536281" cy="268140"/>
      </dsp:txXfrm>
    </dsp:sp>
    <dsp:sp modelId="{E89C89A0-4725-41DE-A5D6-4A6C353D8F16}">
      <dsp:nvSpPr>
        <dsp:cNvPr id="0" name=""/>
        <dsp:cNvSpPr/>
      </dsp:nvSpPr>
      <dsp:spPr>
        <a:xfrm>
          <a:off x="1300723"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制作小样</a:t>
          </a:r>
        </a:p>
      </dsp:txBody>
      <dsp:txXfrm>
        <a:off x="1300723" y="1290277"/>
        <a:ext cx="536281" cy="268140"/>
      </dsp:txXfrm>
    </dsp:sp>
    <dsp:sp modelId="{66D2EAC5-2593-4AA2-9370-97460FCDAE55}">
      <dsp:nvSpPr>
        <dsp:cNvPr id="0" name=""/>
        <dsp:cNvSpPr/>
      </dsp:nvSpPr>
      <dsp:spPr>
        <a:xfrm>
          <a:off x="1434793"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1434793" y="1671037"/>
        <a:ext cx="536281" cy="268140"/>
      </dsp:txXfrm>
    </dsp:sp>
    <dsp:sp modelId="{605C4876-A5BC-418F-889C-937764D9DFF9}">
      <dsp:nvSpPr>
        <dsp:cNvPr id="0" name=""/>
        <dsp:cNvSpPr/>
      </dsp:nvSpPr>
      <dsp:spPr>
        <a:xfrm>
          <a:off x="1434793"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1434793" y="2051797"/>
        <a:ext cx="536281" cy="268140"/>
      </dsp:txXfrm>
    </dsp:sp>
    <dsp:sp modelId="{D70C2CDC-51A0-4A11-8A1A-78419277338C}">
      <dsp:nvSpPr>
        <dsp:cNvPr id="0" name=""/>
        <dsp:cNvSpPr/>
      </dsp:nvSpPr>
      <dsp:spPr>
        <a:xfrm>
          <a:off x="1434793"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1434793" y="2432556"/>
        <a:ext cx="536281" cy="268140"/>
      </dsp:txXfrm>
    </dsp:sp>
    <dsp:sp modelId="{6EDDDCCE-B1B1-401C-AF10-B0A943632AC4}">
      <dsp:nvSpPr>
        <dsp:cNvPr id="0" name=""/>
        <dsp:cNvSpPr/>
      </dsp:nvSpPr>
      <dsp:spPr>
        <a:xfrm>
          <a:off x="1434793"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小样确认</a:t>
          </a:r>
        </a:p>
      </dsp:txBody>
      <dsp:txXfrm>
        <a:off x="1434793" y="2813316"/>
        <a:ext cx="536281" cy="268140"/>
      </dsp:txXfrm>
    </dsp:sp>
    <dsp:sp modelId="{201202CE-1A25-472F-A300-4C1C324C0459}">
      <dsp:nvSpPr>
        <dsp:cNvPr id="0" name=""/>
        <dsp:cNvSpPr/>
      </dsp:nvSpPr>
      <dsp:spPr>
        <a:xfrm>
          <a:off x="1949623"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材料入库</a:t>
          </a:r>
        </a:p>
      </dsp:txBody>
      <dsp:txXfrm>
        <a:off x="1949623" y="1290277"/>
        <a:ext cx="536281" cy="268140"/>
      </dsp:txXfrm>
    </dsp:sp>
    <dsp:sp modelId="{EDB4CA83-4FBF-4381-80DA-271F2DE568CE}">
      <dsp:nvSpPr>
        <dsp:cNvPr id="0" name=""/>
        <dsp:cNvSpPr/>
      </dsp:nvSpPr>
      <dsp:spPr>
        <a:xfrm>
          <a:off x="2083694"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2083694" y="1671037"/>
        <a:ext cx="536281" cy="268140"/>
      </dsp:txXfrm>
    </dsp:sp>
    <dsp:sp modelId="{C8903652-7DCB-430D-A426-B40B7544B462}">
      <dsp:nvSpPr>
        <dsp:cNvPr id="0" name=""/>
        <dsp:cNvSpPr/>
      </dsp:nvSpPr>
      <dsp:spPr>
        <a:xfrm>
          <a:off x="2083694"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2083694" y="2051797"/>
        <a:ext cx="536281" cy="268140"/>
      </dsp:txXfrm>
    </dsp:sp>
    <dsp:sp modelId="{FCF77095-B893-4C9C-8752-2465C7B54DC0}">
      <dsp:nvSpPr>
        <dsp:cNvPr id="0" name=""/>
        <dsp:cNvSpPr/>
      </dsp:nvSpPr>
      <dsp:spPr>
        <a:xfrm>
          <a:off x="2083694"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2083694" y="2432556"/>
        <a:ext cx="536281" cy="268140"/>
      </dsp:txXfrm>
    </dsp:sp>
    <dsp:sp modelId="{F26CF0D6-11B7-4F43-9D07-961AFA49489B}">
      <dsp:nvSpPr>
        <dsp:cNvPr id="0" name=""/>
        <dsp:cNvSpPr/>
      </dsp:nvSpPr>
      <dsp:spPr>
        <a:xfrm>
          <a:off x="2083694"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材料入库</a:t>
          </a:r>
        </a:p>
      </dsp:txBody>
      <dsp:txXfrm>
        <a:off x="2083694" y="2813316"/>
        <a:ext cx="536281" cy="268140"/>
      </dsp:txXfrm>
    </dsp:sp>
    <dsp:sp modelId="{A61A5B77-5751-417B-9525-7455096997B2}">
      <dsp:nvSpPr>
        <dsp:cNvPr id="0" name=""/>
        <dsp:cNvSpPr/>
      </dsp:nvSpPr>
      <dsp:spPr>
        <a:xfrm>
          <a:off x="2598524"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材料出库</a:t>
          </a:r>
        </a:p>
      </dsp:txBody>
      <dsp:txXfrm>
        <a:off x="2598524" y="1290277"/>
        <a:ext cx="536281" cy="268140"/>
      </dsp:txXfrm>
    </dsp:sp>
    <dsp:sp modelId="{E4A7965E-FA57-492A-8133-D57DC1255927}">
      <dsp:nvSpPr>
        <dsp:cNvPr id="0" name=""/>
        <dsp:cNvSpPr/>
      </dsp:nvSpPr>
      <dsp:spPr>
        <a:xfrm>
          <a:off x="2732594"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2732594" y="1671037"/>
        <a:ext cx="536281" cy="268140"/>
      </dsp:txXfrm>
    </dsp:sp>
    <dsp:sp modelId="{EBC83D7B-9A9E-4C6D-B537-4F7861FDA918}">
      <dsp:nvSpPr>
        <dsp:cNvPr id="0" name=""/>
        <dsp:cNvSpPr/>
      </dsp:nvSpPr>
      <dsp:spPr>
        <a:xfrm>
          <a:off x="2732594"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2732594" y="2051797"/>
        <a:ext cx="536281" cy="268140"/>
      </dsp:txXfrm>
    </dsp:sp>
    <dsp:sp modelId="{D9C49481-BCD6-4285-A3F0-F9054ED0D0B0}">
      <dsp:nvSpPr>
        <dsp:cNvPr id="0" name=""/>
        <dsp:cNvSpPr/>
      </dsp:nvSpPr>
      <dsp:spPr>
        <a:xfrm>
          <a:off x="2732594"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2732594" y="2432556"/>
        <a:ext cx="536281" cy="268140"/>
      </dsp:txXfrm>
    </dsp:sp>
    <dsp:sp modelId="{3F360151-C8B4-4EC9-A709-7D52DF89B79B}">
      <dsp:nvSpPr>
        <dsp:cNvPr id="0" name=""/>
        <dsp:cNvSpPr/>
      </dsp:nvSpPr>
      <dsp:spPr>
        <a:xfrm>
          <a:off x="2732594"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材料出库</a:t>
          </a:r>
        </a:p>
      </dsp:txBody>
      <dsp:txXfrm>
        <a:off x="2732594" y="2813316"/>
        <a:ext cx="536281" cy="268140"/>
      </dsp:txXfrm>
    </dsp:sp>
    <dsp:sp modelId="{DE5A1BCF-DE2F-4BEC-B357-94C6463B3DF4}">
      <dsp:nvSpPr>
        <dsp:cNvPr id="0" name=""/>
        <dsp:cNvSpPr/>
      </dsp:nvSpPr>
      <dsp:spPr>
        <a:xfrm>
          <a:off x="3247424"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成品入库</a:t>
          </a:r>
        </a:p>
      </dsp:txBody>
      <dsp:txXfrm>
        <a:off x="3247424" y="1290277"/>
        <a:ext cx="536281" cy="268140"/>
      </dsp:txXfrm>
    </dsp:sp>
    <dsp:sp modelId="{DB739A3E-2429-4A44-A6E3-2DCC9ED33C04}">
      <dsp:nvSpPr>
        <dsp:cNvPr id="0" name=""/>
        <dsp:cNvSpPr/>
      </dsp:nvSpPr>
      <dsp:spPr>
        <a:xfrm>
          <a:off x="3381494"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3381494" y="1671037"/>
        <a:ext cx="536281" cy="268140"/>
      </dsp:txXfrm>
    </dsp:sp>
    <dsp:sp modelId="{B48BC371-9E80-40B8-B6B9-186191F98189}">
      <dsp:nvSpPr>
        <dsp:cNvPr id="0" name=""/>
        <dsp:cNvSpPr/>
      </dsp:nvSpPr>
      <dsp:spPr>
        <a:xfrm>
          <a:off x="3381494"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3381494" y="2051797"/>
        <a:ext cx="536281" cy="268140"/>
      </dsp:txXfrm>
    </dsp:sp>
    <dsp:sp modelId="{44B71CCE-700C-471E-B9D1-DA5558592441}">
      <dsp:nvSpPr>
        <dsp:cNvPr id="0" name=""/>
        <dsp:cNvSpPr/>
      </dsp:nvSpPr>
      <dsp:spPr>
        <a:xfrm>
          <a:off x="3381494"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3381494" y="2432556"/>
        <a:ext cx="536281" cy="268140"/>
      </dsp:txXfrm>
    </dsp:sp>
    <dsp:sp modelId="{BA7C0D3F-390C-4B71-BD53-56BAD0BEA99D}">
      <dsp:nvSpPr>
        <dsp:cNvPr id="0" name=""/>
        <dsp:cNvSpPr/>
      </dsp:nvSpPr>
      <dsp:spPr>
        <a:xfrm>
          <a:off x="3381494"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成品入库</a:t>
          </a:r>
        </a:p>
      </dsp:txBody>
      <dsp:txXfrm>
        <a:off x="3381494" y="2813316"/>
        <a:ext cx="536281" cy="268140"/>
      </dsp:txXfrm>
    </dsp:sp>
    <dsp:sp modelId="{1395B28B-46A9-4541-82A9-CB4C9382750B}">
      <dsp:nvSpPr>
        <dsp:cNvPr id="0" name=""/>
        <dsp:cNvSpPr/>
      </dsp:nvSpPr>
      <dsp:spPr>
        <a:xfrm>
          <a:off x="3896324"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质检环节</a:t>
          </a:r>
        </a:p>
      </dsp:txBody>
      <dsp:txXfrm>
        <a:off x="3896324" y="1290277"/>
        <a:ext cx="536281" cy="268140"/>
      </dsp:txXfrm>
    </dsp:sp>
    <dsp:sp modelId="{AEEB2DAF-DA96-4A19-8214-48AE44E2CD04}">
      <dsp:nvSpPr>
        <dsp:cNvPr id="0" name=""/>
        <dsp:cNvSpPr/>
      </dsp:nvSpPr>
      <dsp:spPr>
        <a:xfrm>
          <a:off x="4030395"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4030395" y="1671037"/>
        <a:ext cx="536281" cy="268140"/>
      </dsp:txXfrm>
    </dsp:sp>
    <dsp:sp modelId="{202DEF2D-6461-4331-9F0A-827B3A1DDEBC}">
      <dsp:nvSpPr>
        <dsp:cNvPr id="0" name=""/>
        <dsp:cNvSpPr/>
      </dsp:nvSpPr>
      <dsp:spPr>
        <a:xfrm>
          <a:off x="4030395"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4030395" y="2051797"/>
        <a:ext cx="536281" cy="268140"/>
      </dsp:txXfrm>
    </dsp:sp>
    <dsp:sp modelId="{DF0E73CE-FFA4-4EE4-94D3-C6D15FCF9EE4}">
      <dsp:nvSpPr>
        <dsp:cNvPr id="0" name=""/>
        <dsp:cNvSpPr/>
      </dsp:nvSpPr>
      <dsp:spPr>
        <a:xfrm>
          <a:off x="4030395"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4030395" y="2432556"/>
        <a:ext cx="536281" cy="268140"/>
      </dsp:txXfrm>
    </dsp:sp>
    <dsp:sp modelId="{56E658C2-5540-4A10-98ED-9AD21A81266F}">
      <dsp:nvSpPr>
        <dsp:cNvPr id="0" name=""/>
        <dsp:cNvSpPr/>
      </dsp:nvSpPr>
      <dsp:spPr>
        <a:xfrm>
          <a:off x="4030395"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质检环节</a:t>
          </a:r>
        </a:p>
      </dsp:txBody>
      <dsp:txXfrm>
        <a:off x="4030395" y="2813316"/>
        <a:ext cx="536281" cy="268140"/>
      </dsp:txXfrm>
    </dsp:sp>
    <dsp:sp modelId="{AB1F294E-4B4B-46D0-9922-43C9723EFD3D}">
      <dsp:nvSpPr>
        <dsp:cNvPr id="0" name=""/>
        <dsp:cNvSpPr/>
      </dsp:nvSpPr>
      <dsp:spPr>
        <a:xfrm>
          <a:off x="4545225"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成品出库</a:t>
          </a:r>
        </a:p>
      </dsp:txBody>
      <dsp:txXfrm>
        <a:off x="4545225" y="1290277"/>
        <a:ext cx="536281" cy="268140"/>
      </dsp:txXfrm>
    </dsp:sp>
    <dsp:sp modelId="{ACAFD78C-327C-4389-9AA5-5726376DBA32}">
      <dsp:nvSpPr>
        <dsp:cNvPr id="0" name=""/>
        <dsp:cNvSpPr/>
      </dsp:nvSpPr>
      <dsp:spPr>
        <a:xfrm>
          <a:off x="4679295"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查看已完成订单</a:t>
          </a:r>
        </a:p>
      </dsp:txBody>
      <dsp:txXfrm>
        <a:off x="4679295" y="1671037"/>
        <a:ext cx="536281" cy="268140"/>
      </dsp:txXfrm>
    </dsp:sp>
    <dsp:sp modelId="{6723055A-E07D-4E27-B587-69A4356CC4B9}">
      <dsp:nvSpPr>
        <dsp:cNvPr id="0" name=""/>
        <dsp:cNvSpPr/>
      </dsp:nvSpPr>
      <dsp:spPr>
        <a:xfrm>
          <a:off x="4679295"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查看未完成订单</a:t>
          </a:r>
        </a:p>
      </dsp:txBody>
      <dsp:txXfrm>
        <a:off x="4679295" y="2051797"/>
        <a:ext cx="536281" cy="268140"/>
      </dsp:txXfrm>
    </dsp:sp>
    <dsp:sp modelId="{A3F77182-09BF-4744-B2F1-4BBA3A12E847}">
      <dsp:nvSpPr>
        <dsp:cNvPr id="0" name=""/>
        <dsp:cNvSpPr/>
      </dsp:nvSpPr>
      <dsp:spPr>
        <a:xfrm>
          <a:off x="4679295" y="243255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搜索订单</a:t>
          </a:r>
        </a:p>
      </dsp:txBody>
      <dsp:txXfrm>
        <a:off x="4679295" y="2432556"/>
        <a:ext cx="536281" cy="268140"/>
      </dsp:txXfrm>
    </dsp:sp>
    <dsp:sp modelId="{0D874A6A-516A-4F14-AA0B-BCE6B5C18914}">
      <dsp:nvSpPr>
        <dsp:cNvPr id="0" name=""/>
        <dsp:cNvSpPr/>
      </dsp:nvSpPr>
      <dsp:spPr>
        <a:xfrm>
          <a:off x="4679295" y="2813316"/>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成品出库</a:t>
          </a:r>
        </a:p>
      </dsp:txBody>
      <dsp:txXfrm>
        <a:off x="4679295" y="2813316"/>
        <a:ext cx="536281" cy="268140"/>
      </dsp:txXfrm>
    </dsp:sp>
    <dsp:sp modelId="{4B20DF1B-33FC-4162-BE4B-84E79828EC11}">
      <dsp:nvSpPr>
        <dsp:cNvPr id="0" name=""/>
        <dsp:cNvSpPr/>
      </dsp:nvSpPr>
      <dsp:spPr>
        <a:xfrm>
          <a:off x="5194125" y="129027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查看库存</a:t>
          </a:r>
        </a:p>
      </dsp:txBody>
      <dsp:txXfrm>
        <a:off x="5194125" y="1290277"/>
        <a:ext cx="536281" cy="268140"/>
      </dsp:txXfrm>
    </dsp:sp>
    <dsp:sp modelId="{CBFABC11-8E0F-4E4C-873B-2FA0DE04983C}">
      <dsp:nvSpPr>
        <dsp:cNvPr id="0" name=""/>
        <dsp:cNvSpPr/>
      </dsp:nvSpPr>
      <dsp:spPr>
        <a:xfrm>
          <a:off x="5328195" y="167103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查看材料列表</a:t>
          </a:r>
        </a:p>
      </dsp:txBody>
      <dsp:txXfrm>
        <a:off x="5328195" y="1671037"/>
        <a:ext cx="536281" cy="268140"/>
      </dsp:txXfrm>
    </dsp:sp>
    <dsp:sp modelId="{62FD2386-55DF-41F6-84C4-F1147885E1E5}">
      <dsp:nvSpPr>
        <dsp:cNvPr id="0" name=""/>
        <dsp:cNvSpPr/>
      </dsp:nvSpPr>
      <dsp:spPr>
        <a:xfrm>
          <a:off x="5328195" y="2051797"/>
          <a:ext cx="536281" cy="268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查看材料去向</a:t>
          </a:r>
        </a:p>
      </dsp:txBody>
      <dsp:txXfrm>
        <a:off x="5328195" y="2051797"/>
        <a:ext cx="536281" cy="26814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E05FDA-38F0-4358-AC11-31968A923F67}">
      <dsp:nvSpPr>
        <dsp:cNvPr id="0" name=""/>
        <dsp:cNvSpPr/>
      </dsp:nvSpPr>
      <dsp:spPr>
        <a:xfrm>
          <a:off x="1295400" y="922381"/>
          <a:ext cx="1014565" cy="117387"/>
        </a:xfrm>
        <a:custGeom>
          <a:avLst/>
          <a:gdLst/>
          <a:ahLst/>
          <a:cxnLst/>
          <a:rect l="0" t="0" r="0" b="0"/>
          <a:pathLst>
            <a:path>
              <a:moveTo>
                <a:pt x="0" y="0"/>
              </a:moveTo>
              <a:lnTo>
                <a:pt x="0" y="58693"/>
              </a:lnTo>
              <a:lnTo>
                <a:pt x="1014565" y="58693"/>
              </a:lnTo>
              <a:lnTo>
                <a:pt x="1014565" y="1173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77F625-8406-4792-B854-2FFA73FA04F7}">
      <dsp:nvSpPr>
        <dsp:cNvPr id="0" name=""/>
        <dsp:cNvSpPr/>
      </dsp:nvSpPr>
      <dsp:spPr>
        <a:xfrm>
          <a:off x="1295400" y="922381"/>
          <a:ext cx="338188" cy="117387"/>
        </a:xfrm>
        <a:custGeom>
          <a:avLst/>
          <a:gdLst/>
          <a:ahLst/>
          <a:cxnLst/>
          <a:rect l="0" t="0" r="0" b="0"/>
          <a:pathLst>
            <a:path>
              <a:moveTo>
                <a:pt x="0" y="0"/>
              </a:moveTo>
              <a:lnTo>
                <a:pt x="0" y="58693"/>
              </a:lnTo>
              <a:lnTo>
                <a:pt x="338188" y="58693"/>
              </a:lnTo>
              <a:lnTo>
                <a:pt x="338188" y="1173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568F4-452C-4E06-BDE6-6AA66839E645}">
      <dsp:nvSpPr>
        <dsp:cNvPr id="0" name=""/>
        <dsp:cNvSpPr/>
      </dsp:nvSpPr>
      <dsp:spPr>
        <a:xfrm>
          <a:off x="957211" y="922381"/>
          <a:ext cx="338188" cy="117387"/>
        </a:xfrm>
        <a:custGeom>
          <a:avLst/>
          <a:gdLst/>
          <a:ahLst/>
          <a:cxnLst/>
          <a:rect l="0" t="0" r="0" b="0"/>
          <a:pathLst>
            <a:path>
              <a:moveTo>
                <a:pt x="338188" y="0"/>
              </a:moveTo>
              <a:lnTo>
                <a:pt x="338188" y="58693"/>
              </a:lnTo>
              <a:lnTo>
                <a:pt x="0" y="58693"/>
              </a:lnTo>
              <a:lnTo>
                <a:pt x="0" y="1173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34C454-5634-49FF-969C-CBEA7A58B78D}">
      <dsp:nvSpPr>
        <dsp:cNvPr id="0" name=""/>
        <dsp:cNvSpPr/>
      </dsp:nvSpPr>
      <dsp:spPr>
        <a:xfrm>
          <a:off x="280834" y="922381"/>
          <a:ext cx="1014565" cy="117387"/>
        </a:xfrm>
        <a:custGeom>
          <a:avLst/>
          <a:gdLst/>
          <a:ahLst/>
          <a:cxnLst/>
          <a:rect l="0" t="0" r="0" b="0"/>
          <a:pathLst>
            <a:path>
              <a:moveTo>
                <a:pt x="1014565" y="0"/>
              </a:moveTo>
              <a:lnTo>
                <a:pt x="1014565" y="58693"/>
              </a:lnTo>
              <a:lnTo>
                <a:pt x="0" y="58693"/>
              </a:lnTo>
              <a:lnTo>
                <a:pt x="0" y="1173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12C4F3-1C8F-4040-8D5E-74AE1B2A7534}">
      <dsp:nvSpPr>
        <dsp:cNvPr id="0" name=""/>
        <dsp:cNvSpPr/>
      </dsp:nvSpPr>
      <dsp:spPr>
        <a:xfrm>
          <a:off x="1015905" y="642886"/>
          <a:ext cx="558989" cy="27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财务管理</a:t>
          </a:r>
        </a:p>
      </dsp:txBody>
      <dsp:txXfrm>
        <a:off x="1015905" y="642886"/>
        <a:ext cx="558989" cy="279494"/>
      </dsp:txXfrm>
    </dsp:sp>
    <dsp:sp modelId="{96DF7DEC-9BAB-40CA-AFE8-7DFFCD0FD5C7}">
      <dsp:nvSpPr>
        <dsp:cNvPr id="0" name=""/>
        <dsp:cNvSpPr/>
      </dsp:nvSpPr>
      <dsp:spPr>
        <a:xfrm>
          <a:off x="1340" y="1039768"/>
          <a:ext cx="558989" cy="27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查看未完成订单</a:t>
          </a:r>
        </a:p>
      </dsp:txBody>
      <dsp:txXfrm>
        <a:off x="1340" y="1039768"/>
        <a:ext cx="558989" cy="279494"/>
      </dsp:txXfrm>
    </dsp:sp>
    <dsp:sp modelId="{6893CA1C-BEED-43D5-8016-28783B408517}">
      <dsp:nvSpPr>
        <dsp:cNvPr id="0" name=""/>
        <dsp:cNvSpPr/>
      </dsp:nvSpPr>
      <dsp:spPr>
        <a:xfrm>
          <a:off x="677717" y="1039768"/>
          <a:ext cx="558989" cy="27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查看已完成订单</a:t>
          </a:r>
        </a:p>
      </dsp:txBody>
      <dsp:txXfrm>
        <a:off x="677717" y="1039768"/>
        <a:ext cx="558989" cy="279494"/>
      </dsp:txXfrm>
    </dsp:sp>
    <dsp:sp modelId="{541BFC63-F6C9-4E45-A32A-49A7041188A1}">
      <dsp:nvSpPr>
        <dsp:cNvPr id="0" name=""/>
        <dsp:cNvSpPr/>
      </dsp:nvSpPr>
      <dsp:spPr>
        <a:xfrm>
          <a:off x="1354093" y="1039768"/>
          <a:ext cx="558989" cy="27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搜索订单</a:t>
          </a:r>
        </a:p>
      </dsp:txBody>
      <dsp:txXfrm>
        <a:off x="1354093" y="1039768"/>
        <a:ext cx="558989" cy="279494"/>
      </dsp:txXfrm>
    </dsp:sp>
    <dsp:sp modelId="{9FAEF0E1-48EE-4076-9CE8-65737C979C44}">
      <dsp:nvSpPr>
        <dsp:cNvPr id="0" name=""/>
        <dsp:cNvSpPr/>
      </dsp:nvSpPr>
      <dsp:spPr>
        <a:xfrm>
          <a:off x="2030470" y="1039768"/>
          <a:ext cx="558989" cy="27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财务确认</a:t>
          </a:r>
        </a:p>
      </dsp:txBody>
      <dsp:txXfrm>
        <a:off x="2030470" y="1039768"/>
        <a:ext cx="558989" cy="27949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E05FDA-38F0-4358-AC11-31968A923F67}">
      <dsp:nvSpPr>
        <dsp:cNvPr id="0" name=""/>
        <dsp:cNvSpPr/>
      </dsp:nvSpPr>
      <dsp:spPr>
        <a:xfrm>
          <a:off x="1295400" y="922381"/>
          <a:ext cx="1014565" cy="117387"/>
        </a:xfrm>
        <a:custGeom>
          <a:avLst/>
          <a:gdLst/>
          <a:ahLst/>
          <a:cxnLst/>
          <a:rect l="0" t="0" r="0" b="0"/>
          <a:pathLst>
            <a:path>
              <a:moveTo>
                <a:pt x="0" y="0"/>
              </a:moveTo>
              <a:lnTo>
                <a:pt x="0" y="58693"/>
              </a:lnTo>
              <a:lnTo>
                <a:pt x="1014565" y="58693"/>
              </a:lnTo>
              <a:lnTo>
                <a:pt x="1014565" y="1173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77F625-8406-4792-B854-2FFA73FA04F7}">
      <dsp:nvSpPr>
        <dsp:cNvPr id="0" name=""/>
        <dsp:cNvSpPr/>
      </dsp:nvSpPr>
      <dsp:spPr>
        <a:xfrm>
          <a:off x="1295400" y="922381"/>
          <a:ext cx="338188" cy="117387"/>
        </a:xfrm>
        <a:custGeom>
          <a:avLst/>
          <a:gdLst/>
          <a:ahLst/>
          <a:cxnLst/>
          <a:rect l="0" t="0" r="0" b="0"/>
          <a:pathLst>
            <a:path>
              <a:moveTo>
                <a:pt x="0" y="0"/>
              </a:moveTo>
              <a:lnTo>
                <a:pt x="0" y="58693"/>
              </a:lnTo>
              <a:lnTo>
                <a:pt x="338188" y="58693"/>
              </a:lnTo>
              <a:lnTo>
                <a:pt x="338188" y="1173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568F4-452C-4E06-BDE6-6AA66839E645}">
      <dsp:nvSpPr>
        <dsp:cNvPr id="0" name=""/>
        <dsp:cNvSpPr/>
      </dsp:nvSpPr>
      <dsp:spPr>
        <a:xfrm>
          <a:off x="957211" y="922381"/>
          <a:ext cx="338188" cy="117387"/>
        </a:xfrm>
        <a:custGeom>
          <a:avLst/>
          <a:gdLst/>
          <a:ahLst/>
          <a:cxnLst/>
          <a:rect l="0" t="0" r="0" b="0"/>
          <a:pathLst>
            <a:path>
              <a:moveTo>
                <a:pt x="338188" y="0"/>
              </a:moveTo>
              <a:lnTo>
                <a:pt x="338188" y="58693"/>
              </a:lnTo>
              <a:lnTo>
                <a:pt x="0" y="58693"/>
              </a:lnTo>
              <a:lnTo>
                <a:pt x="0" y="1173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34C454-5634-49FF-969C-CBEA7A58B78D}">
      <dsp:nvSpPr>
        <dsp:cNvPr id="0" name=""/>
        <dsp:cNvSpPr/>
      </dsp:nvSpPr>
      <dsp:spPr>
        <a:xfrm>
          <a:off x="280834" y="922381"/>
          <a:ext cx="1014565" cy="117387"/>
        </a:xfrm>
        <a:custGeom>
          <a:avLst/>
          <a:gdLst/>
          <a:ahLst/>
          <a:cxnLst/>
          <a:rect l="0" t="0" r="0" b="0"/>
          <a:pathLst>
            <a:path>
              <a:moveTo>
                <a:pt x="1014565" y="0"/>
              </a:moveTo>
              <a:lnTo>
                <a:pt x="1014565" y="58693"/>
              </a:lnTo>
              <a:lnTo>
                <a:pt x="0" y="58693"/>
              </a:lnTo>
              <a:lnTo>
                <a:pt x="0" y="1173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12C4F3-1C8F-4040-8D5E-74AE1B2A7534}">
      <dsp:nvSpPr>
        <dsp:cNvPr id="0" name=""/>
        <dsp:cNvSpPr/>
      </dsp:nvSpPr>
      <dsp:spPr>
        <a:xfrm>
          <a:off x="1015905" y="642886"/>
          <a:ext cx="558989" cy="27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财务管理</a:t>
          </a:r>
        </a:p>
      </dsp:txBody>
      <dsp:txXfrm>
        <a:off x="1015905" y="642886"/>
        <a:ext cx="558989" cy="279494"/>
      </dsp:txXfrm>
    </dsp:sp>
    <dsp:sp modelId="{96DF7DEC-9BAB-40CA-AFE8-7DFFCD0FD5C7}">
      <dsp:nvSpPr>
        <dsp:cNvPr id="0" name=""/>
        <dsp:cNvSpPr/>
      </dsp:nvSpPr>
      <dsp:spPr>
        <a:xfrm>
          <a:off x="1340" y="1039768"/>
          <a:ext cx="558989" cy="27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查看未完成订单</a:t>
          </a:r>
        </a:p>
      </dsp:txBody>
      <dsp:txXfrm>
        <a:off x="1340" y="1039768"/>
        <a:ext cx="558989" cy="279494"/>
      </dsp:txXfrm>
    </dsp:sp>
    <dsp:sp modelId="{6893CA1C-BEED-43D5-8016-28783B408517}">
      <dsp:nvSpPr>
        <dsp:cNvPr id="0" name=""/>
        <dsp:cNvSpPr/>
      </dsp:nvSpPr>
      <dsp:spPr>
        <a:xfrm>
          <a:off x="677717" y="1039768"/>
          <a:ext cx="558989" cy="27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查看已完成订单</a:t>
          </a:r>
        </a:p>
      </dsp:txBody>
      <dsp:txXfrm>
        <a:off x="677717" y="1039768"/>
        <a:ext cx="558989" cy="279494"/>
      </dsp:txXfrm>
    </dsp:sp>
    <dsp:sp modelId="{541BFC63-F6C9-4E45-A32A-49A7041188A1}">
      <dsp:nvSpPr>
        <dsp:cNvPr id="0" name=""/>
        <dsp:cNvSpPr/>
      </dsp:nvSpPr>
      <dsp:spPr>
        <a:xfrm>
          <a:off x="1354093" y="1039768"/>
          <a:ext cx="558989" cy="27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搜索订单</a:t>
          </a:r>
        </a:p>
      </dsp:txBody>
      <dsp:txXfrm>
        <a:off x="1354093" y="1039768"/>
        <a:ext cx="558989" cy="279494"/>
      </dsp:txXfrm>
    </dsp:sp>
    <dsp:sp modelId="{9FAEF0E1-48EE-4076-9CE8-65737C979C44}">
      <dsp:nvSpPr>
        <dsp:cNvPr id="0" name=""/>
        <dsp:cNvSpPr/>
      </dsp:nvSpPr>
      <dsp:spPr>
        <a:xfrm>
          <a:off x="2030470" y="1039768"/>
          <a:ext cx="558989" cy="27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财务确认</a:t>
          </a:r>
        </a:p>
      </dsp:txBody>
      <dsp:txXfrm>
        <a:off x="2030470" y="1039768"/>
        <a:ext cx="558989" cy="2794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16">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7">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8">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14">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9">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15">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10">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8">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3">
  <dgm:title val=""/>
  <dgm:desc val=""/>
  <dgm:catLst>
    <dgm:cat type="simple" pri="105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2">
  <dgm:title val=""/>
  <dgm:desc val=""/>
  <dgm:catLst>
    <dgm:cat type="simple" pri="105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9">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10">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7">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47</Pages>
  <Words>3186</Words>
  <Characters>18165</Characters>
  <Application>Microsoft Office Word</Application>
  <DocSecurity>0</DocSecurity>
  <Lines>151</Lines>
  <Paragraphs>42</Paragraphs>
  <ScaleCrop>false</ScaleCrop>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WPS_201559795</dc:creator>
  <cp:lastModifiedBy>Admin</cp:lastModifiedBy>
  <cp:revision>2</cp:revision>
  <dcterms:created xsi:type="dcterms:W3CDTF">2019-05-27T09:44:00Z</dcterms:created>
  <dcterms:modified xsi:type="dcterms:W3CDTF">2019-05-27T18:16:00Z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